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8" w:type="dxa"/>
          <w:right w:w="48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8"/>
        <w:gridCol w:w="4233"/>
        <w:gridCol w:w="2419"/>
      </w:tblGrid>
      <w:tr w:rsidR="00412604" w14:paraId="77A8AE8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EE5D4DE" w14:textId="77777777" w:rsidR="00412604" w:rsidRDefault="00412604" w:rsidP="00A52AD9">
            <w:pPr>
              <w:pStyle w:val="ISOMB"/>
              <w:spacing w:before="60" w:after="60" w:line="240" w:lineRule="auto"/>
            </w:pPr>
            <w:bookmarkStart w:id="0" w:name="_GoBack"/>
            <w:r>
              <w:t>FR 001</w:t>
            </w:r>
          </w:p>
          <w:p w14:paraId="0224342D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1F248A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6D9681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D7B00C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2DA1555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13713074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Replace must by shall (shall is the preferred ISO term for mandatory rules)</w:t>
            </w:r>
          </w:p>
        </w:tc>
        <w:tc>
          <w:tcPr>
            <w:tcW w:w="4233" w:type="dxa"/>
            <w:shd w:val="clear" w:color="auto" w:fill="auto"/>
          </w:tcPr>
          <w:p w14:paraId="785C8C0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Replace must </w:t>
            </w:r>
            <w:proofErr w:type="spellStart"/>
            <w:r>
              <w:t>occurences</w:t>
            </w:r>
            <w:proofErr w:type="spellEnd"/>
            <w:r>
              <w:t xml:space="preserve"> by shall</w:t>
            </w:r>
          </w:p>
        </w:tc>
        <w:tc>
          <w:tcPr>
            <w:tcW w:w="2419" w:type="dxa"/>
            <w:shd w:val="clear" w:color="auto" w:fill="auto"/>
          </w:tcPr>
          <w:p w14:paraId="117604F4" w14:textId="57AAF515" w:rsidR="00412604" w:rsidRDefault="0029080D" w:rsidP="00A52AD9">
            <w:pPr>
              <w:pStyle w:val="ISOSecretObservations"/>
              <w:spacing w:before="60" w:after="60" w:line="240" w:lineRule="auto"/>
            </w:pPr>
            <w:r>
              <w:t>Accepted</w:t>
            </w:r>
            <w:del w:id="1" w:author="Ronald Tse" w:date="2018-07-06T18:03:00Z">
              <w:r w:rsidDel="001F5794">
                <w:delText>’</w:delText>
              </w:r>
            </w:del>
            <w:r w:rsidR="00D23314">
              <w:t>. All instances of “must” have been replaced with “shall”.</w:t>
            </w:r>
          </w:p>
        </w:tc>
      </w:tr>
      <w:tr w:rsidR="00412604" w14:paraId="3ADED6E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D3C3920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002</w:t>
            </w:r>
          </w:p>
          <w:p w14:paraId="2A685093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7EE7E9F8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07D5B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19F9D3C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035FDE04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0FD5036B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Some figures don’t have a legend</w:t>
            </w:r>
          </w:p>
        </w:tc>
        <w:tc>
          <w:tcPr>
            <w:tcW w:w="4233" w:type="dxa"/>
            <w:shd w:val="clear" w:color="auto" w:fill="auto"/>
          </w:tcPr>
          <w:p w14:paraId="79F0C9AE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adding a legend to all figures</w:t>
            </w:r>
          </w:p>
        </w:tc>
        <w:tc>
          <w:tcPr>
            <w:tcW w:w="2419" w:type="dxa"/>
            <w:shd w:val="clear" w:color="auto" w:fill="auto"/>
          </w:tcPr>
          <w:p w14:paraId="2575FFB0" w14:textId="537177C7" w:rsidR="00412604" w:rsidRDefault="001F5794" w:rsidP="00A52AD9">
            <w:pPr>
              <w:pStyle w:val="ISOSecretObservations"/>
              <w:spacing w:before="60" w:after="60" w:line="240" w:lineRule="auto"/>
            </w:pPr>
            <w:ins w:id="2" w:author="Ronald Tse" w:date="2018-07-06T18:03:00Z">
              <w:r>
                <w:t>Accepted</w:t>
              </w:r>
            </w:ins>
            <w:del w:id="3" w:author="Ronald Tse" w:date="2018-07-06T18:03:00Z">
              <w:r w:rsidR="00D23314" w:rsidDel="001F5794">
                <w:delText>Agreed</w:delText>
              </w:r>
            </w:del>
            <w:r w:rsidR="00D23314">
              <w:t xml:space="preserve">. </w:t>
            </w:r>
            <w:r w:rsidR="005B46AF">
              <w:t xml:space="preserve">Captions are added to all </w:t>
            </w:r>
            <w:r w:rsidR="00D23314">
              <w:t>figures.</w:t>
            </w:r>
          </w:p>
        </w:tc>
      </w:tr>
      <w:tr w:rsidR="00412604" w14:paraId="16EB775B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1E85A0E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003</w:t>
            </w:r>
          </w:p>
          <w:p w14:paraId="19D38CA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3C793AB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A78FF6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EEA1A8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608BBA2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8" w:type="dxa"/>
            <w:shd w:val="clear" w:color="auto" w:fill="auto"/>
          </w:tcPr>
          <w:p w14:paraId="581302BA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Lots of elements from ISO 19160-1 and 19157 are being redefined.</w:t>
            </w:r>
          </w:p>
        </w:tc>
        <w:tc>
          <w:tcPr>
            <w:tcW w:w="4233" w:type="dxa"/>
            <w:shd w:val="clear" w:color="auto" w:fill="auto"/>
          </w:tcPr>
          <w:p w14:paraId="6C5C8158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A general opinion is that this standard looks a bit fuzzy because it tries to redefine a lot of things.</w:t>
            </w:r>
          </w:p>
          <w:p w14:paraId="33DAFCC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The title is also misleading because, interchange maybe too general and this is more a standard about address quality and usability.</w:t>
            </w:r>
          </w:p>
          <w:p w14:paraId="731F9EFA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If I understand it correctly, the goal is to ensure </w:t>
            </w:r>
          </w:p>
          <w:p w14:paraId="1F22CA5E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a proper address profile is used (for forms and display)</w:t>
            </w:r>
          </w:p>
          <w:p w14:paraId="14BA4135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that some quality checks have been made on the address</w:t>
            </w:r>
          </w:p>
          <w:p w14:paraId="4864458D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forms</w:t>
            </w:r>
          </w:p>
          <w:p w14:paraId="49CD0E02" w14:textId="77777777" w:rsidR="00412604" w:rsidRDefault="00412604" w:rsidP="00412604">
            <w:pPr>
              <w:pStyle w:val="ISOChange"/>
              <w:numPr>
                <w:ilvl w:val="0"/>
                <w:numId w:val="1"/>
              </w:numPr>
              <w:spacing w:before="60" w:after="60" w:line="240" w:lineRule="auto"/>
            </w:pPr>
            <w:r>
              <w:t>correct address displays</w:t>
            </w:r>
          </w:p>
          <w:p w14:paraId="5A9F501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Maybe the chapters could also be rearranged to reflect these objectives (if I am right) and the name of the classes be renamed quality-something instead of interchange-something.</w:t>
            </w:r>
          </w:p>
          <w:p w14:paraId="2CD19698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Focusing only on the above elements, and reusing more 19160-1 and 19157, maybe a simpler model could be made.</w:t>
            </w:r>
          </w:p>
        </w:tc>
        <w:tc>
          <w:tcPr>
            <w:tcW w:w="2419" w:type="dxa"/>
            <w:shd w:val="clear" w:color="auto" w:fill="auto"/>
          </w:tcPr>
          <w:p w14:paraId="071FB87A" w14:textId="77777777" w:rsidR="00412604" w:rsidRDefault="008359FB" w:rsidP="00A52AD9">
            <w:pPr>
              <w:pStyle w:val="ISOSecretObservations"/>
              <w:spacing w:before="60" w:after="60" w:line="240" w:lineRule="auto"/>
            </w:pPr>
            <w:r>
              <w:t>Rejected. The main goal of this standard is actually to facilitate interchange of address schema (address profiles) and addresses (address instances), and supplementary data elements including the display and input templates.</w:t>
            </w:r>
          </w:p>
          <w:p w14:paraId="5948AC76" w14:textId="77777777" w:rsidR="008359FB" w:rsidRDefault="008359FB" w:rsidP="00A52AD9">
            <w:pPr>
              <w:pStyle w:val="ISOSecretObservations"/>
              <w:spacing w:before="60" w:after="60" w:line="240" w:lineRule="auto"/>
            </w:pPr>
          </w:p>
          <w:p w14:paraId="7F8B1D2E" w14:textId="7A3C83AB" w:rsidR="008359FB" w:rsidRDefault="008359FB" w:rsidP="00A52AD9">
            <w:pPr>
              <w:pStyle w:val="ISOSecretObservations"/>
              <w:spacing w:before="60" w:after="60" w:line="240" w:lineRule="auto"/>
            </w:pPr>
            <w:r>
              <w:t>This standard aims to be an interchangeable adaptation (i.e. in terms of appropriateness and simplicity) of ISO 19160-1. The only overlap with ISO 19157 is a minor part on address capability modelling, which 19157 does not address with practical specifics. We will adopt elements from 19157 in a later comment.</w:t>
            </w:r>
          </w:p>
        </w:tc>
      </w:tr>
      <w:tr w:rsidR="00412604" w14:paraId="79CC24E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24EAB75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004</w:t>
            </w:r>
          </w:p>
          <w:p w14:paraId="7F1499B1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5459149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8788181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04.01.1</w:t>
            </w:r>
          </w:p>
          <w:p w14:paraId="420D341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0F94248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149540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528C73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6E5CF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Figure 1 differs from the use cases described in the following chapters. </w:t>
            </w:r>
          </w:p>
        </w:tc>
        <w:tc>
          <w:tcPr>
            <w:tcW w:w="4233" w:type="dxa"/>
            <w:shd w:val="clear" w:color="auto" w:fill="auto"/>
          </w:tcPr>
          <w:p w14:paraId="3CF087F5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either developing chapter 4.1.1 in order to explain the figure, or completing the figure to reflect the use cases below (updating, using, retiring…)</w:t>
            </w:r>
          </w:p>
        </w:tc>
        <w:tc>
          <w:tcPr>
            <w:tcW w:w="2419" w:type="dxa"/>
            <w:shd w:val="clear" w:color="auto" w:fill="auto"/>
          </w:tcPr>
          <w:p w14:paraId="729C85F6" w14:textId="3CB7E952" w:rsidR="00412604" w:rsidRDefault="000B00DC" w:rsidP="00A52AD9">
            <w:pPr>
              <w:pStyle w:val="ISOSecretObservations"/>
              <w:spacing w:before="60" w:after="60" w:line="240" w:lineRule="auto"/>
            </w:pPr>
            <w:del w:id="4" w:author="Ronald Tse" w:date="2018-07-06T18:03:00Z">
              <w:r w:rsidDel="001F5794">
                <w:delText>Agreed</w:delText>
              </w:r>
            </w:del>
            <w:ins w:id="5" w:author="Ronald Tse" w:date="2018-07-06T18:03:00Z">
              <w:r w:rsidR="001F5794">
                <w:t>Accepted</w:t>
              </w:r>
            </w:ins>
            <w:r>
              <w:t>. The figures have been updated</w:t>
            </w:r>
            <w:r w:rsidR="00FF277B">
              <w:t xml:space="preserve">. </w:t>
            </w:r>
            <w:ins w:id="6" w:author="Ronald Tse" w:date="2018-07-06T18:13:00Z">
              <w:r w:rsidR="00592F3D">
                <w:t>T</w:t>
              </w:r>
              <w:r w:rsidR="00592F3D">
                <w:t>erms have been made clear</w:t>
              </w:r>
              <w:r w:rsidR="00FC20CC">
                <w:t>er</w:t>
              </w:r>
              <w:r w:rsidR="00592F3D">
                <w:t xml:space="preserve"> in the entire section 4.</w:t>
              </w:r>
              <w:r w:rsidR="00592F3D">
                <w:t xml:space="preserve"> </w:t>
              </w:r>
            </w:ins>
            <w:r w:rsidR="00FF277B">
              <w:t>We will further develop Section 4.1.1 after the NWIP is accepted.</w:t>
            </w:r>
          </w:p>
        </w:tc>
      </w:tr>
      <w:tr w:rsidR="00412604" w14:paraId="1E8CD1D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B0998C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005</w:t>
            </w:r>
          </w:p>
          <w:p w14:paraId="3CFF4B6E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8FD7DF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D5959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04.01.2</w:t>
            </w:r>
          </w:p>
          <w:p w14:paraId="5FD8922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26CBDC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0B8AD84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7E58C53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C45313B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How to create a profile of ISO 19160-1 is specified in ISO 19160-1, Annex B. But it is just informative. It means that any address model can claim to be a </w:t>
            </w:r>
            <w:r>
              <w:lastRenderedPageBreak/>
              <w:t>profile of 19160-1.</w:t>
            </w:r>
          </w:p>
        </w:tc>
        <w:tc>
          <w:tcPr>
            <w:tcW w:w="4233" w:type="dxa"/>
            <w:shd w:val="clear" w:color="auto" w:fill="auto"/>
          </w:tcPr>
          <w:p w14:paraId="457E7F9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lastRenderedPageBreak/>
              <w:t xml:space="preserve">Maybe, this paragraph should begin by saying that in order to be “valid”, an address profile SHALL first be compliant with 19160-1 Annex B, and also with </w:t>
            </w:r>
            <w:r>
              <w:lastRenderedPageBreak/>
              <w:t>ISO 19106 (class 1).</w:t>
            </w:r>
          </w:p>
        </w:tc>
        <w:tc>
          <w:tcPr>
            <w:tcW w:w="2419" w:type="dxa"/>
            <w:shd w:val="clear" w:color="auto" w:fill="auto"/>
          </w:tcPr>
          <w:p w14:paraId="20F2D2C7" w14:textId="58E6AF4D" w:rsidR="00412604" w:rsidRDefault="00846A19" w:rsidP="00A52AD9">
            <w:pPr>
              <w:pStyle w:val="ISOSecretObservations"/>
              <w:spacing w:before="60" w:after="60" w:line="240" w:lineRule="auto"/>
            </w:pPr>
            <w:ins w:id="7" w:author="Ronald Tse" w:date="2018-07-06T17:37:00Z">
              <w:r>
                <w:lastRenderedPageBreak/>
                <w:t>Accepted.</w:t>
              </w:r>
            </w:ins>
            <w:ins w:id="8" w:author="Ronald Tse" w:date="2018-07-06T18:13:00Z">
              <w:r w:rsidR="00592F3D">
                <w:t xml:space="preserve"> Section 4.1.2 has been updated as suggested.</w:t>
              </w:r>
            </w:ins>
          </w:p>
        </w:tc>
      </w:tr>
      <w:tr w:rsidR="00412604" w14:paraId="41DF5DF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B5C069F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006</w:t>
            </w:r>
          </w:p>
          <w:p w14:paraId="3476B47D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F6F82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599BFDD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36624BC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740166C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4D1ED6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348DC9A9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3E7E1D4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render input forms for address input according to…</w:t>
            </w:r>
          </w:p>
        </w:tc>
        <w:tc>
          <w:tcPr>
            <w:tcW w:w="4233" w:type="dxa"/>
            <w:shd w:val="clear" w:color="auto" w:fill="auto"/>
          </w:tcPr>
          <w:p w14:paraId="07351DA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render address input forms according to…</w:t>
            </w:r>
          </w:p>
        </w:tc>
        <w:tc>
          <w:tcPr>
            <w:tcW w:w="2419" w:type="dxa"/>
            <w:shd w:val="clear" w:color="auto" w:fill="auto"/>
          </w:tcPr>
          <w:p w14:paraId="1BC0789A" w14:textId="7A29ABD9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4331528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125E65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007</w:t>
            </w:r>
          </w:p>
          <w:p w14:paraId="160358C0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97084D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CA5ADDD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04.01.5</w:t>
            </w:r>
          </w:p>
          <w:p w14:paraId="4B0BA4C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8BCD6DC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8B7FBB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5AFD93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62BDF62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Application should consider…, and should…</w:t>
            </w:r>
          </w:p>
        </w:tc>
        <w:tc>
          <w:tcPr>
            <w:tcW w:w="4233" w:type="dxa"/>
            <w:shd w:val="clear" w:color="auto" w:fill="auto"/>
          </w:tcPr>
          <w:p w14:paraId="5C25570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should by shall, because otherwise, this standard may fail its purpose (improve address usability)</w:t>
            </w:r>
          </w:p>
        </w:tc>
        <w:tc>
          <w:tcPr>
            <w:tcW w:w="2419" w:type="dxa"/>
            <w:shd w:val="clear" w:color="auto" w:fill="auto"/>
          </w:tcPr>
          <w:p w14:paraId="1F8818EF" w14:textId="41BC2BBF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6A8BEE07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638E13C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008</w:t>
            </w:r>
          </w:p>
          <w:p w14:paraId="5F2597DB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03F9D5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383612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04.01.6</w:t>
            </w:r>
          </w:p>
          <w:p w14:paraId="4232F38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37B469A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4580E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86E42CE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905B778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 publisher could…</w:t>
            </w:r>
          </w:p>
        </w:tc>
        <w:tc>
          <w:tcPr>
            <w:tcW w:w="4233" w:type="dxa"/>
            <w:shd w:val="clear" w:color="auto" w:fill="auto"/>
          </w:tcPr>
          <w:p w14:paraId="7B5C603D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Replace could by shall. Again, if we want this standard to be effective, we need more than recommendations</w:t>
            </w:r>
          </w:p>
        </w:tc>
        <w:tc>
          <w:tcPr>
            <w:tcW w:w="2419" w:type="dxa"/>
            <w:shd w:val="clear" w:color="auto" w:fill="auto"/>
          </w:tcPr>
          <w:p w14:paraId="21E508B6" w14:textId="6AE70AE3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Accepted and fixed.</w:t>
            </w:r>
          </w:p>
        </w:tc>
      </w:tr>
      <w:tr w:rsidR="00412604" w14:paraId="7B025D1E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1537806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009</w:t>
            </w:r>
          </w:p>
          <w:p w14:paraId="0D468F12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66EB653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F974B0B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05.02.1</w:t>
            </w:r>
          </w:p>
          <w:p w14:paraId="1A26D13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5E3429B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231B81D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870E776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3E6C52D0" w14:textId="77777777" w:rsidR="00412604" w:rsidRDefault="00412604" w:rsidP="00A52AD9">
            <w:pPr>
              <w:pStyle w:val="ISOComments"/>
              <w:spacing w:before="60" w:after="60" w:line="240" w:lineRule="auto"/>
            </w:pPr>
            <w:r w:rsidRPr="003F7026">
              <w:t>TODO: More</w:t>
            </w:r>
          </w:p>
        </w:tc>
        <w:tc>
          <w:tcPr>
            <w:tcW w:w="4233" w:type="dxa"/>
            <w:shd w:val="clear" w:color="auto" w:fill="auto"/>
          </w:tcPr>
          <w:p w14:paraId="5CB1D13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To be completed</w:t>
            </w:r>
          </w:p>
        </w:tc>
        <w:tc>
          <w:tcPr>
            <w:tcW w:w="2419" w:type="dxa"/>
            <w:shd w:val="clear" w:color="auto" w:fill="auto"/>
          </w:tcPr>
          <w:p w14:paraId="79E7695E" w14:textId="77777777" w:rsidR="00220EFF" w:rsidRDefault="003921C1" w:rsidP="00A52AD9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</w:p>
          <w:p w14:paraId="2CB370FD" w14:textId="3DC2361B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This section is to be further developed after the NWIP is accepted.</w:t>
            </w:r>
          </w:p>
        </w:tc>
      </w:tr>
      <w:tr w:rsidR="00412604" w14:paraId="4C308EE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4BB457B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010</w:t>
            </w:r>
          </w:p>
          <w:p w14:paraId="3F6543A5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2AE0E11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028FD04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06.01</w:t>
            </w:r>
          </w:p>
          <w:p w14:paraId="0F7F300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D61A75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465DED61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C68793C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6EFFA1D9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Should the signature be defined here?</w:t>
            </w:r>
          </w:p>
        </w:tc>
        <w:tc>
          <w:tcPr>
            <w:tcW w:w="4233" w:type="dxa"/>
            <w:shd w:val="clear" w:color="auto" w:fill="auto"/>
          </w:tcPr>
          <w:p w14:paraId="5FF104BB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Maybe just mention that the address exchanged shall be </w:t>
            </w:r>
            <w:proofErr w:type="gramStart"/>
            <w:r>
              <w:t>signed, and</w:t>
            </w:r>
            <w:proofErr w:type="gramEnd"/>
            <w:r>
              <w:t xml:space="preserve"> leave the modelling to the producer as he may wish to have </w:t>
            </w:r>
            <w:proofErr w:type="spellStart"/>
            <w:r>
              <w:t>an other</w:t>
            </w:r>
            <w:proofErr w:type="spellEnd"/>
            <w:r>
              <w:t xml:space="preserve"> signature solution.</w:t>
            </w:r>
          </w:p>
        </w:tc>
        <w:tc>
          <w:tcPr>
            <w:tcW w:w="2419" w:type="dxa"/>
            <w:shd w:val="clear" w:color="auto" w:fill="auto"/>
          </w:tcPr>
          <w:p w14:paraId="73ED300D" w14:textId="7544DD9B" w:rsidR="00220EFF" w:rsidRDefault="00E460B7" w:rsidP="00220EFF">
            <w:pPr>
              <w:pStyle w:val="ISOSecretObservations"/>
              <w:spacing w:before="60" w:after="60" w:line="240" w:lineRule="auto"/>
            </w:pPr>
            <w:r>
              <w:t xml:space="preserve">Accepted </w:t>
            </w:r>
            <w:r w:rsidR="00220EFF">
              <w:t>in principle</w:t>
            </w:r>
            <w:r>
              <w:t>.</w:t>
            </w:r>
            <w:r w:rsidR="007821E0">
              <w:t xml:space="preserve"> </w:t>
            </w:r>
          </w:p>
          <w:p w14:paraId="3C4F605C" w14:textId="6D59658C" w:rsidR="00412604" w:rsidRDefault="007821E0" w:rsidP="00220EFF">
            <w:pPr>
              <w:pStyle w:val="ISOSecretObservations"/>
              <w:spacing w:before="60" w:after="60" w:line="240" w:lineRule="auto"/>
            </w:pPr>
            <w:r>
              <w:t>More discussion about this topic may be necessary after NWIP is accepted.</w:t>
            </w:r>
          </w:p>
        </w:tc>
      </w:tr>
      <w:tr w:rsidR="00412604" w14:paraId="31ACF7BA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7DE5FEF6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011</w:t>
            </w:r>
          </w:p>
          <w:p w14:paraId="7B73308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D19B35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E01D3AB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17221067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10DC0BA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4B6A22F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D78D398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F5A44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  <w:r>
              <w:t xml:space="preserve"> does not use enough ISO 19115-1</w:t>
            </w:r>
          </w:p>
          <w:p w14:paraId="35155E6D" w14:textId="77777777" w:rsidR="00412604" w:rsidRDefault="00412604" w:rsidP="00A52AD9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shd w:val="clear" w:color="auto" w:fill="auto"/>
          </w:tcPr>
          <w:p w14:paraId="0FD43E2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CI_citation</w:t>
            </w:r>
            <w:proofErr w:type="spellEnd"/>
            <w:r>
              <w:t xml:space="preserve"> for identifier, type, description.</w:t>
            </w:r>
          </w:p>
          <w:p w14:paraId="5C60839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For example, add an attribute </w:t>
            </w:r>
            <w:proofErr w:type="spellStart"/>
            <w:r>
              <w:t>ProfileInformation</w:t>
            </w:r>
            <w:proofErr w:type="spellEnd"/>
            <w:r>
              <w:t xml:space="preserve"> of type </w:t>
            </w:r>
            <w:proofErr w:type="spellStart"/>
            <w:r>
              <w:t>Ci_citation</w:t>
            </w:r>
            <w:proofErr w:type="spellEnd"/>
            <w:r>
              <w:t xml:space="preserve"> with the above attributes</w:t>
            </w:r>
          </w:p>
        </w:tc>
        <w:tc>
          <w:tcPr>
            <w:tcW w:w="2419" w:type="dxa"/>
            <w:shd w:val="clear" w:color="auto" w:fill="auto"/>
          </w:tcPr>
          <w:p w14:paraId="7DA4ADD0" w14:textId="692418DC" w:rsidR="00412604" w:rsidRDefault="00416BBA" w:rsidP="00A52AD9">
            <w:pPr>
              <w:pStyle w:val="ISOSecretObservations"/>
              <w:spacing w:before="60" w:after="60" w:line="240" w:lineRule="auto"/>
            </w:pPr>
            <w:r>
              <w:t>Rejected. We fee</w:t>
            </w:r>
            <w:r w:rsidR="00D87FE3">
              <w:t xml:space="preserve">l that </w:t>
            </w:r>
            <w:proofErr w:type="spellStart"/>
            <w:r w:rsidR="00D87FE3">
              <w:t>CI_citation</w:t>
            </w:r>
            <w:proofErr w:type="spellEnd"/>
            <w:r w:rsidR="00D87FE3">
              <w:t xml:space="preserve"> carries too many unnecessary attributes for this purpose, including ISBN, ISSN, </w:t>
            </w:r>
            <w:proofErr w:type="spellStart"/>
            <w:r w:rsidR="00D87FE3">
              <w:t>CI_reponsibility</w:t>
            </w:r>
            <w:proofErr w:type="spellEnd"/>
            <w:r w:rsidR="00D87FE3">
              <w:t xml:space="preserve">, and so on. The </w:t>
            </w:r>
            <w:proofErr w:type="spellStart"/>
            <w:r w:rsidR="00D87FE3">
              <w:t>IxAddressProfile</w:t>
            </w:r>
            <w:proofErr w:type="spellEnd"/>
            <w:r w:rsidR="00D87FE3">
              <w:t xml:space="preserve"> is not meant to contain a citation.</w:t>
            </w:r>
            <w:r w:rsidR="00AC0A3A">
              <w:t xml:space="preserve"> There is also no need to create an additional identifier </w:t>
            </w:r>
          </w:p>
        </w:tc>
      </w:tr>
      <w:tr w:rsidR="00412604" w14:paraId="762DD3E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3A87B74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012</w:t>
            </w:r>
          </w:p>
          <w:p w14:paraId="0194E5AA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83B5A0A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7F9FCB7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C60B792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56F33A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61C8E4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408B8ED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44F2AA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2C96753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Id and Identifier.</w:t>
            </w:r>
          </w:p>
          <w:p w14:paraId="231AA50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The definition of identifier </w:t>
            </w:r>
            <w:proofErr w:type="gramStart"/>
            <w:r>
              <w:t>is :</w:t>
            </w:r>
            <w:proofErr w:type="gramEnd"/>
            <w:r>
              <w:t xml:space="preserve"> </w:t>
            </w:r>
            <w:r w:rsidRPr="00900927">
              <w:t>Used to identify this interchange address profile and provide description of it</w:t>
            </w:r>
            <w:r>
              <w:t xml:space="preserve">. </w:t>
            </w:r>
            <w:proofErr w:type="gramStart"/>
            <w:r>
              <w:t>So</w:t>
            </w:r>
            <w:proofErr w:type="gramEnd"/>
            <w:r>
              <w:t xml:space="preserve"> can it be </w:t>
            </w:r>
            <w:proofErr w:type="spellStart"/>
            <w:r>
              <w:t>MD_Title</w:t>
            </w:r>
            <w:proofErr w:type="spellEnd"/>
            <w:r>
              <w:t xml:space="preserve"> instead?</w:t>
            </w:r>
          </w:p>
        </w:tc>
        <w:tc>
          <w:tcPr>
            <w:tcW w:w="4233" w:type="dxa"/>
            <w:shd w:val="clear" w:color="auto" w:fill="auto"/>
          </w:tcPr>
          <w:p w14:paraId="5038E6C9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replacing Identifier of type </w:t>
            </w:r>
            <w:proofErr w:type="spellStart"/>
            <w:r>
              <w:t>MD_Identifier</w:t>
            </w:r>
            <w:proofErr w:type="spellEnd"/>
            <w:r>
              <w:t xml:space="preserve"> by Name of type </w:t>
            </w:r>
            <w:proofErr w:type="spellStart"/>
            <w:r>
              <w:t>MD_Title</w:t>
            </w:r>
            <w:proofErr w:type="spellEnd"/>
            <w:r>
              <w:t xml:space="preserve">, within the </w:t>
            </w:r>
            <w:proofErr w:type="spellStart"/>
            <w:r>
              <w:t>ProfileInformation</w:t>
            </w:r>
            <w:proofErr w:type="spellEnd"/>
            <w:r>
              <w:t xml:space="preserve"> attribute (see above comment).</w:t>
            </w:r>
          </w:p>
        </w:tc>
        <w:tc>
          <w:tcPr>
            <w:tcW w:w="2419" w:type="dxa"/>
            <w:shd w:val="clear" w:color="auto" w:fill="auto"/>
          </w:tcPr>
          <w:p w14:paraId="1E61BB15" w14:textId="00ACBC7F" w:rsidR="008A4617" w:rsidRDefault="00457304" w:rsidP="00A52AD9">
            <w:pPr>
              <w:pStyle w:val="ISOSecretObservations"/>
              <w:spacing w:before="60" w:after="60" w:line="240" w:lineRule="auto"/>
            </w:pPr>
            <w:r>
              <w:t>Not accepted</w:t>
            </w:r>
            <w:r w:rsidR="008A4617">
              <w:t xml:space="preserve">. </w:t>
            </w:r>
          </w:p>
          <w:p w14:paraId="31FA9B8A" w14:textId="197181E0" w:rsidR="00412604" w:rsidRDefault="00AC0A3A" w:rsidP="00A52AD9">
            <w:pPr>
              <w:pStyle w:val="ISOSecretObservations"/>
              <w:spacing w:before="60" w:after="60" w:line="240" w:lineRule="auto"/>
            </w:pPr>
            <w:r>
              <w:t xml:space="preserve">We are unable to find </w:t>
            </w:r>
            <w:proofErr w:type="spellStart"/>
            <w:r>
              <w:t>MD_Title</w:t>
            </w:r>
            <w:proofErr w:type="spellEnd"/>
            <w:r>
              <w:t xml:space="preserve"> in ISO 19115-1</w:t>
            </w:r>
            <w:r w:rsidR="008A2D24">
              <w:t>:2014</w:t>
            </w:r>
            <w:r w:rsidR="008560B5">
              <w:t xml:space="preserve">. </w:t>
            </w:r>
            <w:r w:rsidR="008A2D24">
              <w:t xml:space="preserve">We believe the “id” attribute and </w:t>
            </w:r>
            <w:proofErr w:type="spellStart"/>
            <w:r w:rsidR="008A2D24">
              <w:t>MD_Identifier</w:t>
            </w:r>
            <w:proofErr w:type="spellEnd"/>
            <w:r w:rsidR="008A2D24">
              <w:t xml:space="preserve"> already provides an adequate way of </w:t>
            </w:r>
            <w:r w:rsidR="008A2D24">
              <w:lastRenderedPageBreak/>
              <w:t>identification.</w:t>
            </w:r>
          </w:p>
        </w:tc>
      </w:tr>
      <w:tr w:rsidR="00412604" w14:paraId="337B8012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727056E" w14:textId="2652E3FB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013</w:t>
            </w:r>
          </w:p>
          <w:p w14:paraId="0F0835F0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909FE05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F62EABF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07.01</w:t>
            </w:r>
          </w:p>
          <w:p w14:paraId="30D46E9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0A26799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16D37E4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6060177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0F7311B1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Attributes of Class </w:t>
            </w:r>
            <w:proofErr w:type="spellStart"/>
            <w:r>
              <w:t>InterchangeAddressProfile</w:t>
            </w:r>
            <w:proofErr w:type="spellEnd"/>
          </w:p>
          <w:p w14:paraId="4C7A7683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Publisher</w:t>
            </w:r>
          </w:p>
        </w:tc>
        <w:tc>
          <w:tcPr>
            <w:tcW w:w="4233" w:type="dxa"/>
            <w:shd w:val="clear" w:color="auto" w:fill="auto"/>
          </w:tcPr>
          <w:p w14:paraId="112156CF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CI_responsibility</w:t>
            </w:r>
            <w:proofErr w:type="spellEnd"/>
            <w:r>
              <w:t xml:space="preserve"> with role=publisher</w:t>
            </w:r>
          </w:p>
        </w:tc>
        <w:tc>
          <w:tcPr>
            <w:tcW w:w="2419" w:type="dxa"/>
            <w:shd w:val="clear" w:color="auto" w:fill="auto"/>
          </w:tcPr>
          <w:p w14:paraId="2DF8BD04" w14:textId="3A780477" w:rsidR="00C04B2C" w:rsidRDefault="00C04B2C" w:rsidP="00A52AD9">
            <w:pPr>
              <w:pStyle w:val="ISOSecretObservations"/>
              <w:spacing w:before="60" w:after="60" w:line="240" w:lineRule="auto"/>
            </w:pPr>
            <w:r>
              <w:t xml:space="preserve">Accepted in principle. </w:t>
            </w:r>
          </w:p>
          <w:p w14:paraId="470C0729" w14:textId="488A9428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 xml:space="preserve">To be </w:t>
            </w:r>
            <w:r w:rsidR="00D87FE3">
              <w:t>discussed</w:t>
            </w:r>
            <w:r>
              <w:t xml:space="preserve">. </w:t>
            </w:r>
            <w:proofErr w:type="spellStart"/>
            <w:r>
              <w:t>CI_party</w:t>
            </w:r>
            <w:proofErr w:type="spellEnd"/>
            <w:r>
              <w:t xml:space="preserve"> is used instead of </w:t>
            </w:r>
            <w:proofErr w:type="spellStart"/>
            <w:r>
              <w:t>CI_responsibility</w:t>
            </w:r>
            <w:proofErr w:type="spellEnd"/>
            <w:r>
              <w:t xml:space="preserve"> here. The major difference is </w:t>
            </w:r>
            <w:proofErr w:type="spellStart"/>
            <w:r>
              <w:t>CI_responsibility</w:t>
            </w:r>
            <w:proofErr w:type="spellEnd"/>
            <w:r>
              <w:t xml:space="preserve"> supports multiple </w:t>
            </w:r>
            <w:proofErr w:type="spellStart"/>
            <w:r>
              <w:t>CI_parties</w:t>
            </w:r>
            <w:proofErr w:type="spellEnd"/>
            <w:r>
              <w:t xml:space="preserve"> and roles (and supports extra attributes), but here we only need the publisher. We also do not need the extra attributes defined in </w:t>
            </w:r>
            <w:proofErr w:type="spellStart"/>
            <w:r>
              <w:t>CI_responsibility</w:t>
            </w:r>
            <w:proofErr w:type="spellEnd"/>
            <w:r>
              <w:t xml:space="preserve"> here.</w:t>
            </w:r>
          </w:p>
        </w:tc>
      </w:tr>
      <w:tr w:rsidR="00412604" w14:paraId="7DFF1A5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ECF3A7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014</w:t>
            </w:r>
          </w:p>
          <w:p w14:paraId="544C2196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07B1621E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B0DDE95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E20D11F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6C0367A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59AD5ABF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A7F37D0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2D8D0C04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Why redefining the 19160-1 elements? There is no need to redefine all the address elements, because the address profile should be defined by the producer by using 19160-1 (cf. 4.1.2)</w:t>
            </w:r>
          </w:p>
          <w:p w14:paraId="1712CD0C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This standard should describe only the Interchange Address Profile and be based on 19160-1.</w:t>
            </w:r>
          </w:p>
        </w:tc>
        <w:tc>
          <w:tcPr>
            <w:tcW w:w="4233" w:type="dxa"/>
            <w:shd w:val="clear" w:color="auto" w:fill="auto"/>
          </w:tcPr>
          <w:p w14:paraId="475105CC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keeping the elements from ISO 19160-1.</w:t>
            </w:r>
          </w:p>
          <w:p w14:paraId="0A58450B" w14:textId="77777777" w:rsidR="00412604" w:rsidRDefault="00412604" w:rsidP="00A52AD9">
            <w:pPr>
              <w:pStyle w:val="ISOChange"/>
              <w:spacing w:before="60" w:after="60" w:line="240" w:lineRule="auto"/>
            </w:pPr>
          </w:p>
          <w:p w14:paraId="775D79FB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Use </w:t>
            </w:r>
            <w:proofErr w:type="spellStart"/>
            <w:r w:rsidRPr="0072748D">
              <w:t>AddressSpecification</w:t>
            </w:r>
            <w:proofErr w:type="spellEnd"/>
            <w:r>
              <w:t xml:space="preserve"> Class from 19160-1 to reference the address profile instead of input template and display template.</w:t>
            </w:r>
          </w:p>
        </w:tc>
        <w:tc>
          <w:tcPr>
            <w:tcW w:w="2419" w:type="dxa"/>
            <w:shd w:val="clear" w:color="auto" w:fill="auto"/>
          </w:tcPr>
          <w:p w14:paraId="581D7ADB" w14:textId="06EE4CB2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Rejected. The models in this document are defined as “interchange” models: a simplified adoption of their corresponding models in 19160-1, that allows for deterministic and practical data interchange.</w:t>
            </w:r>
          </w:p>
        </w:tc>
      </w:tr>
      <w:tr w:rsidR="00412604" w14:paraId="21646371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EA191CF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015</w:t>
            </w:r>
          </w:p>
          <w:p w14:paraId="576379C1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E42CCDD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3B9F568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08.01</w:t>
            </w:r>
          </w:p>
          <w:p w14:paraId="1008565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2AE462D4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16B02D18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7FBEAF88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5160EEF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There should be an attribute to store the values of address component</w:t>
            </w:r>
          </w:p>
        </w:tc>
        <w:tc>
          <w:tcPr>
            <w:tcW w:w="4233" w:type="dxa"/>
            <w:shd w:val="clear" w:color="auto" w:fill="auto"/>
          </w:tcPr>
          <w:p w14:paraId="0EBD400C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Keep the elements from 19160-1.</w:t>
            </w:r>
          </w:p>
        </w:tc>
        <w:tc>
          <w:tcPr>
            <w:tcW w:w="2419" w:type="dxa"/>
            <w:shd w:val="clear" w:color="auto" w:fill="auto"/>
          </w:tcPr>
          <w:p w14:paraId="0D4EC190" w14:textId="4B5C61B4" w:rsidR="00412604" w:rsidRDefault="001F5794" w:rsidP="00A52AD9">
            <w:pPr>
              <w:pStyle w:val="ISOSecretObservations"/>
              <w:spacing w:before="60" w:after="60" w:line="240" w:lineRule="auto"/>
            </w:pPr>
            <w:ins w:id="9" w:author="Ronald Tse" w:date="2018-07-06T18:00:00Z">
              <w:r>
                <w:t xml:space="preserve">Rejected. </w:t>
              </w:r>
            </w:ins>
            <w:r w:rsidR="00FF277B">
              <w:t xml:space="preserve">Values of a 19160-1 address component </w:t>
            </w:r>
            <w:del w:id="10" w:author="Ronald Tse" w:date="2018-07-06T18:00:00Z">
              <w:r w:rsidR="00FF277B" w:rsidDel="001F5794">
                <w:delText xml:space="preserve">is </w:delText>
              </w:r>
            </w:del>
            <w:ins w:id="11" w:author="Ronald Tse" w:date="2018-07-06T18:00:00Z">
              <w:r>
                <w:t xml:space="preserve">are already </w:t>
              </w:r>
            </w:ins>
            <w:r w:rsidR="00FF277B">
              <w:t xml:space="preserve">stored </w:t>
            </w:r>
            <w:ins w:id="12" w:author="Ronald Tse" w:date="2018-07-06T18:00:00Z">
              <w:r>
                <w:t xml:space="preserve">as attributes </w:t>
              </w:r>
            </w:ins>
            <w:r w:rsidR="00FF277B">
              <w:t xml:space="preserve">in the </w:t>
            </w:r>
            <w:proofErr w:type="spellStart"/>
            <w:r w:rsidR="00FF277B">
              <w:t>IxAddressInstanceComponent</w:t>
            </w:r>
            <w:proofErr w:type="spellEnd"/>
            <w:r w:rsidR="00FF277B">
              <w:t xml:space="preserve"> model.</w:t>
            </w:r>
            <w:ins w:id="13" w:author="Ronald Tse" w:date="2018-07-06T18:00:00Z">
              <w:r>
                <w:t xml:space="preserve"> </w:t>
              </w:r>
            </w:ins>
            <w:ins w:id="14" w:author="Ronald Tse" w:date="2018-07-06T18:09:00Z">
              <w:r>
                <w:t xml:space="preserve">For clarity, </w:t>
              </w:r>
            </w:ins>
            <w:ins w:id="15" w:author="Ronald Tse" w:date="2018-07-06T18:10:00Z">
              <w:r>
                <w:t>w</w:t>
              </w:r>
            </w:ins>
            <w:ins w:id="16" w:author="Ronald Tse" w:date="2018-07-06T18:00:00Z">
              <w:r>
                <w:t>e propose to provide a mapping from ISO 19160-</w:t>
              </w:r>
            </w:ins>
            <w:ins w:id="17" w:author="Ronald Tse" w:date="2018-07-06T18:01:00Z">
              <w:r>
                <w:t>6 attributes to ISO 19160-1 attributes</w:t>
              </w:r>
            </w:ins>
            <w:ins w:id="18" w:author="Ronald Tse" w:date="2018-07-06T18:10:00Z">
              <w:r>
                <w:t xml:space="preserve"> in form of a table</w:t>
              </w:r>
            </w:ins>
            <w:ins w:id="19" w:author="Ronald Tse" w:date="2018-07-06T18:01:00Z">
              <w:r>
                <w:t>.</w:t>
              </w:r>
            </w:ins>
          </w:p>
        </w:tc>
      </w:tr>
      <w:tr w:rsidR="00412604" w14:paraId="1ADCE5D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7AD62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016</w:t>
            </w:r>
          </w:p>
          <w:p w14:paraId="0FD35F72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3B015FE5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3EC8B8F8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09.01</w:t>
            </w:r>
          </w:p>
          <w:p w14:paraId="356CE7B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  <w:p w14:paraId="2E017D3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A2C9F5D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CEA6F1A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8B51AC0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 xml:space="preserve">Address capability. All the elements in this chapter have already been defined in ISO 19157 </w:t>
            </w:r>
          </w:p>
        </w:tc>
        <w:tc>
          <w:tcPr>
            <w:tcW w:w="4233" w:type="dxa"/>
            <w:shd w:val="clear" w:color="auto" w:fill="auto"/>
          </w:tcPr>
          <w:p w14:paraId="56D01D94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 xml:space="preserve">Consider using </w:t>
            </w:r>
            <w:proofErr w:type="spellStart"/>
            <w:r>
              <w:t>DQ_Result</w:t>
            </w:r>
            <w:proofErr w:type="spellEnd"/>
            <w:r>
              <w:t xml:space="preserve"> to describe address conformance to a quality test.</w:t>
            </w:r>
          </w:p>
        </w:tc>
        <w:tc>
          <w:tcPr>
            <w:tcW w:w="2419" w:type="dxa"/>
            <w:shd w:val="clear" w:color="auto" w:fill="auto"/>
          </w:tcPr>
          <w:p w14:paraId="090B8AEA" w14:textId="326431A0" w:rsidR="00412604" w:rsidRDefault="001F5794" w:rsidP="00755AE2">
            <w:pPr>
              <w:pStyle w:val="ISOSecretObservations"/>
              <w:spacing w:before="60" w:after="60" w:line="240" w:lineRule="auto"/>
            </w:pPr>
            <w:ins w:id="20" w:author="Ronald Tse" w:date="2018-07-06T18:01:00Z">
              <w:r>
                <w:t xml:space="preserve">Accepted in principle. </w:t>
              </w:r>
            </w:ins>
            <w:del w:id="21" w:author="Ronald Tse" w:date="2018-07-06T18:01:00Z">
              <w:r w:rsidR="00FF277B" w:rsidDel="001F5794">
                <w:delText xml:space="preserve">To be </w:delText>
              </w:r>
              <w:r w:rsidR="00D87FE3" w:rsidDel="001F5794">
                <w:delText>discussed</w:delText>
              </w:r>
              <w:r w:rsidR="00FF277B" w:rsidDel="001F5794">
                <w:delText xml:space="preserve">. </w:delText>
              </w:r>
            </w:del>
            <w:r w:rsidR="00FF277B">
              <w:t xml:space="preserve">We agree the need to harmonize with </w:t>
            </w:r>
            <w:ins w:id="22" w:author="Ronald Tse" w:date="2018-07-06T18:10:00Z">
              <w:r w:rsidR="003710E1">
                <w:t xml:space="preserve">the </w:t>
              </w:r>
            </w:ins>
            <w:r w:rsidR="00FF277B">
              <w:t>19157</w:t>
            </w:r>
            <w:ins w:id="23" w:author="Ronald Tse" w:date="2018-07-06T18:10:00Z">
              <w:r>
                <w:t xml:space="preserve"> </w:t>
              </w:r>
              <w:r w:rsidR="003710E1">
                <w:t>DQ_* elements in a practical and determined way</w:t>
              </w:r>
            </w:ins>
            <w:del w:id="24" w:author="Ronald Tse" w:date="2018-07-06T18:10:00Z">
              <w:r w:rsidR="00FF277B" w:rsidDel="001F5794">
                <w:delText>, however in a way that is practical and determined</w:delText>
              </w:r>
            </w:del>
            <w:r w:rsidR="00FF277B">
              <w:t>.</w:t>
            </w:r>
            <w:r w:rsidR="00755AE2">
              <w:t xml:space="preserve"> Harmonization with ISO 19160-3 (quality of address </w:t>
            </w:r>
            <w:r w:rsidR="00755AE2">
              <w:lastRenderedPageBreak/>
              <w:t xml:space="preserve">data) should also be discussed if the NWIP is accepted. </w:t>
            </w:r>
          </w:p>
        </w:tc>
      </w:tr>
      <w:tr w:rsidR="00412604" w14:paraId="7DC64970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76915E2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lastRenderedPageBreak/>
              <w:t>FR 017</w:t>
            </w:r>
          </w:p>
          <w:p w14:paraId="05795739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1B13CA33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6140CB9C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10.02</w:t>
            </w:r>
          </w:p>
          <w:p w14:paraId="0DD00BA6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015B88F8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A24545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7F48443A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There should not be a model for an address instance, because theoretically, it is identical to the address model already defined.</w:t>
            </w:r>
          </w:p>
        </w:tc>
        <w:tc>
          <w:tcPr>
            <w:tcW w:w="4233" w:type="dxa"/>
            <w:shd w:val="clear" w:color="auto" w:fill="auto"/>
          </w:tcPr>
          <w:p w14:paraId="126E5A73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Considering removing this chapter</w:t>
            </w:r>
          </w:p>
        </w:tc>
        <w:tc>
          <w:tcPr>
            <w:tcW w:w="2419" w:type="dxa"/>
            <w:shd w:val="clear" w:color="auto" w:fill="auto"/>
          </w:tcPr>
          <w:p w14:paraId="2E90A2E7" w14:textId="3949317D" w:rsidR="00412604" w:rsidRDefault="00FF277B" w:rsidP="00A52AD9">
            <w:pPr>
              <w:pStyle w:val="ISOSecretObservations"/>
              <w:spacing w:before="60" w:after="60" w:line="240" w:lineRule="auto"/>
            </w:pPr>
            <w:r>
              <w:t>Rejected. The address instance is the actual address representation; the address profile is the address schema representation.</w:t>
            </w:r>
          </w:p>
        </w:tc>
      </w:tr>
      <w:tr w:rsidR="00412604" w14:paraId="2BB3944F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3AFC3F81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018</w:t>
            </w:r>
          </w:p>
          <w:p w14:paraId="7A1D0E67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7BE7DC1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1EB2429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11.01</w:t>
            </w:r>
          </w:p>
          <w:p w14:paraId="64D72AEF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D96FE59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14A868E9" w14:textId="77777777" w:rsidR="00412604" w:rsidRDefault="00412604" w:rsidP="00A52AD9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14:paraId="1BCD7E8D" w14:textId="77777777" w:rsidR="00412604" w:rsidRDefault="00412604" w:rsidP="00A52AD9">
            <w:pPr>
              <w:pStyle w:val="ISOComments"/>
              <w:spacing w:before="60" w:after="60" w:line="240" w:lineRule="auto"/>
            </w:pPr>
            <w:r>
              <w:t>Include a descriptive picture</w:t>
            </w:r>
          </w:p>
        </w:tc>
        <w:tc>
          <w:tcPr>
            <w:tcW w:w="4233" w:type="dxa"/>
            <w:shd w:val="clear" w:color="auto" w:fill="auto"/>
          </w:tcPr>
          <w:p w14:paraId="357C9AC6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Consider including a picture of a template layout and referencing the different elements described in chapter 11 for clarification.</w:t>
            </w:r>
          </w:p>
        </w:tc>
        <w:tc>
          <w:tcPr>
            <w:tcW w:w="2419" w:type="dxa"/>
            <w:shd w:val="clear" w:color="auto" w:fill="auto"/>
          </w:tcPr>
          <w:p w14:paraId="084A7693" w14:textId="22180324" w:rsidR="00412604" w:rsidRDefault="003710E1" w:rsidP="00A52AD9">
            <w:pPr>
              <w:pStyle w:val="ISOSecretObservations"/>
              <w:spacing w:before="60" w:after="60" w:line="240" w:lineRule="auto"/>
            </w:pPr>
            <w:ins w:id="25" w:author="Ronald Tse" w:date="2018-07-06T18:11:00Z">
              <w:r>
                <w:t>Accepted</w:t>
              </w:r>
            </w:ins>
            <w:del w:id="26" w:author="Ronald Tse" w:date="2018-07-06T18:11:00Z">
              <w:r w:rsidR="00FF277B" w:rsidDel="003710E1">
                <w:delText>Agree</w:delText>
              </w:r>
            </w:del>
            <w:r w:rsidR="00FF277B">
              <w:t>. This can be done after the NWIP is accepted.</w:t>
            </w:r>
          </w:p>
        </w:tc>
      </w:tr>
      <w:tr w:rsidR="00412604" w14:paraId="2317EAED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234D694D" w14:textId="77777777" w:rsidR="00412604" w:rsidRDefault="00412604" w:rsidP="00A52AD9">
            <w:pPr>
              <w:pStyle w:val="ISOMB"/>
              <w:spacing w:before="60" w:after="60" w:line="240" w:lineRule="auto"/>
            </w:pPr>
            <w:r>
              <w:t>FR 019</w:t>
            </w:r>
          </w:p>
          <w:p w14:paraId="6BCD7734" w14:textId="77777777" w:rsidR="00412604" w:rsidRDefault="00412604" w:rsidP="00A52AD9">
            <w:pPr>
              <w:pStyle w:val="ISOMB"/>
              <w:spacing w:before="60" w:after="60" w:line="240" w:lineRule="auto"/>
            </w:pPr>
          </w:p>
        </w:tc>
        <w:tc>
          <w:tcPr>
            <w:tcW w:w="908" w:type="dxa"/>
            <w:shd w:val="clear" w:color="auto" w:fill="auto"/>
          </w:tcPr>
          <w:p w14:paraId="4462E3A0" w14:textId="77777777" w:rsidR="00412604" w:rsidRDefault="00412604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0C353F5" w14:textId="77777777" w:rsidR="00412604" w:rsidRDefault="00412604" w:rsidP="00A52AD9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78A7E3" w14:textId="77777777" w:rsidR="00412604" w:rsidRDefault="00412604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2FCD66B0" w14:textId="77777777" w:rsidR="00412604" w:rsidRDefault="00412604" w:rsidP="00A52AD9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178" w:type="dxa"/>
            <w:shd w:val="clear" w:color="auto" w:fill="auto"/>
          </w:tcPr>
          <w:p w14:paraId="75E942C1" w14:textId="77777777" w:rsidR="00412604" w:rsidRDefault="00412604" w:rsidP="00A52AD9">
            <w:pPr>
              <w:pStyle w:val="ISOComments"/>
              <w:spacing w:before="60" w:after="60" w:line="240" w:lineRule="auto"/>
            </w:pPr>
            <w:r w:rsidRPr="008B5E7D">
              <w:t>The models in this document heavily utilizes data models defined in ISO 19115-1: 2014</w:t>
            </w:r>
          </w:p>
        </w:tc>
        <w:tc>
          <w:tcPr>
            <w:tcW w:w="4233" w:type="dxa"/>
            <w:shd w:val="clear" w:color="auto" w:fill="auto"/>
          </w:tcPr>
          <w:p w14:paraId="10B2E322" w14:textId="77777777" w:rsidR="00412604" w:rsidRDefault="00412604" w:rsidP="00A52AD9">
            <w:pPr>
              <w:pStyle w:val="ISOChange"/>
              <w:spacing w:before="60" w:after="60" w:line="240" w:lineRule="auto"/>
            </w:pPr>
            <w:r>
              <w:t>heavily is maybe too much. Consider removing.</w:t>
            </w:r>
          </w:p>
        </w:tc>
        <w:tc>
          <w:tcPr>
            <w:tcW w:w="2419" w:type="dxa"/>
            <w:shd w:val="clear" w:color="auto" w:fill="auto"/>
          </w:tcPr>
          <w:p w14:paraId="39C058B5" w14:textId="031D0465" w:rsidR="00412604" w:rsidRDefault="00FF277B" w:rsidP="00A52AD9">
            <w:pPr>
              <w:pStyle w:val="ISOSecretObservations"/>
              <w:spacing w:before="60" w:after="60" w:line="240" w:lineRule="auto"/>
            </w:pPr>
            <w:del w:id="27" w:author="Ronald Tse" w:date="2018-07-06T18:11:00Z">
              <w:r w:rsidDel="003710E1">
                <w:delText xml:space="preserve">Agree </w:delText>
              </w:r>
            </w:del>
            <w:ins w:id="28" w:author="Ronald Tse" w:date="2018-07-06T18:11:00Z">
              <w:r w:rsidR="003710E1">
                <w:t xml:space="preserve">Accepted. </w:t>
              </w:r>
            </w:ins>
            <w:del w:id="29" w:author="Ronald Tse" w:date="2018-07-06T18:11:00Z">
              <w:r w:rsidDel="003710E1">
                <w:delText>and f</w:delText>
              </w:r>
            </w:del>
            <w:ins w:id="30" w:author="Ronald Tse" w:date="2018-07-06T18:11:00Z">
              <w:r w:rsidR="003710E1">
                <w:t>F</w:t>
              </w:r>
            </w:ins>
            <w:r>
              <w:t>ixed.</w:t>
            </w:r>
          </w:p>
        </w:tc>
      </w:tr>
      <w:tr w:rsidR="00615909" w14:paraId="5CE27064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513A8C07" w14:textId="724B0E9C" w:rsidR="00615909" w:rsidRDefault="00615909" w:rsidP="00A52AD9">
            <w:pPr>
              <w:pStyle w:val="ISOMB"/>
              <w:spacing w:before="60" w:after="60" w:line="240" w:lineRule="auto"/>
            </w:pPr>
            <w:r>
              <w:t>PMG 1</w:t>
            </w:r>
          </w:p>
        </w:tc>
        <w:tc>
          <w:tcPr>
            <w:tcW w:w="908" w:type="dxa"/>
            <w:shd w:val="clear" w:color="auto" w:fill="auto"/>
          </w:tcPr>
          <w:p w14:paraId="4E1ABE69" w14:textId="77777777" w:rsidR="00615909" w:rsidRDefault="00615909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7307A220" w14:textId="204FD2C8" w:rsidR="00615909" w:rsidRDefault="00615909" w:rsidP="00A52AD9">
            <w:pPr>
              <w:pStyle w:val="ISOClause"/>
              <w:spacing w:before="60" w:after="60" w:line="240" w:lineRule="auto"/>
            </w:pPr>
            <w:r>
              <w:t>Form 4, purpose and justification</w:t>
            </w:r>
          </w:p>
        </w:tc>
        <w:tc>
          <w:tcPr>
            <w:tcW w:w="1209" w:type="dxa"/>
            <w:shd w:val="clear" w:color="auto" w:fill="auto"/>
          </w:tcPr>
          <w:p w14:paraId="06E3999E" w14:textId="77777777" w:rsidR="00615909" w:rsidRDefault="00615909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6488FCC4" w14:textId="77777777" w:rsidR="00615909" w:rsidRDefault="00615909" w:rsidP="00A52AD9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7655D825" w14:textId="0A4EE350" w:rsidR="00615909" w:rsidRPr="008B5E7D" w:rsidRDefault="00615909" w:rsidP="00615909">
            <w:pPr>
              <w:pStyle w:val="ISOComments"/>
              <w:spacing w:before="60" w:after="60" w:line="240" w:lineRule="auto"/>
            </w:pPr>
            <w:r>
              <w:t xml:space="preserve">Would be easier to understand if it stated at least some of what Peter Tam presented in Copenhagen regarding the relationship of IETF/CalConnect work with ISO 19160-1. </w:t>
            </w:r>
          </w:p>
        </w:tc>
        <w:tc>
          <w:tcPr>
            <w:tcW w:w="4233" w:type="dxa"/>
            <w:shd w:val="clear" w:color="auto" w:fill="auto"/>
          </w:tcPr>
          <w:p w14:paraId="7E927CA5" w14:textId="369FE1F0" w:rsidR="00615909" w:rsidRDefault="00615909" w:rsidP="00615909">
            <w:pPr>
              <w:pStyle w:val="ISOComments"/>
              <w:spacing w:before="60" w:after="60" w:line="240" w:lineRule="auto"/>
            </w:pPr>
            <w:r>
              <w:t>In the “Purpose and justification” section of the Form 4 New Work Item Proposal, add something like:</w:t>
            </w:r>
          </w:p>
          <w:p w14:paraId="54C4C971" w14:textId="77777777" w:rsidR="00615909" w:rsidRDefault="00615909" w:rsidP="00615909">
            <w:pPr>
              <w:pStyle w:val="ISOComments"/>
              <w:spacing w:before="60" w:after="60" w:line="240" w:lineRule="auto"/>
            </w:pPr>
            <w:r>
              <w:t xml:space="preserve"> </w:t>
            </w:r>
          </w:p>
          <w:p w14:paraId="565207B0" w14:textId="04FBE529" w:rsidR="00615909" w:rsidRDefault="00615909" w:rsidP="00615909">
            <w:pPr>
              <w:pStyle w:val="ISOComments"/>
              <w:spacing w:before="60" w:after="60" w:line="240" w:lineRule="auto"/>
            </w:pPr>
            <w:r>
              <w:t>“The current IETF / CalConnect vCard format specification (https://tools.ietf.org/html/rfc6350) is rather focused on US postal addressing. By providing an encoding of the ISO/UPU address model, CalConnect expects to have a more internationally complete format specification to propose to IETF.”</w:t>
            </w:r>
          </w:p>
        </w:tc>
        <w:tc>
          <w:tcPr>
            <w:tcW w:w="2419" w:type="dxa"/>
            <w:shd w:val="clear" w:color="auto" w:fill="auto"/>
          </w:tcPr>
          <w:p w14:paraId="23FDDBB5" w14:textId="4571100D" w:rsidR="00615909" w:rsidRDefault="003710E1" w:rsidP="00A52AD9">
            <w:pPr>
              <w:pStyle w:val="ISOSecretObservations"/>
              <w:spacing w:before="60" w:after="60" w:line="240" w:lineRule="auto"/>
            </w:pPr>
            <w:ins w:id="31" w:author="Ronald Tse" w:date="2018-07-06T18:11:00Z">
              <w:r>
                <w:t>Accepted.</w:t>
              </w:r>
              <w:r w:rsidDel="003710E1">
                <w:t xml:space="preserve"> </w:t>
              </w:r>
            </w:ins>
            <w:del w:id="32" w:author="Ronald Tse" w:date="2018-07-06T18:11:00Z">
              <w:r w:rsidR="003B4CFD" w:rsidDel="003710E1">
                <w:delText xml:space="preserve">Agreed and </w:delText>
              </w:r>
            </w:del>
            <w:del w:id="33" w:author="Ronald Tse" w:date="2018-07-06T18:02:00Z">
              <w:r w:rsidR="003B4CFD" w:rsidDel="001F5794">
                <w:delText xml:space="preserve">will fix </w:delText>
              </w:r>
            </w:del>
            <w:r w:rsidR="003B4CFD">
              <w:t>Form 4</w:t>
            </w:r>
            <w:ins w:id="34" w:author="Ronald Tse" w:date="2018-07-06T18:02:00Z">
              <w:r w:rsidR="001F5794">
                <w:t xml:space="preserve"> has been updated</w:t>
              </w:r>
            </w:ins>
            <w:r w:rsidR="003B4CFD">
              <w:t>.</w:t>
            </w:r>
          </w:p>
        </w:tc>
      </w:tr>
      <w:tr w:rsidR="00615909" w14:paraId="106F6836" w14:textId="77777777" w:rsidTr="00412604">
        <w:trPr>
          <w:jc w:val="center"/>
        </w:trPr>
        <w:tc>
          <w:tcPr>
            <w:tcW w:w="606" w:type="dxa"/>
            <w:shd w:val="clear" w:color="auto" w:fill="auto"/>
          </w:tcPr>
          <w:p w14:paraId="6A33C9A5" w14:textId="7FFE42B1" w:rsidR="00615909" w:rsidRDefault="00615909" w:rsidP="00A52AD9">
            <w:pPr>
              <w:pStyle w:val="ISOMB"/>
              <w:spacing w:before="60" w:after="60" w:line="240" w:lineRule="auto"/>
            </w:pPr>
            <w:r>
              <w:t>PMG 2</w:t>
            </w:r>
          </w:p>
        </w:tc>
        <w:tc>
          <w:tcPr>
            <w:tcW w:w="908" w:type="dxa"/>
            <w:shd w:val="clear" w:color="auto" w:fill="auto"/>
          </w:tcPr>
          <w:p w14:paraId="5FCBA60B" w14:textId="77777777" w:rsidR="00615909" w:rsidRDefault="00615909" w:rsidP="00A52AD9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shd w:val="clear" w:color="auto" w:fill="auto"/>
          </w:tcPr>
          <w:p w14:paraId="22ADCB71" w14:textId="685972F6" w:rsidR="00615909" w:rsidRDefault="00615909" w:rsidP="00A52AD9">
            <w:pPr>
              <w:pStyle w:val="ISOClause"/>
              <w:spacing w:before="60" w:after="60" w:line="240" w:lineRule="auto"/>
            </w:pPr>
            <w:r>
              <w:t>Introduction</w:t>
            </w:r>
          </w:p>
        </w:tc>
        <w:tc>
          <w:tcPr>
            <w:tcW w:w="1209" w:type="dxa"/>
            <w:shd w:val="clear" w:color="auto" w:fill="auto"/>
          </w:tcPr>
          <w:p w14:paraId="0062608F" w14:textId="77777777" w:rsidR="00615909" w:rsidRDefault="00615909" w:rsidP="00A52AD9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shd w:val="clear" w:color="auto" w:fill="auto"/>
          </w:tcPr>
          <w:p w14:paraId="591EEB65" w14:textId="77777777" w:rsidR="00615909" w:rsidRDefault="00615909" w:rsidP="00A52AD9">
            <w:pPr>
              <w:pStyle w:val="ISOCommType"/>
              <w:spacing w:before="60" w:after="60" w:line="240" w:lineRule="auto"/>
            </w:pPr>
          </w:p>
        </w:tc>
        <w:tc>
          <w:tcPr>
            <w:tcW w:w="4178" w:type="dxa"/>
            <w:shd w:val="clear" w:color="auto" w:fill="auto"/>
          </w:tcPr>
          <w:p w14:paraId="12396A4C" w14:textId="7D464035" w:rsidR="00615909" w:rsidRPr="008B5E7D" w:rsidRDefault="00615909" w:rsidP="00A52AD9">
            <w:pPr>
              <w:pStyle w:val="ISOComments"/>
              <w:spacing w:before="60" w:after="60" w:line="240" w:lineRule="auto"/>
            </w:pPr>
            <w:r>
              <w:t>Would be better to explicitly mention its relationship with ISO 19160-1 directly in the Introduction.</w:t>
            </w:r>
          </w:p>
        </w:tc>
        <w:tc>
          <w:tcPr>
            <w:tcW w:w="4233" w:type="dxa"/>
            <w:shd w:val="clear" w:color="auto" w:fill="auto"/>
          </w:tcPr>
          <w:p w14:paraId="3FAF96FD" w14:textId="3A29B389" w:rsidR="00615909" w:rsidRPr="00615909" w:rsidRDefault="00FF277B" w:rsidP="00615909">
            <w:pPr>
              <w:pStyle w:val="ISOChange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15909" w:rsidRPr="00615909">
              <w:rPr>
                <w:lang w:val="en-US"/>
              </w:rPr>
              <w:t>This document describes an encoding for a profile of the Addressing Conceptual model in ISO 19160-1”</w:t>
            </w:r>
          </w:p>
        </w:tc>
        <w:tc>
          <w:tcPr>
            <w:tcW w:w="2419" w:type="dxa"/>
            <w:shd w:val="clear" w:color="auto" w:fill="auto"/>
          </w:tcPr>
          <w:p w14:paraId="4E403649" w14:textId="76394427" w:rsidR="00615909" w:rsidRDefault="003710E1" w:rsidP="00A52AD9">
            <w:pPr>
              <w:pStyle w:val="ISOSecretObservations"/>
              <w:spacing w:before="60" w:after="60" w:line="240" w:lineRule="auto"/>
            </w:pPr>
            <w:ins w:id="35" w:author="Ronald Tse" w:date="2018-07-06T18:11:00Z">
              <w:r>
                <w:t>Accepted</w:t>
              </w:r>
            </w:ins>
            <w:del w:id="36" w:author="Ronald Tse" w:date="2018-07-06T18:11:00Z">
              <w:r w:rsidR="00FF277B" w:rsidDel="003710E1">
                <w:delText xml:space="preserve">Agree </w:delText>
              </w:r>
            </w:del>
            <w:ins w:id="37" w:author="Ronald Tse" w:date="2018-07-06T18:11:00Z">
              <w:r>
                <w:t>. F</w:t>
              </w:r>
            </w:ins>
            <w:del w:id="38" w:author="Ronald Tse" w:date="2018-07-06T18:11:00Z">
              <w:r w:rsidR="00FF277B" w:rsidDel="003710E1">
                <w:delText>and f</w:delText>
              </w:r>
            </w:del>
            <w:r w:rsidR="00FF277B">
              <w:t>ixed</w:t>
            </w:r>
            <w:r w:rsidR="003B4CFD">
              <w:t xml:space="preserve"> in Introduction</w:t>
            </w:r>
            <w:r w:rsidR="00FF277B">
              <w:t>.</w:t>
            </w:r>
          </w:p>
        </w:tc>
      </w:tr>
    </w:tbl>
    <w:p w14:paraId="679C5166" w14:textId="77777777" w:rsidR="001554C4" w:rsidRDefault="001554C4"/>
    <w:p w14:paraId="72EBA4F2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D:\ISO\data\prod_iso_comment-collation\work\temp\CCT-Tables\Draft ISO_NP 19160-6 - Comments only_AFNOR.doc: Collation successful</w:t>
      </w:r>
    </w:p>
    <w:p w14:paraId="5523D18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Collation of files was successful. Number of collated files: 1</w:t>
      </w:r>
    </w:p>
    <w:p w14:paraId="5A29D406" w14:textId="77777777" w:rsidR="00412604" w:rsidRDefault="00412604" w:rsidP="00412604">
      <w:pPr>
        <w:rPr>
          <w:color w:val="000000"/>
        </w:rPr>
      </w:pPr>
      <w:r>
        <w:rPr>
          <w:color w:val="000000"/>
        </w:rPr>
        <w:lastRenderedPageBreak/>
        <w:t xml:space="preserve">SELECTED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files):  1</w:t>
      </w:r>
    </w:p>
    <w:p w14:paraId="11B7DBED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PASSED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1</w:t>
      </w:r>
    </w:p>
    <w:p w14:paraId="557CBC3B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 xml:space="preserve">FAILED TEST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number of files conformed to CCT table model):  0</w:t>
      </w:r>
    </w:p>
    <w:p w14:paraId="2D4E18EC" w14:textId="77777777" w:rsidR="00412604" w:rsidRDefault="00412604" w:rsidP="00412604">
      <w:pPr>
        <w:rPr>
          <w:color w:val="000000"/>
        </w:rPr>
      </w:pPr>
      <w:r>
        <w:rPr>
          <w:color w:val="000000"/>
        </w:rPr>
        <w:t>CCT - Version 2018.1</w:t>
      </w:r>
    </w:p>
    <w:p w14:paraId="281EE862" w14:textId="77777777" w:rsidR="00412604" w:rsidRPr="00EE2557" w:rsidRDefault="00412604" w:rsidP="00412604">
      <w:pPr>
        <w:rPr>
          <w:color w:val="000000"/>
        </w:rPr>
      </w:pPr>
    </w:p>
    <w:bookmarkEnd w:id="0"/>
    <w:p w14:paraId="44C5B87D" w14:textId="77777777" w:rsidR="00412604" w:rsidRDefault="00412604"/>
    <w:sectPr w:rsidR="00412604" w:rsidSect="00412604">
      <w:headerReference w:type="default" r:id="rId7"/>
      <w:footerReference w:type="default" r:id="rId8"/>
      <w:type w:val="continuous"/>
      <w:pgSz w:w="16838" w:h="11906" w:orient="landscape"/>
      <w:pgMar w:top="850" w:right="567" w:bottom="85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6CEC6" w14:textId="77777777" w:rsidR="00A52AD9" w:rsidRDefault="00A52AD9" w:rsidP="00412604">
      <w:pPr>
        <w:spacing w:after="0" w:line="240" w:lineRule="auto"/>
      </w:pPr>
      <w:r>
        <w:separator/>
      </w:r>
    </w:p>
  </w:endnote>
  <w:endnote w:type="continuationSeparator" w:id="0">
    <w:p w14:paraId="37E84B48" w14:textId="77777777" w:rsidR="00A52AD9" w:rsidRDefault="00A52AD9" w:rsidP="0041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614E" w14:textId="77777777" w:rsidR="00A52AD9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MB</w:t>
    </w:r>
    <w:r>
      <w:rPr>
        <w:rFonts w:ascii="Arial" w:hAnsi="Arial" w:cs="Arial"/>
        <w:sz w:val="16"/>
      </w:rPr>
      <w:t xml:space="preserve"> = Member body / </w:t>
    </w:r>
    <w:r>
      <w:rPr>
        <w:rFonts w:ascii="Arial" w:hAnsi="Arial" w:cs="Arial"/>
        <w:b/>
        <w:sz w:val="16"/>
      </w:rPr>
      <w:t>NC</w:t>
    </w:r>
    <w:r>
      <w:rPr>
        <w:rFonts w:ascii="Arial" w:hAnsi="Arial" w:cs="Arial"/>
        <w:sz w:val="16"/>
      </w:rPr>
      <w:t xml:space="preserve"> = National Committee (enter the ISO 3166 two-letter country code, e.g. CN for China; comments from the ISO/CS editing unit are identified by **)</w:t>
    </w:r>
  </w:p>
  <w:p w14:paraId="57A3D017" w14:textId="77777777" w:rsidR="00A52AD9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>
      <w:rPr>
        <w:rFonts w:ascii="Arial" w:hAnsi="Arial" w:cs="Arial"/>
        <w:b/>
        <w:sz w:val="16"/>
      </w:rPr>
      <w:t>Type of comment:</w:t>
    </w:r>
    <w:r>
      <w:rPr>
        <w:rFonts w:ascii="Arial" w:hAnsi="Arial" w:cs="Arial"/>
        <w:b/>
        <w:sz w:val="16"/>
      </w:rPr>
      <w:tab/>
    </w:r>
    <w:proofErr w:type="spellStart"/>
    <w:r>
      <w:rPr>
        <w:rFonts w:ascii="Arial" w:hAnsi="Arial" w:cs="Arial"/>
        <w:b/>
        <w:sz w:val="16"/>
      </w:rPr>
      <w:t>ge</w:t>
    </w:r>
    <w:proofErr w:type="spellEnd"/>
    <w:r>
      <w:rPr>
        <w:rFonts w:ascii="Arial" w:hAnsi="Arial" w:cs="Arial"/>
        <w:sz w:val="16"/>
      </w:rPr>
      <w:t xml:space="preserve"> = general</w:t>
    </w:r>
    <w:r>
      <w:rPr>
        <w:rFonts w:ascii="Arial" w:hAnsi="Arial" w:cs="Arial"/>
        <w:sz w:val="16"/>
      </w:rPr>
      <w:tab/>
    </w:r>
    <w:proofErr w:type="spellStart"/>
    <w:proofErr w:type="gramStart"/>
    <w:r>
      <w:rPr>
        <w:rFonts w:ascii="Arial" w:hAnsi="Arial" w:cs="Arial"/>
        <w:b/>
        <w:sz w:val="16"/>
      </w:rPr>
      <w:t>te</w:t>
    </w:r>
    <w:proofErr w:type="spellEnd"/>
    <w:r>
      <w:rPr>
        <w:rFonts w:ascii="Arial" w:hAnsi="Arial" w:cs="Arial"/>
        <w:b/>
        <w:sz w:val="16"/>
      </w:rPr>
      <w:t xml:space="preserve"> </w:t>
    </w:r>
    <w:r>
      <w:rPr>
        <w:rFonts w:ascii="Arial" w:hAnsi="Arial" w:cs="Arial"/>
        <w:sz w:val="16"/>
      </w:rPr>
      <w:t xml:space="preserve"> =</w:t>
    </w:r>
    <w:proofErr w:type="gramEnd"/>
    <w:r>
      <w:rPr>
        <w:rFonts w:ascii="Arial" w:hAnsi="Arial" w:cs="Arial"/>
        <w:sz w:val="16"/>
      </w:rPr>
      <w:t xml:space="preserve"> technical</w:t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b/>
        <w:sz w:val="16"/>
      </w:rPr>
      <w:t>ed</w:t>
    </w:r>
    <w:proofErr w:type="spellEnd"/>
    <w:r>
      <w:rPr>
        <w:rFonts w:ascii="Arial" w:hAnsi="Arial" w:cs="Arial"/>
        <w:sz w:val="16"/>
      </w:rPr>
      <w:t xml:space="preserve"> = editorial</w:t>
    </w:r>
  </w:p>
  <w:p w14:paraId="4272EBA1" w14:textId="77777777" w:rsidR="00A52AD9" w:rsidRPr="00412604" w:rsidRDefault="00A52AD9" w:rsidP="00412604">
    <w:pPr>
      <w:pStyle w:val="Footer"/>
      <w:tabs>
        <w:tab w:val="clear" w:pos="4536"/>
        <w:tab w:val="clear" w:pos="9072"/>
        <w:tab w:val="left" w:pos="300"/>
        <w:tab w:val="left" w:pos="2100"/>
        <w:tab w:val="left" w:pos="3300"/>
        <w:tab w:val="left" w:pos="4500"/>
      </w:tabs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55AE2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55AE2"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78C9" w14:textId="77777777" w:rsidR="00A52AD9" w:rsidRDefault="00A52AD9" w:rsidP="00412604">
      <w:pPr>
        <w:spacing w:after="0" w:line="240" w:lineRule="auto"/>
      </w:pPr>
      <w:r>
        <w:separator/>
      </w:r>
    </w:p>
  </w:footnote>
  <w:footnote w:type="continuationSeparator" w:id="0">
    <w:p w14:paraId="5B894749" w14:textId="77777777" w:rsidR="00A52AD9" w:rsidRDefault="00A52AD9" w:rsidP="0041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74" w:type="dxa"/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7739"/>
      <w:gridCol w:w="2409"/>
      <w:gridCol w:w="3118"/>
      <w:gridCol w:w="2608"/>
    </w:tblGrid>
    <w:tr w:rsidR="00A52AD9" w14:paraId="6AFC076F" w14:textId="77777777" w:rsidTr="00412604">
      <w:trPr>
        <w:trHeight w:val="340"/>
      </w:trPr>
      <w:tc>
        <w:tcPr>
          <w:tcW w:w="7739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4FC2B68A" w14:textId="77777777" w:rsidR="00A52AD9" w:rsidRPr="00412604" w:rsidRDefault="00A52AD9" w:rsidP="00FD5F45">
          <w:pPr>
            <w:pStyle w:val="Header"/>
            <w:rPr>
              <w:rFonts w:ascii="Arial" w:hAnsi="Arial" w:cs="Arial"/>
              <w:b/>
            </w:rPr>
          </w:pPr>
          <w:r w:rsidRPr="00FD5F45">
            <w:rPr>
              <w:rFonts w:ascii="Arial" w:hAnsi="Arial" w:cs="Arial"/>
              <w:b/>
            </w:rPr>
            <w:t>Table of comments on Draft ISO/NP</w:t>
          </w:r>
          <w:r>
            <w:rPr>
              <w:rFonts w:ascii="Arial" w:hAnsi="Arial" w:cs="Arial"/>
              <w:b/>
            </w:rPr>
            <w:t xml:space="preserve"> 19160-6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BE1AE23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Date:2018-07-03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BE26509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Document: ISO/TC 211 N 4875</w:t>
          </w:r>
        </w:p>
      </w:tc>
      <w:tc>
        <w:tcPr>
          <w:tcW w:w="2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74AC889" w14:textId="77777777" w:rsidR="00A52AD9" w:rsidRPr="00412604" w:rsidRDefault="00A52AD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Project: </w:t>
          </w:r>
        </w:p>
      </w:tc>
    </w:tr>
  </w:tbl>
  <w:p w14:paraId="61B61B18" w14:textId="77777777" w:rsidR="00A52AD9" w:rsidRDefault="00A52AD9">
    <w:pPr>
      <w:pStyle w:val="Header"/>
      <w:rPr>
        <w:rFonts w:ascii="Arial" w:hAnsi="Arial" w:cs="Arial"/>
        <w:sz w:val="18"/>
      </w:rPr>
    </w:pPr>
  </w:p>
  <w:tbl>
    <w:tblPr>
      <w:tblW w:w="1588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8" w:type="dxa"/>
        <w:right w:w="48" w:type="dxa"/>
      </w:tblCellMar>
      <w:tblLook w:val="0000" w:firstRow="0" w:lastRow="0" w:firstColumn="0" w:lastColumn="0" w:noHBand="0" w:noVBand="0"/>
    </w:tblPr>
    <w:tblGrid>
      <w:gridCol w:w="607"/>
      <w:gridCol w:w="907"/>
      <w:gridCol w:w="1208"/>
      <w:gridCol w:w="1208"/>
      <w:gridCol w:w="1117"/>
      <w:gridCol w:w="4178"/>
      <w:gridCol w:w="4235"/>
      <w:gridCol w:w="2421"/>
    </w:tblGrid>
    <w:tr w:rsidR="00A52AD9" w14:paraId="5E9A70A4" w14:textId="77777777" w:rsidTr="00412604">
      <w:trPr>
        <w:trHeight w:val="283"/>
      </w:trPr>
      <w:tc>
        <w:tcPr>
          <w:tcW w:w="607" w:type="dxa"/>
          <w:shd w:val="clear" w:color="auto" w:fill="auto"/>
        </w:tcPr>
        <w:p w14:paraId="223A459B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8"/>
            </w:rPr>
            <w:t>MB/</w:t>
          </w:r>
          <w:r>
            <w:rPr>
              <w:rFonts w:ascii="Arial" w:hAnsi="Arial" w:cs="Arial"/>
              <w:b/>
              <w:sz w:val="18"/>
            </w:rPr>
            <w:br/>
            <w:t>NC</w:t>
          </w:r>
          <w:r>
            <w:rPr>
              <w:rFonts w:ascii="Arial" w:hAnsi="Arial" w:cs="Arial"/>
              <w:b/>
              <w:sz w:val="16"/>
              <w:vertAlign w:val="superscript"/>
            </w:rPr>
            <w:t>1</w:t>
          </w:r>
        </w:p>
      </w:tc>
      <w:tc>
        <w:tcPr>
          <w:tcW w:w="907" w:type="dxa"/>
          <w:shd w:val="clear" w:color="auto" w:fill="auto"/>
        </w:tcPr>
        <w:p w14:paraId="308D15A4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Line number</w:t>
          </w:r>
        </w:p>
      </w:tc>
      <w:tc>
        <w:tcPr>
          <w:tcW w:w="1208" w:type="dxa"/>
          <w:shd w:val="clear" w:color="auto" w:fill="auto"/>
        </w:tcPr>
        <w:p w14:paraId="2F83EF40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Clause/</w:t>
          </w:r>
          <w:r>
            <w:rPr>
              <w:rFonts w:ascii="Arial" w:hAnsi="Arial" w:cs="Arial"/>
              <w:b/>
              <w:sz w:val="16"/>
            </w:rPr>
            <w:br/>
            <w:t>Subclause</w:t>
          </w:r>
        </w:p>
      </w:tc>
      <w:tc>
        <w:tcPr>
          <w:tcW w:w="1208" w:type="dxa"/>
          <w:shd w:val="clear" w:color="auto" w:fill="auto"/>
        </w:tcPr>
        <w:p w14:paraId="737E2657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Paragraph/</w:t>
          </w:r>
          <w:r>
            <w:rPr>
              <w:rFonts w:ascii="Arial" w:hAnsi="Arial" w:cs="Arial"/>
              <w:b/>
              <w:sz w:val="16"/>
            </w:rPr>
            <w:br/>
            <w:t>Figure/Table</w:t>
          </w:r>
        </w:p>
      </w:tc>
      <w:tc>
        <w:tcPr>
          <w:tcW w:w="1117" w:type="dxa"/>
          <w:shd w:val="clear" w:color="auto" w:fill="auto"/>
        </w:tcPr>
        <w:p w14:paraId="4991CB5F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  <w:vertAlign w:val="superscript"/>
            </w:rPr>
          </w:pPr>
          <w:r>
            <w:rPr>
              <w:rFonts w:ascii="Arial" w:hAnsi="Arial" w:cs="Arial"/>
              <w:b/>
              <w:sz w:val="16"/>
            </w:rPr>
            <w:t>Type of comment</w:t>
          </w:r>
          <w:r>
            <w:rPr>
              <w:rFonts w:ascii="Arial" w:hAnsi="Arial" w:cs="Arial"/>
              <w:b/>
              <w:sz w:val="16"/>
              <w:vertAlign w:val="superscript"/>
            </w:rPr>
            <w:t>2</w:t>
          </w:r>
        </w:p>
      </w:tc>
      <w:tc>
        <w:tcPr>
          <w:tcW w:w="4178" w:type="dxa"/>
          <w:shd w:val="clear" w:color="auto" w:fill="auto"/>
        </w:tcPr>
        <w:p w14:paraId="7933C769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Comments</w:t>
          </w:r>
        </w:p>
      </w:tc>
      <w:tc>
        <w:tcPr>
          <w:tcW w:w="4235" w:type="dxa"/>
          <w:shd w:val="clear" w:color="auto" w:fill="auto"/>
        </w:tcPr>
        <w:p w14:paraId="5276076C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Proposed change</w:t>
          </w:r>
        </w:p>
      </w:tc>
      <w:tc>
        <w:tcPr>
          <w:tcW w:w="2421" w:type="dxa"/>
          <w:shd w:val="clear" w:color="auto" w:fill="auto"/>
        </w:tcPr>
        <w:p w14:paraId="150792E1" w14:textId="77777777" w:rsidR="00A52AD9" w:rsidRPr="00412604" w:rsidRDefault="00A52AD9" w:rsidP="00412604">
          <w:pPr>
            <w:pStyle w:val="Header"/>
            <w:spacing w:before="100" w:after="60" w:line="240" w:lineRule="exact"/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Observations of the secretariat</w:t>
          </w:r>
        </w:p>
      </w:tc>
    </w:tr>
  </w:tbl>
  <w:p w14:paraId="65E0388A" w14:textId="77777777" w:rsidR="00A52AD9" w:rsidRPr="00412604" w:rsidRDefault="00A52AD9">
    <w:pPr>
      <w:pStyle w:val="Header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95E0D"/>
    <w:multiLevelType w:val="hybridMultilevel"/>
    <w:tmpl w:val="134497AA"/>
    <w:lvl w:ilvl="0" w:tplc="067AE20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604"/>
    <w:rsid w:val="00002149"/>
    <w:rsid w:val="00004186"/>
    <w:rsid w:val="00005377"/>
    <w:rsid w:val="000133C1"/>
    <w:rsid w:val="00023D3C"/>
    <w:rsid w:val="00045361"/>
    <w:rsid w:val="00051422"/>
    <w:rsid w:val="00060E38"/>
    <w:rsid w:val="00072B64"/>
    <w:rsid w:val="00082560"/>
    <w:rsid w:val="00083D66"/>
    <w:rsid w:val="000841B0"/>
    <w:rsid w:val="00084E08"/>
    <w:rsid w:val="00092F23"/>
    <w:rsid w:val="00094D0F"/>
    <w:rsid w:val="000A68FC"/>
    <w:rsid w:val="000B00DC"/>
    <w:rsid w:val="000B62BB"/>
    <w:rsid w:val="000C3005"/>
    <w:rsid w:val="000C367E"/>
    <w:rsid w:val="000C5B1D"/>
    <w:rsid w:val="000C717F"/>
    <w:rsid w:val="000D076A"/>
    <w:rsid w:val="000F361D"/>
    <w:rsid w:val="000F588E"/>
    <w:rsid w:val="000F5F44"/>
    <w:rsid w:val="00112DB6"/>
    <w:rsid w:val="0011581F"/>
    <w:rsid w:val="00123735"/>
    <w:rsid w:val="00125401"/>
    <w:rsid w:val="00125585"/>
    <w:rsid w:val="00130B0C"/>
    <w:rsid w:val="00142A17"/>
    <w:rsid w:val="001554C4"/>
    <w:rsid w:val="0015683B"/>
    <w:rsid w:val="00165810"/>
    <w:rsid w:val="0016769B"/>
    <w:rsid w:val="001707D4"/>
    <w:rsid w:val="0017476E"/>
    <w:rsid w:val="00176D32"/>
    <w:rsid w:val="0017766E"/>
    <w:rsid w:val="001A117C"/>
    <w:rsid w:val="001A69FB"/>
    <w:rsid w:val="001A7F0A"/>
    <w:rsid w:val="001B1326"/>
    <w:rsid w:val="001C3354"/>
    <w:rsid w:val="001D5CC3"/>
    <w:rsid w:val="001E7A52"/>
    <w:rsid w:val="001F158D"/>
    <w:rsid w:val="001F5794"/>
    <w:rsid w:val="002048AB"/>
    <w:rsid w:val="00220EFF"/>
    <w:rsid w:val="00231E37"/>
    <w:rsid w:val="00271DFF"/>
    <w:rsid w:val="00277E1B"/>
    <w:rsid w:val="00286399"/>
    <w:rsid w:val="0029080D"/>
    <w:rsid w:val="0029468C"/>
    <w:rsid w:val="002A79C7"/>
    <w:rsid w:val="002C42FF"/>
    <w:rsid w:val="002D2E06"/>
    <w:rsid w:val="002F76B0"/>
    <w:rsid w:val="0031355A"/>
    <w:rsid w:val="00325868"/>
    <w:rsid w:val="00334B66"/>
    <w:rsid w:val="00337DCD"/>
    <w:rsid w:val="003454DD"/>
    <w:rsid w:val="00360753"/>
    <w:rsid w:val="00363906"/>
    <w:rsid w:val="003710E1"/>
    <w:rsid w:val="0037756E"/>
    <w:rsid w:val="003910F0"/>
    <w:rsid w:val="003921C1"/>
    <w:rsid w:val="00397DE2"/>
    <w:rsid w:val="003B1C75"/>
    <w:rsid w:val="003B23C4"/>
    <w:rsid w:val="003B4CFD"/>
    <w:rsid w:val="003B7AEC"/>
    <w:rsid w:val="003C215A"/>
    <w:rsid w:val="003C394D"/>
    <w:rsid w:val="003C5301"/>
    <w:rsid w:val="003E74D3"/>
    <w:rsid w:val="00401D51"/>
    <w:rsid w:val="00402E8C"/>
    <w:rsid w:val="004047E5"/>
    <w:rsid w:val="00410695"/>
    <w:rsid w:val="00410BD2"/>
    <w:rsid w:val="00412604"/>
    <w:rsid w:val="004154AC"/>
    <w:rsid w:val="00415CBF"/>
    <w:rsid w:val="00416BBA"/>
    <w:rsid w:val="00424433"/>
    <w:rsid w:val="00430D78"/>
    <w:rsid w:val="00433E93"/>
    <w:rsid w:val="00453982"/>
    <w:rsid w:val="00455721"/>
    <w:rsid w:val="00457304"/>
    <w:rsid w:val="00461FD9"/>
    <w:rsid w:val="00472C73"/>
    <w:rsid w:val="004746B7"/>
    <w:rsid w:val="004774AD"/>
    <w:rsid w:val="00487A1A"/>
    <w:rsid w:val="004A1760"/>
    <w:rsid w:val="004B05FC"/>
    <w:rsid w:val="004B29D9"/>
    <w:rsid w:val="004B7B94"/>
    <w:rsid w:val="004C3C7B"/>
    <w:rsid w:val="004C5456"/>
    <w:rsid w:val="004C58BC"/>
    <w:rsid w:val="004D7AD3"/>
    <w:rsid w:val="00502EC7"/>
    <w:rsid w:val="005128C9"/>
    <w:rsid w:val="00512BBB"/>
    <w:rsid w:val="005152A8"/>
    <w:rsid w:val="00515E29"/>
    <w:rsid w:val="00531C67"/>
    <w:rsid w:val="005379D9"/>
    <w:rsid w:val="00540D39"/>
    <w:rsid w:val="005449E7"/>
    <w:rsid w:val="00545701"/>
    <w:rsid w:val="00545B67"/>
    <w:rsid w:val="00545CFA"/>
    <w:rsid w:val="00550B70"/>
    <w:rsid w:val="00554B10"/>
    <w:rsid w:val="00560329"/>
    <w:rsid w:val="00564C7B"/>
    <w:rsid w:val="005666E4"/>
    <w:rsid w:val="00575EFC"/>
    <w:rsid w:val="00587913"/>
    <w:rsid w:val="00592F3D"/>
    <w:rsid w:val="005943BD"/>
    <w:rsid w:val="005A3EC8"/>
    <w:rsid w:val="005A4B95"/>
    <w:rsid w:val="005B3579"/>
    <w:rsid w:val="005B46AF"/>
    <w:rsid w:val="005D4760"/>
    <w:rsid w:val="005F06BF"/>
    <w:rsid w:val="005F225B"/>
    <w:rsid w:val="005F49D0"/>
    <w:rsid w:val="006005A6"/>
    <w:rsid w:val="00602ED3"/>
    <w:rsid w:val="00610ADD"/>
    <w:rsid w:val="00615909"/>
    <w:rsid w:val="006228A6"/>
    <w:rsid w:val="00626071"/>
    <w:rsid w:val="006305EB"/>
    <w:rsid w:val="00630F20"/>
    <w:rsid w:val="00636EAB"/>
    <w:rsid w:val="00642F75"/>
    <w:rsid w:val="0064667D"/>
    <w:rsid w:val="00654D3E"/>
    <w:rsid w:val="0066442A"/>
    <w:rsid w:val="00676C6B"/>
    <w:rsid w:val="00693DB1"/>
    <w:rsid w:val="006A015A"/>
    <w:rsid w:val="006B2D30"/>
    <w:rsid w:val="006D2ED3"/>
    <w:rsid w:val="006E07DD"/>
    <w:rsid w:val="006E0EE5"/>
    <w:rsid w:val="006E2B27"/>
    <w:rsid w:val="006E393F"/>
    <w:rsid w:val="006E3FC6"/>
    <w:rsid w:val="00700943"/>
    <w:rsid w:val="0070259C"/>
    <w:rsid w:val="00702D67"/>
    <w:rsid w:val="00704366"/>
    <w:rsid w:val="00723027"/>
    <w:rsid w:val="0073208F"/>
    <w:rsid w:val="00735FA5"/>
    <w:rsid w:val="007402A9"/>
    <w:rsid w:val="00752B79"/>
    <w:rsid w:val="00754259"/>
    <w:rsid w:val="00755A3A"/>
    <w:rsid w:val="00755AE2"/>
    <w:rsid w:val="00757AF6"/>
    <w:rsid w:val="0076372C"/>
    <w:rsid w:val="00776238"/>
    <w:rsid w:val="007821E0"/>
    <w:rsid w:val="00783546"/>
    <w:rsid w:val="00792575"/>
    <w:rsid w:val="00792CDE"/>
    <w:rsid w:val="00795E84"/>
    <w:rsid w:val="007A6A1C"/>
    <w:rsid w:val="007A7DFB"/>
    <w:rsid w:val="007B1E2D"/>
    <w:rsid w:val="007C1EAC"/>
    <w:rsid w:val="007C34B7"/>
    <w:rsid w:val="007D1AA0"/>
    <w:rsid w:val="007D3ACF"/>
    <w:rsid w:val="007D623F"/>
    <w:rsid w:val="007E56BE"/>
    <w:rsid w:val="007E6EFF"/>
    <w:rsid w:val="007F1B59"/>
    <w:rsid w:val="007F3DC2"/>
    <w:rsid w:val="007F7B6F"/>
    <w:rsid w:val="00804A31"/>
    <w:rsid w:val="0080508C"/>
    <w:rsid w:val="00805D93"/>
    <w:rsid w:val="008306C4"/>
    <w:rsid w:val="00831221"/>
    <w:rsid w:val="00835717"/>
    <w:rsid w:val="008359FB"/>
    <w:rsid w:val="00846A19"/>
    <w:rsid w:val="008560B5"/>
    <w:rsid w:val="00860642"/>
    <w:rsid w:val="0086357A"/>
    <w:rsid w:val="00864271"/>
    <w:rsid w:val="00864C6C"/>
    <w:rsid w:val="00867A44"/>
    <w:rsid w:val="0087200B"/>
    <w:rsid w:val="008723EA"/>
    <w:rsid w:val="00873BBF"/>
    <w:rsid w:val="008A2D24"/>
    <w:rsid w:val="008A4617"/>
    <w:rsid w:val="008A5F9A"/>
    <w:rsid w:val="008A6109"/>
    <w:rsid w:val="008B0075"/>
    <w:rsid w:val="008B1FB2"/>
    <w:rsid w:val="008B3E8E"/>
    <w:rsid w:val="008B411D"/>
    <w:rsid w:val="008B723C"/>
    <w:rsid w:val="008C0F9F"/>
    <w:rsid w:val="008C20C4"/>
    <w:rsid w:val="008C3814"/>
    <w:rsid w:val="008D356C"/>
    <w:rsid w:val="008E07CD"/>
    <w:rsid w:val="008F086F"/>
    <w:rsid w:val="008F1E4B"/>
    <w:rsid w:val="008F3AB5"/>
    <w:rsid w:val="008F4C49"/>
    <w:rsid w:val="008F5F28"/>
    <w:rsid w:val="009063C1"/>
    <w:rsid w:val="00913F62"/>
    <w:rsid w:val="009257C9"/>
    <w:rsid w:val="00930734"/>
    <w:rsid w:val="00932507"/>
    <w:rsid w:val="00932A2A"/>
    <w:rsid w:val="00932C7C"/>
    <w:rsid w:val="0094397F"/>
    <w:rsid w:val="00951B9E"/>
    <w:rsid w:val="00955E8A"/>
    <w:rsid w:val="00961DF1"/>
    <w:rsid w:val="00964D55"/>
    <w:rsid w:val="00967869"/>
    <w:rsid w:val="00972B76"/>
    <w:rsid w:val="00973D59"/>
    <w:rsid w:val="0097441B"/>
    <w:rsid w:val="00977016"/>
    <w:rsid w:val="00990B35"/>
    <w:rsid w:val="00992909"/>
    <w:rsid w:val="00994F76"/>
    <w:rsid w:val="009A1F43"/>
    <w:rsid w:val="009A36BD"/>
    <w:rsid w:val="009B3AB8"/>
    <w:rsid w:val="009B3F85"/>
    <w:rsid w:val="009C1A56"/>
    <w:rsid w:val="009C4B72"/>
    <w:rsid w:val="009D1EC9"/>
    <w:rsid w:val="009E5AAF"/>
    <w:rsid w:val="009F5A1F"/>
    <w:rsid w:val="00A0059F"/>
    <w:rsid w:val="00A03158"/>
    <w:rsid w:val="00A05CF3"/>
    <w:rsid w:val="00A10BCE"/>
    <w:rsid w:val="00A15AA6"/>
    <w:rsid w:val="00A3066D"/>
    <w:rsid w:val="00A41A00"/>
    <w:rsid w:val="00A44F72"/>
    <w:rsid w:val="00A52AD9"/>
    <w:rsid w:val="00A66F52"/>
    <w:rsid w:val="00A8544D"/>
    <w:rsid w:val="00A970B3"/>
    <w:rsid w:val="00AB3D9F"/>
    <w:rsid w:val="00AC0A3A"/>
    <w:rsid w:val="00AC69AB"/>
    <w:rsid w:val="00AD1443"/>
    <w:rsid w:val="00AD5ADF"/>
    <w:rsid w:val="00AE55C5"/>
    <w:rsid w:val="00AE6CEF"/>
    <w:rsid w:val="00AF46FF"/>
    <w:rsid w:val="00B00857"/>
    <w:rsid w:val="00B049DF"/>
    <w:rsid w:val="00B05DC2"/>
    <w:rsid w:val="00B177CA"/>
    <w:rsid w:val="00B2158C"/>
    <w:rsid w:val="00B31BDD"/>
    <w:rsid w:val="00B34495"/>
    <w:rsid w:val="00B47D6B"/>
    <w:rsid w:val="00B529C1"/>
    <w:rsid w:val="00B6672D"/>
    <w:rsid w:val="00B8218A"/>
    <w:rsid w:val="00B837AC"/>
    <w:rsid w:val="00B87076"/>
    <w:rsid w:val="00B931BA"/>
    <w:rsid w:val="00B97BDB"/>
    <w:rsid w:val="00BA0CA7"/>
    <w:rsid w:val="00BB19F8"/>
    <w:rsid w:val="00BB35C6"/>
    <w:rsid w:val="00BB42B0"/>
    <w:rsid w:val="00BB5155"/>
    <w:rsid w:val="00BB7751"/>
    <w:rsid w:val="00BE4384"/>
    <w:rsid w:val="00C010B1"/>
    <w:rsid w:val="00C04B2C"/>
    <w:rsid w:val="00C07F15"/>
    <w:rsid w:val="00C16972"/>
    <w:rsid w:val="00C17FF9"/>
    <w:rsid w:val="00C25232"/>
    <w:rsid w:val="00C26D27"/>
    <w:rsid w:val="00C43999"/>
    <w:rsid w:val="00C44E9E"/>
    <w:rsid w:val="00C455DE"/>
    <w:rsid w:val="00C545ED"/>
    <w:rsid w:val="00C57D0B"/>
    <w:rsid w:val="00C60E57"/>
    <w:rsid w:val="00C63205"/>
    <w:rsid w:val="00C66618"/>
    <w:rsid w:val="00C71DEA"/>
    <w:rsid w:val="00C72E0F"/>
    <w:rsid w:val="00C73A08"/>
    <w:rsid w:val="00C77914"/>
    <w:rsid w:val="00C90CFC"/>
    <w:rsid w:val="00C92B49"/>
    <w:rsid w:val="00C93A40"/>
    <w:rsid w:val="00CA1696"/>
    <w:rsid w:val="00CA30D8"/>
    <w:rsid w:val="00CB3E63"/>
    <w:rsid w:val="00CF3AE1"/>
    <w:rsid w:val="00CF49CB"/>
    <w:rsid w:val="00D03EE0"/>
    <w:rsid w:val="00D065F4"/>
    <w:rsid w:val="00D10150"/>
    <w:rsid w:val="00D12D47"/>
    <w:rsid w:val="00D15B67"/>
    <w:rsid w:val="00D17D5A"/>
    <w:rsid w:val="00D23314"/>
    <w:rsid w:val="00D3003B"/>
    <w:rsid w:val="00D334D7"/>
    <w:rsid w:val="00D43AB4"/>
    <w:rsid w:val="00D44145"/>
    <w:rsid w:val="00D56426"/>
    <w:rsid w:val="00D67CBF"/>
    <w:rsid w:val="00D750C9"/>
    <w:rsid w:val="00D839FF"/>
    <w:rsid w:val="00D87FE3"/>
    <w:rsid w:val="00DA441F"/>
    <w:rsid w:val="00DA65BC"/>
    <w:rsid w:val="00DC2680"/>
    <w:rsid w:val="00DE2ECF"/>
    <w:rsid w:val="00DF512C"/>
    <w:rsid w:val="00E00814"/>
    <w:rsid w:val="00E00BC8"/>
    <w:rsid w:val="00E01C7F"/>
    <w:rsid w:val="00E020F4"/>
    <w:rsid w:val="00E02C73"/>
    <w:rsid w:val="00E03129"/>
    <w:rsid w:val="00E068B3"/>
    <w:rsid w:val="00E16694"/>
    <w:rsid w:val="00E2168B"/>
    <w:rsid w:val="00E21A08"/>
    <w:rsid w:val="00E377A8"/>
    <w:rsid w:val="00E460B7"/>
    <w:rsid w:val="00E52B81"/>
    <w:rsid w:val="00E535C1"/>
    <w:rsid w:val="00E63B86"/>
    <w:rsid w:val="00E70A47"/>
    <w:rsid w:val="00E806C6"/>
    <w:rsid w:val="00E873B3"/>
    <w:rsid w:val="00E92A59"/>
    <w:rsid w:val="00EA1AAA"/>
    <w:rsid w:val="00EA68B8"/>
    <w:rsid w:val="00EB48E9"/>
    <w:rsid w:val="00EE12F3"/>
    <w:rsid w:val="00F031DB"/>
    <w:rsid w:val="00F10A6C"/>
    <w:rsid w:val="00F12AB5"/>
    <w:rsid w:val="00F165EA"/>
    <w:rsid w:val="00F169E4"/>
    <w:rsid w:val="00F30219"/>
    <w:rsid w:val="00F40CF9"/>
    <w:rsid w:val="00F47BD8"/>
    <w:rsid w:val="00F52EDD"/>
    <w:rsid w:val="00F561A7"/>
    <w:rsid w:val="00F7271A"/>
    <w:rsid w:val="00F7792C"/>
    <w:rsid w:val="00F819D7"/>
    <w:rsid w:val="00F846E9"/>
    <w:rsid w:val="00F91AD3"/>
    <w:rsid w:val="00F93209"/>
    <w:rsid w:val="00F9582B"/>
    <w:rsid w:val="00FA03E0"/>
    <w:rsid w:val="00FA515F"/>
    <w:rsid w:val="00FB04CC"/>
    <w:rsid w:val="00FB4873"/>
    <w:rsid w:val="00FB4892"/>
    <w:rsid w:val="00FB7289"/>
    <w:rsid w:val="00FC20CC"/>
    <w:rsid w:val="00FD2F71"/>
    <w:rsid w:val="00FD5F45"/>
    <w:rsid w:val="00FD7210"/>
    <w:rsid w:val="00FE1513"/>
    <w:rsid w:val="00FE35A4"/>
    <w:rsid w:val="00FE5DB1"/>
    <w:rsid w:val="00FE79EF"/>
    <w:rsid w:val="00FF08E0"/>
    <w:rsid w:val="00FF277B"/>
    <w:rsid w:val="00FF6CDB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B5F7F88"/>
  <w15:docId w15:val="{2B84F691-1B28-BC46-B2C3-3B833392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04"/>
  </w:style>
  <w:style w:type="paragraph" w:styleId="Footer">
    <w:name w:val="footer"/>
    <w:basedOn w:val="Normal"/>
    <w:link w:val="FooterChar"/>
    <w:uiPriority w:val="99"/>
    <w:unhideWhenUsed/>
    <w:rsid w:val="0041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04"/>
  </w:style>
  <w:style w:type="paragraph" w:customStyle="1" w:styleId="ISOMB">
    <w:name w:val="ISO_MB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lause">
    <w:name w:val="ISO_Claus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Paragraph">
    <w:name w:val="ISO_Paragraph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Type">
    <w:name w:val="ISO_Comm_Typ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omments">
    <w:name w:val="ISO_Comment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Change">
    <w:name w:val="ISO_Change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412604"/>
    <w:pPr>
      <w:spacing w:before="210" w:after="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1C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C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C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C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C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 Central Secretariat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LLIAdmin</dc:creator>
  <cp:keywords/>
  <dc:description/>
  <cp:lastModifiedBy>Ronald Tse</cp:lastModifiedBy>
  <cp:revision>2</cp:revision>
  <cp:lastPrinted>2018-07-03T08:11:00Z</cp:lastPrinted>
  <dcterms:created xsi:type="dcterms:W3CDTF">2018-07-06T10:14:00Z</dcterms:created>
  <dcterms:modified xsi:type="dcterms:W3CDTF">2018-07-06T10:14:00Z</dcterms:modified>
</cp:coreProperties>
</file>