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8DF55" w14:textId="77777777"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r w:rsidR="007433F6">
        <w:rPr>
          <w:b/>
          <w:noProof/>
          <w:sz w:val="28"/>
          <w:szCs w:val="28"/>
        </w:rPr>
        <w:t>##</w:t>
      </w:r>
      <w:r w:rsidRPr="002E0796">
        <w:rPr>
          <w:b/>
          <w:noProof/>
          <w:sz w:val="28"/>
          <w:szCs w:val="28"/>
        </w:rPr>
        <w:t>-</w:t>
      </w:r>
      <w:r w:rsidR="00C823C2">
        <w:rPr>
          <w:b/>
          <w:noProof/>
          <w:sz w:val="28"/>
          <w:szCs w:val="28"/>
        </w:rPr>
        <w:t>#</w:t>
      </w:r>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0" w:name="CVP_Secretariat_Loca"/>
      <w:r w:rsidRPr="002E0796">
        <w:t>Secretariat</w:t>
      </w:r>
      <w:bookmarkEnd w:id="0"/>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7"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8"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9"/>
          <w:headerReference w:type="default" r:id="rId10"/>
          <w:footerReference w:type="even" r:id="rId11"/>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 de Blandonnet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proofErr w:type="gramStart"/>
      <w:r w:rsidRPr="002E0796">
        <w:rPr>
          <w:color w:val="auto"/>
          <w:sz w:val="20"/>
        </w:rPr>
        <w:t>Fax  +</w:t>
      </w:r>
      <w:proofErr w:type="gramEnd"/>
      <w:r w:rsidRPr="002E0796">
        <w:rPr>
          <w:color w:val="auto"/>
          <w:sz w:val="20"/>
        </w:rPr>
        <w:t xml:space="preserve">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p w14:paraId="2A28B31F" w14:textId="77777777" w:rsidR="0054733A" w:rsidRPr="0023460E" w:rsidRDefault="0054733A">
      <w:pPr>
        <w:pStyle w:val="TOC1"/>
        <w:rPr>
          <w:rFonts w:ascii="Calibri" w:eastAsia="Times New Roman" w:hAnsi="Calibri"/>
          <w:b w:val="0"/>
          <w:noProof/>
        </w:rPr>
      </w:pPr>
      <w:r w:rsidRPr="002E0796">
        <w:fldChar w:fldCharType="begin"/>
      </w:r>
      <w:r w:rsidRPr="002E0796">
        <w:instrText xml:space="preserve"> TOC \o "2-3" \h \z \t "Heading 1;1;ANNEX;1;Biblio Title;1;Foreword Title;1;Intro Title;1" </w:instrText>
      </w:r>
      <w:r w:rsidRPr="002E0796">
        <w:fldChar w:fldCharType="separate"/>
      </w:r>
      <w:hyperlink w:anchor="_Toc485815077" w:history="1">
        <w:r w:rsidRPr="002E0796">
          <w:rPr>
            <w:rStyle w:val="Hyperlink"/>
            <w:noProof/>
            <w:lang w:val="en-GB"/>
          </w:rPr>
          <w:t>Foreword</w:t>
        </w:r>
        <w:r w:rsidRPr="002E0796">
          <w:rPr>
            <w:noProof/>
            <w:webHidden/>
          </w:rPr>
          <w:tab/>
        </w:r>
        <w:r w:rsidRPr="002E0796">
          <w:rPr>
            <w:noProof/>
            <w:webHidden/>
          </w:rPr>
          <w:fldChar w:fldCharType="begin"/>
        </w:r>
        <w:r w:rsidRPr="002E0796">
          <w:rPr>
            <w:noProof/>
            <w:webHidden/>
          </w:rPr>
          <w:instrText xml:space="preserve"> PAGEREF _Toc485815077 \h </w:instrText>
        </w:r>
        <w:r w:rsidRPr="002E0796">
          <w:rPr>
            <w:noProof/>
            <w:webHidden/>
          </w:rPr>
        </w:r>
        <w:r w:rsidRPr="002E0796">
          <w:rPr>
            <w:noProof/>
            <w:webHidden/>
          </w:rPr>
          <w:fldChar w:fldCharType="separate"/>
        </w:r>
        <w:r w:rsidRPr="002E0796">
          <w:rPr>
            <w:noProof/>
            <w:webHidden/>
          </w:rPr>
          <w:t>iv</w:t>
        </w:r>
        <w:r w:rsidRPr="002E0796">
          <w:rPr>
            <w:noProof/>
            <w:webHidden/>
          </w:rPr>
          <w:fldChar w:fldCharType="end"/>
        </w:r>
      </w:hyperlink>
    </w:p>
    <w:p w14:paraId="766C6CB2" w14:textId="77777777" w:rsidR="0054733A" w:rsidRPr="0023460E" w:rsidRDefault="00075CE6">
      <w:pPr>
        <w:pStyle w:val="TOC1"/>
        <w:rPr>
          <w:rFonts w:ascii="Calibri" w:eastAsia="Times New Roman" w:hAnsi="Calibri"/>
          <w:b w:val="0"/>
          <w:noProof/>
        </w:rPr>
      </w:pPr>
      <w:hyperlink w:anchor="_Toc485815078" w:history="1">
        <w:r w:rsidR="0054733A" w:rsidRPr="002E0796">
          <w:rPr>
            <w:rStyle w:val="Hyperlink"/>
            <w:noProof/>
            <w:lang w:val="en-GB"/>
          </w:rPr>
          <w:t>Introduction</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_Toc485815078 \h </w:instrText>
        </w:r>
        <w:r w:rsidR="0054733A" w:rsidRPr="002E0796">
          <w:rPr>
            <w:noProof/>
            <w:webHidden/>
          </w:rPr>
        </w:r>
        <w:r w:rsidR="0054733A" w:rsidRPr="002E0796">
          <w:rPr>
            <w:noProof/>
            <w:webHidden/>
          </w:rPr>
          <w:fldChar w:fldCharType="separate"/>
        </w:r>
        <w:r w:rsidR="0054733A" w:rsidRPr="002E0796">
          <w:rPr>
            <w:noProof/>
            <w:webHidden/>
          </w:rPr>
          <w:t>v</w:t>
        </w:r>
        <w:r w:rsidR="0054733A" w:rsidRPr="002E0796">
          <w:rPr>
            <w:noProof/>
            <w:webHidden/>
          </w:rPr>
          <w:fldChar w:fldCharType="end"/>
        </w:r>
      </w:hyperlink>
    </w:p>
    <w:p w14:paraId="3892F0F6" w14:textId="77777777" w:rsidR="0054733A" w:rsidRPr="0023460E" w:rsidRDefault="00075CE6">
      <w:pPr>
        <w:pStyle w:val="TOC1"/>
        <w:rPr>
          <w:rFonts w:ascii="Calibri" w:eastAsia="Times New Roman" w:hAnsi="Calibri"/>
          <w:b w:val="0"/>
          <w:noProof/>
        </w:rPr>
      </w:pPr>
      <w:hyperlink w:anchor="_Toc485815079" w:history="1">
        <w:r w:rsidR="0054733A" w:rsidRPr="002E0796">
          <w:rPr>
            <w:rStyle w:val="Hyperlink"/>
            <w:noProof/>
            <w:lang w:val="en-GB"/>
          </w:rPr>
          <w:t>1</w:t>
        </w:r>
        <w:r w:rsidR="0054733A" w:rsidRPr="0023460E">
          <w:rPr>
            <w:rFonts w:ascii="Calibri" w:eastAsia="Times New Roman" w:hAnsi="Calibri"/>
            <w:b w:val="0"/>
            <w:noProof/>
          </w:rPr>
          <w:tab/>
        </w:r>
        <w:r w:rsidR="0054733A" w:rsidRPr="002E0796">
          <w:rPr>
            <w:rStyle w:val="Hyperlink"/>
            <w:noProof/>
            <w:lang w:val="en-GB"/>
          </w:rPr>
          <w:t xml:space="preserve">Scope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_Toc485815079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7832D06D" w14:textId="77777777" w:rsidR="0054733A" w:rsidRPr="0023460E" w:rsidRDefault="00075CE6">
      <w:pPr>
        <w:pStyle w:val="TOC1"/>
        <w:rPr>
          <w:rFonts w:ascii="Calibri" w:eastAsia="Times New Roman" w:hAnsi="Calibri"/>
          <w:b w:val="0"/>
          <w:noProof/>
        </w:rPr>
      </w:pPr>
      <w:hyperlink w:anchor="_Toc485815080" w:history="1">
        <w:r w:rsidR="0054733A" w:rsidRPr="002E0796">
          <w:rPr>
            <w:rStyle w:val="Hyperlink"/>
            <w:noProof/>
            <w:lang w:val="en-GB"/>
          </w:rPr>
          <w:t>2</w:t>
        </w:r>
        <w:r w:rsidR="0054733A" w:rsidRPr="0023460E">
          <w:rPr>
            <w:rFonts w:ascii="Calibri" w:eastAsia="Times New Roman" w:hAnsi="Calibri"/>
            <w:b w:val="0"/>
            <w:noProof/>
          </w:rPr>
          <w:tab/>
        </w:r>
        <w:r w:rsidR="0054733A" w:rsidRPr="002E0796">
          <w:rPr>
            <w:rStyle w:val="Hyperlink"/>
            <w:noProof/>
            <w:lang w:val="en-GB"/>
          </w:rPr>
          <w:t xml:space="preserve">Normative references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_Toc485815080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5072D53D" w14:textId="77777777" w:rsidR="0054733A" w:rsidRPr="0023460E" w:rsidRDefault="00075CE6">
      <w:pPr>
        <w:pStyle w:val="TOC1"/>
        <w:rPr>
          <w:rFonts w:ascii="Calibri" w:eastAsia="Times New Roman" w:hAnsi="Calibri"/>
          <w:b w:val="0"/>
          <w:noProof/>
        </w:rPr>
      </w:pPr>
      <w:hyperlink w:anchor="_Toc485815081" w:history="1">
        <w:r w:rsidR="0054733A" w:rsidRPr="002E0796">
          <w:rPr>
            <w:rStyle w:val="Hyperlink"/>
            <w:noProof/>
            <w:lang w:val="en-GB"/>
          </w:rPr>
          <w:t>3</w:t>
        </w:r>
        <w:r w:rsidR="0054733A" w:rsidRPr="0023460E">
          <w:rPr>
            <w:rFonts w:ascii="Calibri" w:eastAsia="Times New Roman" w:hAnsi="Calibri"/>
            <w:b w:val="0"/>
            <w:noProof/>
          </w:rPr>
          <w:tab/>
        </w:r>
        <w:r w:rsidR="0054733A" w:rsidRPr="002E0796">
          <w:rPr>
            <w:rStyle w:val="Hyperlink"/>
            <w:noProof/>
            <w:lang w:val="en-GB"/>
          </w:rPr>
          <w:t xml:space="preserve">Terms and definitions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_Toc485815081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606B77E0" w14:textId="77777777" w:rsidR="0054733A" w:rsidRPr="0023460E" w:rsidRDefault="00075CE6">
      <w:pPr>
        <w:pStyle w:val="TOC1"/>
        <w:rPr>
          <w:rFonts w:ascii="Calibri" w:eastAsia="Times New Roman" w:hAnsi="Calibri"/>
          <w:b w:val="0"/>
          <w:noProof/>
        </w:rPr>
      </w:pPr>
      <w:hyperlink w:anchor="_Toc485815082" w:history="1">
        <w:r w:rsidR="0054733A" w:rsidRPr="002E0796">
          <w:rPr>
            <w:rStyle w:val="Hyperlink"/>
            <w:noProof/>
            <w:lang w:val="en-GB"/>
          </w:rPr>
          <w:t>4</w:t>
        </w:r>
        <w:r w:rsidR="0054733A" w:rsidRPr="0023460E">
          <w:rPr>
            <w:rFonts w:ascii="Calibri" w:eastAsia="Times New Roman" w:hAnsi="Calibri"/>
            <w:b w:val="0"/>
            <w:noProof/>
          </w:rPr>
          <w:tab/>
        </w:r>
        <w:r w:rsidR="0054733A" w:rsidRPr="002E0796">
          <w:rPr>
            <w:rStyle w:val="Hyperlink"/>
            <w:noProof/>
            <w:lang w:val="en-GB"/>
          </w:rPr>
          <w:t>Clause title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_Toc485815082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15E2A9BD" w14:textId="77777777" w:rsidR="0054733A" w:rsidRPr="0023460E" w:rsidRDefault="00075CE6">
      <w:pPr>
        <w:pStyle w:val="TOC1"/>
        <w:rPr>
          <w:rFonts w:ascii="Calibri" w:eastAsia="Times New Roman" w:hAnsi="Calibri"/>
          <w:b w:val="0"/>
          <w:noProof/>
        </w:rPr>
      </w:pPr>
      <w:hyperlink w:anchor="_Toc485815083" w:history="1">
        <w:r w:rsidR="0054733A" w:rsidRPr="002E0796">
          <w:rPr>
            <w:rStyle w:val="Hyperlink"/>
            <w:noProof/>
            <w:lang w:val="en-GB"/>
          </w:rPr>
          <w:t>5</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_Toc485815083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33967793" w14:textId="77777777" w:rsidR="0054733A" w:rsidRPr="0023460E" w:rsidRDefault="00075CE6">
      <w:pPr>
        <w:pStyle w:val="TOC2"/>
        <w:rPr>
          <w:rFonts w:ascii="Calibri" w:eastAsia="Times New Roman" w:hAnsi="Calibri"/>
          <w:b w:val="0"/>
          <w:noProof/>
        </w:rPr>
      </w:pPr>
      <w:hyperlink w:anchor="_Toc485815084" w:history="1">
        <w:r w:rsidR="0054733A" w:rsidRPr="002E0796">
          <w:rPr>
            <w:rStyle w:val="Hyperlink"/>
            <w:noProof/>
            <w:lang w:val="en-GB"/>
          </w:rPr>
          <w:t>5.1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_Toc485815084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2E7619EC" w14:textId="77777777" w:rsidR="0054733A" w:rsidRPr="0023460E" w:rsidRDefault="00075CE6">
      <w:pPr>
        <w:pStyle w:val="TOC3"/>
        <w:rPr>
          <w:rFonts w:ascii="Calibri" w:eastAsia="Times New Roman" w:hAnsi="Calibri"/>
          <w:b w:val="0"/>
          <w:noProof/>
        </w:rPr>
      </w:pPr>
      <w:hyperlink w:anchor="_Toc485815085" w:history="1">
        <w:r w:rsidR="0054733A" w:rsidRPr="002E0796">
          <w:rPr>
            <w:rStyle w:val="Hyperlink"/>
            <w:noProof/>
            <w:lang w:val="en-GB"/>
          </w:rPr>
          <w:t>5.1.1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_Toc485815085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03CD2C35" w14:textId="77777777" w:rsidR="0054733A" w:rsidRPr="0023460E" w:rsidRDefault="00075CE6">
      <w:pPr>
        <w:pStyle w:val="TOC1"/>
        <w:rPr>
          <w:rFonts w:ascii="Calibri" w:eastAsia="Times New Roman" w:hAnsi="Calibri"/>
          <w:b w:val="0"/>
          <w:noProof/>
        </w:rPr>
      </w:pPr>
      <w:hyperlink w:anchor="_Toc485815086" w:history="1">
        <w:r w:rsidR="0054733A" w:rsidRPr="002E0796">
          <w:rPr>
            <w:rStyle w:val="Hyperlink"/>
            <w:noProof/>
            <w:lang w:val="en-GB"/>
          </w:rPr>
          <w:t>6</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_Toc485815086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7125ACF1" w14:textId="77777777" w:rsidR="0054733A" w:rsidRPr="0023460E" w:rsidRDefault="00075CE6">
      <w:pPr>
        <w:pStyle w:val="TOC1"/>
        <w:rPr>
          <w:rFonts w:ascii="Calibri" w:eastAsia="Times New Roman" w:hAnsi="Calibri"/>
          <w:b w:val="0"/>
          <w:noProof/>
        </w:rPr>
      </w:pPr>
      <w:hyperlink w:anchor="_Toc485815087" w:history="1">
        <w:r w:rsidR="0054733A" w:rsidRPr="002E0796">
          <w:rPr>
            <w:rStyle w:val="Hyperlink"/>
            <w:noProof/>
            <w:lang w:val="en-GB"/>
          </w:rPr>
          <w:t>Annex A (informative)  Annex title e.g. Example of a figure and a table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_Toc485815087 \h </w:instrText>
        </w:r>
        <w:r w:rsidR="0054733A" w:rsidRPr="002E0796">
          <w:rPr>
            <w:noProof/>
            <w:webHidden/>
          </w:rPr>
        </w:r>
        <w:r w:rsidR="0054733A" w:rsidRPr="002E0796">
          <w:rPr>
            <w:noProof/>
            <w:webHidden/>
          </w:rPr>
          <w:fldChar w:fldCharType="separate"/>
        </w:r>
        <w:r w:rsidR="0054733A" w:rsidRPr="002E0796">
          <w:rPr>
            <w:noProof/>
            <w:webHidden/>
          </w:rPr>
          <w:t>3</w:t>
        </w:r>
        <w:r w:rsidR="0054733A" w:rsidRPr="002E0796">
          <w:rPr>
            <w:noProof/>
            <w:webHidden/>
          </w:rPr>
          <w:fldChar w:fldCharType="end"/>
        </w:r>
      </w:hyperlink>
    </w:p>
    <w:p w14:paraId="4D688286" w14:textId="77777777" w:rsidR="0054733A" w:rsidRPr="0023460E" w:rsidRDefault="00075CE6">
      <w:pPr>
        <w:pStyle w:val="TOC1"/>
        <w:rPr>
          <w:rFonts w:ascii="Calibri" w:eastAsia="Times New Roman" w:hAnsi="Calibri"/>
          <w:b w:val="0"/>
          <w:noProof/>
        </w:rPr>
      </w:pPr>
      <w:hyperlink w:anchor="_Toc485815088" w:history="1">
        <w:r w:rsidR="0054733A" w:rsidRPr="002E0796">
          <w:rPr>
            <w:rStyle w:val="Hyperlink"/>
            <w:noProof/>
            <w:lang w:val="en-GB"/>
          </w:rPr>
          <w:t>Bibliography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_Toc485815088 \h </w:instrText>
        </w:r>
        <w:r w:rsidR="0054733A" w:rsidRPr="002E0796">
          <w:rPr>
            <w:noProof/>
            <w:webHidden/>
          </w:rPr>
        </w:r>
        <w:r w:rsidR="0054733A" w:rsidRPr="002E0796">
          <w:rPr>
            <w:noProof/>
            <w:webHidden/>
          </w:rPr>
          <w:fldChar w:fldCharType="separate"/>
        </w:r>
        <w:r w:rsidR="0054733A" w:rsidRPr="002E0796">
          <w:rPr>
            <w:noProof/>
            <w:webHidden/>
          </w:rPr>
          <w:t>5</w:t>
        </w:r>
        <w:r w:rsidR="0054733A" w:rsidRPr="002E0796">
          <w:rPr>
            <w:noProof/>
            <w:webHidden/>
          </w:rPr>
          <w:fldChar w:fldCharType="end"/>
        </w:r>
      </w:hyperlink>
    </w:p>
    <w:p w14:paraId="3D643AF4" w14:textId="77777777"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1" w:name="_Toc353342667"/>
      <w:bookmarkStart w:id="2" w:name="_Toc485815077"/>
      <w:r w:rsidRPr="002E0796">
        <w:lastRenderedPageBreak/>
        <w:t>Foreword</w:t>
      </w:r>
      <w:bookmarkEnd w:id="1"/>
      <w:bookmarkEnd w:id="2"/>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2"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3"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4"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Geographic information / Geomantics</w:t>
      </w:r>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3" w:name="_Toc353342668"/>
      <w:bookmarkStart w:id="4" w:name="_Toc485815078"/>
      <w:r w:rsidRPr="002E0796">
        <w:lastRenderedPageBreak/>
        <w:t>Introduction</w:t>
      </w:r>
      <w:bookmarkEnd w:id="3"/>
      <w:bookmarkEnd w:id="4"/>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pPr>
        <w:rPr>
          <w:ins w:id="5" w:author="Serena Coetzee" w:date="2017-11-28T15:10:00Z"/>
        </w:rPr>
      </w:pPr>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D0869A7" w14:textId="77777777" w:rsidR="00351B8A" w:rsidRDefault="00351B8A" w:rsidP="001A33D0">
      <w:pPr>
        <w:rPr>
          <w:ins w:id="6" w:author="Serena Coetzee" w:date="2017-11-28T15:10:00Z"/>
        </w:rPr>
      </w:pPr>
      <w:bookmarkStart w:id="7" w:name="_GoBack"/>
      <w:bookmarkEnd w:id="7"/>
      <w:ins w:id="8" w:author="Serena Coetzee" w:date="2017-11-28T15:10:00Z">
        <w:r w:rsidRPr="00351B8A">
          <w:rPr>
            <w:highlight w:val="yellow"/>
            <w:rPrChange w:id="9" w:author="Serena Coetzee" w:date="2017-11-28T15:10:00Z">
              <w:rPr/>
            </w:rPrChange>
          </w:rPr>
          <w:t>Explain how this relates to the other parts of ISO 19160</w:t>
        </w:r>
      </w:ins>
    </w:p>
    <w:p w14:paraId="46CA2042" w14:textId="77777777" w:rsidR="00351B8A" w:rsidRPr="002E0796" w:rsidDel="00617FB1" w:rsidRDefault="00351B8A" w:rsidP="001A33D0">
      <w:pPr>
        <w:rPr>
          <w:del w:id="10" w:author="Serena Coetzee" w:date="2017-11-28T15:12:00Z"/>
        </w:rPr>
      </w:pPr>
      <w:ins w:id="11" w:author="Serena Coetzee" w:date="2017-11-28T15:10:00Z">
        <w:r>
          <w:t xml:space="preserve">Currently, profiles of ISO 19160-1 </w:t>
        </w:r>
      </w:ins>
      <w:ins w:id="12" w:author="Serena Coetzee" w:date="2017-11-28T15:11:00Z">
        <w:r>
          <w:t>are published as documents (e.g. MS Word or PDF). This International Standard specifies a machine-readable encoding for such a human-readable document</w:t>
        </w:r>
      </w:ins>
      <w:ins w:id="13" w:author="Serena Coetzee" w:date="2017-11-28T15:14:00Z">
        <w:r w:rsidR="002214D0">
          <w:t xml:space="preserve"> and for addresses conforming to such a profile</w:t>
        </w:r>
      </w:ins>
      <w:ins w:id="14" w:author="Serena Coetzee" w:date="2017-11-28T15:11:00Z">
        <w:r>
          <w:t>.</w:t>
        </w:r>
      </w:ins>
      <w:ins w:id="15" w:author="Serena Coetzee" w:date="2017-11-28T15:14:00Z">
        <w:r w:rsidR="002214D0">
          <w:t xml:space="preserve"> This International Standard can be used </w:t>
        </w:r>
      </w:ins>
      <w:ins w:id="16" w:author="Serena Coetzee" w:date="2017-11-28T15:15:00Z">
        <w:r w:rsidR="002214D0">
          <w:t>for maintaining a register of profiles.</w:t>
        </w:r>
      </w:ins>
    </w:p>
    <w:p w14:paraId="53444FBA" w14:textId="77777777" w:rsidR="001A33D0" w:rsidRDefault="001A33D0" w:rsidP="00617FB1">
      <w:pPr>
        <w:rPr>
          <w:ins w:id="17" w:author="Serena Coetzee" w:date="2017-11-28T15:10:00Z"/>
          <w:b/>
          <w:sz w:val="32"/>
          <w:szCs w:val="32"/>
        </w:rPr>
        <w:pPrChange w:id="18" w:author="Serena Coetzee" w:date="2017-11-28T15:12:00Z">
          <w:pPr>
            <w:pageBreakBefore/>
            <w:spacing w:after="360" w:line="360" w:lineRule="atLeast"/>
            <w:jc w:val="left"/>
          </w:pPr>
        </w:pPrChange>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5"/>
          <w:headerReference w:type="default" r:id="rId16"/>
          <w:footerReference w:type="even" r:id="rId17"/>
          <w:footerReference w:type="default" r:id="rId18"/>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19" w:name="_Toc353342669"/>
      <w:bookmarkStart w:id="20" w:name="_Toc485815079"/>
      <w:r w:rsidRPr="002E0796">
        <w:t>Scope</w:t>
      </w:r>
      <w:bookmarkEnd w:id="19"/>
      <w:bookmarkEnd w:id="20"/>
    </w:p>
    <w:p w14:paraId="7968B3D3" w14:textId="77777777" w:rsidR="00D83481" w:rsidRDefault="00C823C2" w:rsidP="001A33D0">
      <w:pPr>
        <w:rPr>
          <w:ins w:id="21" w:author="Serena Coetzee" w:date="2017-11-28T11:55:00Z"/>
          <w:highlight w:val="yellow"/>
          <w:lang w:val="en-US"/>
        </w:rPr>
      </w:pPr>
      <w:r w:rsidRPr="00BA2E44">
        <w:rPr>
          <w:highlight w:val="yellow"/>
          <w:lang w:val="en-US"/>
        </w:rPr>
        <w:t>This document specifies a</w:t>
      </w:r>
      <w:ins w:id="22" w:author="Serena Coetzee" w:date="2017-11-28T11:57:00Z">
        <w:r w:rsidR="00BC53D3">
          <w:rPr>
            <w:highlight w:val="yellow"/>
            <w:lang w:val="en-US"/>
          </w:rPr>
          <w:t xml:space="preserve"> machine-readable</w:t>
        </w:r>
        <w:r w:rsidR="00AE4C86">
          <w:rPr>
            <w:highlight w:val="yellow"/>
            <w:lang w:val="en-US"/>
          </w:rPr>
          <w:t xml:space="preserve"> encoding </w:t>
        </w:r>
      </w:ins>
      <w:del w:id="23" w:author="Serena Coetzee" w:date="2017-11-28T11:57:00Z">
        <w:r w:rsidRPr="00BA2E44" w:rsidDel="00AE4C86">
          <w:rPr>
            <w:highlight w:val="yellow"/>
            <w:lang w:val="en-US"/>
          </w:rPr>
          <w:delText xml:space="preserve"> method </w:delText>
        </w:r>
      </w:del>
      <w:r w:rsidRPr="00BA2E44">
        <w:rPr>
          <w:highlight w:val="yellow"/>
          <w:lang w:val="en-US"/>
        </w:rPr>
        <w:t xml:space="preserve">for </w:t>
      </w:r>
      <w:ins w:id="24" w:author="Serena Coetzee" w:date="2017-11-28T11:57:00Z">
        <w:r w:rsidR="00AE4C86">
          <w:rPr>
            <w:highlight w:val="yellow"/>
            <w:lang w:val="en-US"/>
          </w:rPr>
          <w:t xml:space="preserve">the </w:t>
        </w:r>
      </w:ins>
      <w:r w:rsidRPr="00BA2E44">
        <w:rPr>
          <w:highlight w:val="yellow"/>
          <w:lang w:val="en-US"/>
        </w:rPr>
        <w:t xml:space="preserve">digital storage and transmission of </w:t>
      </w:r>
    </w:p>
    <w:p w14:paraId="40C792F9" w14:textId="77777777" w:rsidR="00D83481" w:rsidRPr="00DB1CE9" w:rsidRDefault="00E97948" w:rsidP="00DB1CE9">
      <w:pPr>
        <w:numPr>
          <w:ilvl w:val="0"/>
          <w:numId w:val="19"/>
        </w:numPr>
        <w:rPr>
          <w:ins w:id="25" w:author="Serena Coetzee" w:date="2017-11-28T11:55:00Z"/>
          <w:lang w:val="en-US"/>
        </w:rPr>
      </w:pPr>
      <w:ins w:id="26" w:author="Serena Coetzee" w:date="2017-11-28T15:28:00Z">
        <w:r>
          <w:rPr>
            <w:highlight w:val="yellow"/>
            <w:lang w:val="en-US"/>
          </w:rPr>
          <w:t xml:space="preserve">description of an </w:t>
        </w:r>
      </w:ins>
      <w:r w:rsidR="00C823C2" w:rsidRPr="00BA2E44">
        <w:rPr>
          <w:highlight w:val="yellow"/>
          <w:lang w:val="en-US"/>
        </w:rPr>
        <w:t>address profile</w:t>
      </w:r>
      <w:ins w:id="27" w:author="Serena Coetzee" w:date="2017-11-28T11:57:00Z">
        <w:r w:rsidR="00AE4C86">
          <w:rPr>
            <w:highlight w:val="yellow"/>
            <w:lang w:val="en-US"/>
          </w:rPr>
          <w:t>s</w:t>
        </w:r>
      </w:ins>
      <w:r w:rsidR="00C823C2" w:rsidRPr="00BA2E44">
        <w:rPr>
          <w:highlight w:val="yellow"/>
          <w:lang w:val="en-US"/>
        </w:rPr>
        <w:t xml:space="preserve"> </w:t>
      </w:r>
      <w:del w:id="28" w:author="Serena Coetzee" w:date="2017-11-28T11:57:00Z">
        <w:r w:rsidR="00C823C2" w:rsidRPr="00BA2E44" w:rsidDel="00AE4C86">
          <w:rPr>
            <w:highlight w:val="yellow"/>
            <w:lang w:val="en-US"/>
          </w:rPr>
          <w:delText xml:space="preserve">information </w:delText>
        </w:r>
      </w:del>
      <w:del w:id="29" w:author="Serena Coetzee" w:date="2017-11-28T11:55:00Z">
        <w:r w:rsidR="00350C64" w:rsidRPr="00BA2E44" w:rsidDel="00D83481">
          <w:rPr>
            <w:highlight w:val="yellow"/>
            <w:lang w:val="en-US"/>
          </w:rPr>
          <w:delText xml:space="preserve">as </w:delText>
        </w:r>
        <w:r w:rsidR="00C823C2" w:rsidRPr="00BA2E44" w:rsidDel="00D83481">
          <w:rPr>
            <w:highlight w:val="yellow"/>
            <w:lang w:val="en-US"/>
          </w:rPr>
          <w:delText xml:space="preserve">according to </w:delText>
        </w:r>
        <w:r w:rsidR="00350C64" w:rsidRPr="00BA2E44" w:rsidDel="00D83481">
          <w:rPr>
            <w:highlight w:val="yellow"/>
            <w:lang w:val="en-US"/>
          </w:rPr>
          <w:delText xml:space="preserve">the address </w:delText>
        </w:r>
      </w:del>
      <w:ins w:id="30" w:author="Serena Coetzee" w:date="2017-11-28T11:55:00Z">
        <w:r w:rsidR="00D83481">
          <w:rPr>
            <w:highlight w:val="yellow"/>
            <w:lang w:val="en-US"/>
          </w:rPr>
          <w:t xml:space="preserve">conforming to </w:t>
        </w:r>
      </w:ins>
      <w:del w:id="31" w:author="Serena Coetzee" w:date="2017-11-28T11:57:00Z">
        <w:r w:rsidR="00350C64" w:rsidRPr="00BA2E44" w:rsidDel="00AE4C86">
          <w:rPr>
            <w:highlight w:val="yellow"/>
            <w:lang w:val="en-US"/>
          </w:rPr>
          <w:delText xml:space="preserve">conceptual model specified in </w:delText>
        </w:r>
      </w:del>
      <w:r w:rsidR="00C823C2" w:rsidRPr="00BA2E44">
        <w:rPr>
          <w:highlight w:val="yellow"/>
          <w:lang w:val="en-US"/>
        </w:rPr>
        <w:t>ISO 19160</w:t>
      </w:r>
      <w:r w:rsidR="00350C64" w:rsidRPr="00BA2E44">
        <w:rPr>
          <w:highlight w:val="yellow"/>
          <w:lang w:val="en-US"/>
        </w:rPr>
        <w:t>-1,</w:t>
      </w:r>
      <w:r w:rsidR="00C823C2" w:rsidRPr="00BA2E44">
        <w:rPr>
          <w:highlight w:val="yellow"/>
          <w:lang w:val="en-US"/>
        </w:rPr>
        <w:t xml:space="preserve"> </w:t>
      </w:r>
      <w:ins w:id="32" w:author="Serena Coetzee" w:date="2017-11-28T11:55:00Z">
        <w:r w:rsidR="00D83481" w:rsidRPr="00BC53D3">
          <w:rPr>
            <w:i/>
            <w:highlight w:val="yellow"/>
            <w:lang w:val="en-US"/>
            <w:rPrChange w:id="33" w:author="Serena Coetzee" w:date="2017-11-28T15:12:00Z">
              <w:rPr>
                <w:highlight w:val="yellow"/>
                <w:lang w:val="en-US"/>
              </w:rPr>
            </w:rPrChange>
          </w:rPr>
          <w:t>Addressing – Part 1: Conceptual model</w:t>
        </w:r>
        <w:r w:rsidR="00D83481">
          <w:rPr>
            <w:highlight w:val="yellow"/>
            <w:lang w:val="en-US"/>
          </w:rPr>
          <w:t xml:space="preserve">; </w:t>
        </w:r>
      </w:ins>
    </w:p>
    <w:p w14:paraId="435E34E5" w14:textId="77777777" w:rsidR="00D83481" w:rsidRPr="00DB1CE9" w:rsidRDefault="00C823C2" w:rsidP="00DB1CE9">
      <w:pPr>
        <w:numPr>
          <w:ilvl w:val="0"/>
          <w:numId w:val="19"/>
        </w:numPr>
        <w:rPr>
          <w:ins w:id="34" w:author="Serena Coetzee" w:date="2017-11-28T11:55:00Z"/>
          <w:lang w:val="en-US"/>
        </w:rPr>
      </w:pPr>
      <w:r w:rsidRPr="00BA2E44">
        <w:rPr>
          <w:highlight w:val="yellow"/>
          <w:lang w:val="en-US"/>
        </w:rPr>
        <w:t xml:space="preserve">address </w:t>
      </w:r>
      <w:r w:rsidR="00350C64" w:rsidRPr="00BA2E44">
        <w:rPr>
          <w:highlight w:val="yellow"/>
          <w:lang w:val="en-US"/>
        </w:rPr>
        <w:t>instance</w:t>
      </w:r>
      <w:ins w:id="35" w:author="Serena Coetzee" w:date="2017-11-28T11:57:00Z">
        <w:r w:rsidR="00AE4C86">
          <w:rPr>
            <w:highlight w:val="yellow"/>
            <w:lang w:val="en-US"/>
          </w:rPr>
          <w:t>s</w:t>
        </w:r>
      </w:ins>
      <w:r w:rsidR="00350C64" w:rsidRPr="00BA2E44">
        <w:rPr>
          <w:highlight w:val="yellow"/>
          <w:lang w:val="en-US"/>
        </w:rPr>
        <w:t xml:space="preserve"> </w:t>
      </w:r>
      <w:del w:id="36" w:author="Serena Coetzee" w:date="2017-11-28T11:55:00Z">
        <w:r w:rsidRPr="00BA2E44" w:rsidDel="00D83481">
          <w:rPr>
            <w:highlight w:val="yellow"/>
            <w:lang w:val="en-US"/>
          </w:rPr>
          <w:delText xml:space="preserve">information </w:delText>
        </w:r>
      </w:del>
      <w:r w:rsidRPr="00BA2E44">
        <w:rPr>
          <w:highlight w:val="yellow"/>
          <w:lang w:val="en-US"/>
        </w:rPr>
        <w:t xml:space="preserve">that </w:t>
      </w:r>
      <w:del w:id="37" w:author="Serena Coetzee" w:date="2017-11-28T11:55:00Z">
        <w:r w:rsidRPr="00BA2E44" w:rsidDel="00D83481">
          <w:rPr>
            <w:highlight w:val="yellow"/>
            <w:lang w:val="en-US"/>
          </w:rPr>
          <w:delText xml:space="preserve">fit </w:delText>
        </w:r>
      </w:del>
      <w:ins w:id="38" w:author="Serena Coetzee" w:date="2017-11-28T11:55:00Z">
        <w:r w:rsidR="00D44325">
          <w:rPr>
            <w:highlight w:val="yellow"/>
            <w:lang w:val="en-US"/>
          </w:rPr>
          <w:t>conform</w:t>
        </w:r>
        <w:r w:rsidR="00D83481">
          <w:rPr>
            <w:highlight w:val="yellow"/>
            <w:lang w:val="en-US"/>
          </w:rPr>
          <w:t xml:space="preserve"> to </w:t>
        </w:r>
      </w:ins>
      <w:r w:rsidR="00350C64" w:rsidRPr="00BA2E44">
        <w:rPr>
          <w:highlight w:val="yellow"/>
          <w:lang w:val="en-US"/>
        </w:rPr>
        <w:t xml:space="preserve">a </w:t>
      </w:r>
      <w:ins w:id="39" w:author="Serena Coetzee" w:date="2017-11-28T15:13:00Z">
        <w:r w:rsidR="00561DEB">
          <w:rPr>
            <w:highlight w:val="yellow"/>
            <w:lang w:val="en-US"/>
          </w:rPr>
          <w:t xml:space="preserve">specific </w:t>
        </w:r>
      </w:ins>
      <w:r w:rsidR="00350C64" w:rsidRPr="00BA2E44">
        <w:rPr>
          <w:highlight w:val="yellow"/>
          <w:lang w:val="en-US"/>
        </w:rPr>
        <w:t>profile</w:t>
      </w:r>
      <w:ins w:id="40" w:author="Serena Coetzee" w:date="2017-11-28T15:13:00Z">
        <w:r w:rsidR="00561DEB">
          <w:rPr>
            <w:highlight w:val="yellow"/>
            <w:lang w:val="en-US"/>
          </w:rPr>
          <w:t xml:space="preserve"> of ISO 19160-1</w:t>
        </w:r>
      </w:ins>
      <w:ins w:id="41" w:author="Serena Coetzee" w:date="2017-11-28T11:55:00Z">
        <w:r w:rsidR="00D83481">
          <w:rPr>
            <w:highlight w:val="yellow"/>
            <w:lang w:val="en-US"/>
          </w:rPr>
          <w:t>;</w:t>
        </w:r>
      </w:ins>
      <w:del w:id="42" w:author="Serena Coetzee" w:date="2017-11-28T11:55:00Z">
        <w:r w:rsidRPr="00BA2E44" w:rsidDel="00D83481">
          <w:rPr>
            <w:highlight w:val="yellow"/>
            <w:lang w:val="en-US"/>
          </w:rPr>
          <w:delText>,</w:delText>
        </w:r>
      </w:del>
      <w:r w:rsidRPr="00BA2E44">
        <w:rPr>
          <w:highlight w:val="yellow"/>
          <w:lang w:val="en-US"/>
        </w:rPr>
        <w:t xml:space="preserve"> and </w:t>
      </w:r>
    </w:p>
    <w:p w14:paraId="10201840" w14:textId="77777777" w:rsidR="001A33D0" w:rsidRDefault="00C823C2" w:rsidP="00DB1CE9">
      <w:pPr>
        <w:numPr>
          <w:ilvl w:val="0"/>
          <w:numId w:val="19"/>
        </w:numPr>
        <w:rPr>
          <w:lang w:val="en-US"/>
        </w:rPr>
      </w:pPr>
      <w:r w:rsidRPr="00BA2E44">
        <w:rPr>
          <w:highlight w:val="yellow"/>
          <w:lang w:val="en-US"/>
        </w:rPr>
        <w:t>a templat</w:t>
      </w:r>
      <w:del w:id="43" w:author="Serena Coetzee" w:date="2017-11-28T12:19:00Z">
        <w:r w:rsidRPr="00BA2E44" w:rsidDel="00F81C9C">
          <w:rPr>
            <w:highlight w:val="yellow"/>
            <w:lang w:val="en-US"/>
          </w:rPr>
          <w:delText>i</w:delText>
        </w:r>
      </w:del>
      <w:ins w:id="44" w:author="Serena Coetzee" w:date="2017-11-28T12:18:00Z">
        <w:r w:rsidR="00F81C9C">
          <w:rPr>
            <w:highlight w:val="yellow"/>
            <w:lang w:val="en-US"/>
          </w:rPr>
          <w:t>e</w:t>
        </w:r>
      </w:ins>
      <w:del w:id="45" w:author="Serena Coetzee" w:date="2017-11-28T12:18:00Z">
        <w:r w:rsidRPr="00BA2E44" w:rsidDel="00F81C9C">
          <w:rPr>
            <w:highlight w:val="yellow"/>
            <w:lang w:val="en-US"/>
          </w:rPr>
          <w:delText>ng</w:delText>
        </w:r>
      </w:del>
      <w:r w:rsidRPr="00BA2E44">
        <w:rPr>
          <w:highlight w:val="yellow"/>
          <w:lang w:val="en-US"/>
        </w:rPr>
        <w:t xml:space="preserve"> </w:t>
      </w:r>
      <w:del w:id="46" w:author="Serena Coetzee" w:date="2017-11-28T15:07:00Z">
        <w:r w:rsidRPr="00BA2E44" w:rsidDel="00464E50">
          <w:rPr>
            <w:highlight w:val="yellow"/>
            <w:lang w:val="en-US"/>
          </w:rPr>
          <w:delText xml:space="preserve">and expression method </w:delText>
        </w:r>
      </w:del>
      <w:r w:rsidRPr="00BA2E44">
        <w:rPr>
          <w:highlight w:val="yellow"/>
          <w:lang w:val="en-US"/>
        </w:rPr>
        <w:t xml:space="preserve">for </w:t>
      </w:r>
      <w:ins w:id="47" w:author="Serena Coetzee" w:date="2017-11-28T15:07:00Z">
        <w:r w:rsidR="00464E50">
          <w:rPr>
            <w:highlight w:val="yellow"/>
            <w:lang w:val="en-US"/>
          </w:rPr>
          <w:t xml:space="preserve">entering and </w:t>
        </w:r>
      </w:ins>
      <w:r w:rsidRPr="00BA2E44">
        <w:rPr>
          <w:highlight w:val="yellow"/>
          <w:lang w:val="en-US"/>
        </w:rPr>
        <w:t xml:space="preserve">displaying addresses </w:t>
      </w:r>
      <w:del w:id="48" w:author="Serena Coetzee" w:date="2017-11-28T15:08:00Z">
        <w:r w:rsidRPr="00BA2E44" w:rsidDel="00464E50">
          <w:rPr>
            <w:highlight w:val="yellow"/>
            <w:lang w:val="en-US"/>
          </w:rPr>
          <w:delText>and forms according to an</w:delText>
        </w:r>
        <w:r w:rsidR="00350C64" w:rsidRPr="00BA2E44" w:rsidDel="00464E50">
          <w:rPr>
            <w:highlight w:val="yellow"/>
            <w:lang w:val="en-US"/>
          </w:rPr>
          <w:delText xml:space="preserve"> </w:delText>
        </w:r>
      </w:del>
      <w:ins w:id="49" w:author="Serena Coetzee" w:date="2017-11-28T15:08:00Z">
        <w:r w:rsidR="00464E50">
          <w:rPr>
            <w:highlight w:val="yellow"/>
            <w:lang w:val="en-US"/>
          </w:rPr>
          <w:t xml:space="preserve">conforming to a profile of </w:t>
        </w:r>
      </w:ins>
      <w:r w:rsidR="00350C64" w:rsidRPr="00BA2E44">
        <w:rPr>
          <w:highlight w:val="yellow"/>
          <w:lang w:val="en-US"/>
        </w:rPr>
        <w:t>ISO 19160-1</w:t>
      </w:r>
      <w:del w:id="50" w:author="Serena Coetzee" w:date="2017-11-28T15:08:00Z">
        <w:r w:rsidRPr="00BA2E44" w:rsidDel="00464E50">
          <w:rPr>
            <w:highlight w:val="yellow"/>
            <w:lang w:val="en-US"/>
          </w:rPr>
          <w:delText xml:space="preserve"> address profile</w:delText>
        </w:r>
      </w:del>
      <w:r w:rsidRPr="00C823C2">
        <w:rPr>
          <w:lang w:val="en-US"/>
        </w:rPr>
        <w:t>. </w:t>
      </w:r>
    </w:p>
    <w:p w14:paraId="3A4F07AC" w14:textId="77777777" w:rsidR="00E97948" w:rsidRDefault="00E97948" w:rsidP="001A33D0">
      <w:pPr>
        <w:pStyle w:val="Heading1"/>
        <w:numPr>
          <w:ilvl w:val="0"/>
          <w:numId w:val="1"/>
        </w:numPr>
        <w:tabs>
          <w:tab w:val="clear" w:pos="432"/>
        </w:tabs>
        <w:ind w:left="0" w:firstLine="0"/>
        <w:rPr>
          <w:ins w:id="51" w:author="Serena Coetzee" w:date="2017-11-28T15:32:00Z"/>
        </w:rPr>
      </w:pPr>
      <w:bookmarkStart w:id="52" w:name="_Toc353342670"/>
      <w:bookmarkStart w:id="53" w:name="_Toc485815080"/>
      <w:ins w:id="54" w:author="Serena Coetzee" w:date="2017-11-28T15:32:00Z">
        <w:r>
          <w:t>Conformance</w:t>
        </w:r>
      </w:ins>
    </w:p>
    <w:p w14:paraId="04E622B6" w14:textId="77777777" w:rsidR="00302BDC" w:rsidRDefault="00302BDC" w:rsidP="00302BDC">
      <w:pPr>
        <w:pStyle w:val="Heading2"/>
        <w:rPr>
          <w:ins w:id="55" w:author="Serena Coetzee" w:date="2017-11-28T15:33:00Z"/>
          <w:lang w:val="en-US"/>
        </w:rPr>
        <w:pPrChange w:id="56" w:author="Serena Coetzee" w:date="2017-11-28T15:33:00Z">
          <w:pPr/>
        </w:pPrChange>
      </w:pPr>
      <w:ins w:id="57" w:author="Serena Coetzee" w:date="2017-11-28T15:33:00Z">
        <w:r>
          <w:rPr>
            <w:lang w:val="en-US"/>
          </w:rPr>
          <w:t xml:space="preserve">General </w:t>
        </w:r>
      </w:ins>
    </w:p>
    <w:p w14:paraId="0BCE4FB3" w14:textId="77777777" w:rsidR="00302BDC" w:rsidRPr="00302BDC" w:rsidRDefault="00302BDC" w:rsidP="00302BDC">
      <w:pPr>
        <w:rPr>
          <w:ins w:id="58" w:author="Serena Coetzee" w:date="2017-11-28T15:32:00Z"/>
          <w:lang w:val="en-US"/>
        </w:rPr>
      </w:pPr>
      <w:ins w:id="59" w:author="Serena Coetzee" w:date="2017-11-28T15:32:00Z">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ins>
    </w:p>
    <w:p w14:paraId="04D4469F" w14:textId="77777777" w:rsidR="00302BDC" w:rsidRPr="00302BDC" w:rsidRDefault="00302BDC" w:rsidP="00302BDC">
      <w:pPr>
        <w:pStyle w:val="Heading2"/>
        <w:rPr>
          <w:ins w:id="60" w:author="Serena Coetzee" w:date="2017-11-28T15:32:00Z"/>
          <w:lang w:val="en-US"/>
        </w:rPr>
        <w:pPrChange w:id="61" w:author="Serena Coetzee" w:date="2017-11-28T15:33:00Z">
          <w:pPr/>
        </w:pPrChange>
      </w:pPr>
      <w:ins w:id="62" w:author="Serena Coetzee" w:date="2017-11-28T15:32:00Z">
        <w:r>
          <w:rPr>
            <w:lang w:val="en-US"/>
          </w:rPr>
          <w:t>ProfileDescription</w:t>
        </w:r>
      </w:ins>
    </w:p>
    <w:p w14:paraId="5EA5E4E7" w14:textId="77777777" w:rsidR="00302BDC" w:rsidRPr="00302BDC" w:rsidRDefault="00302BDC" w:rsidP="00302BDC">
      <w:pPr>
        <w:rPr>
          <w:ins w:id="63" w:author="Serena Coetzee" w:date="2017-11-28T15:32:00Z"/>
          <w:lang w:val="en-US"/>
        </w:rPr>
      </w:pPr>
      <w:ins w:id="64" w:author="Serena Coetzee" w:date="2017-11-28T15:32:00Z">
        <w:r w:rsidRPr="00302BDC">
          <w:rPr>
            <w:lang w:val="en-US"/>
          </w:rPr>
          <w:t xml:space="preserve">Any </w:t>
        </w:r>
      </w:ins>
      <w:ins w:id="65" w:author="Serena Coetzee" w:date="2017-11-28T15:33:00Z">
        <w:r>
          <w:rPr>
            <w:lang w:val="en-US"/>
          </w:rPr>
          <w:t xml:space="preserve">machine-readable description of a profile conforming to ISO 19160-1 </w:t>
        </w:r>
      </w:ins>
      <w:ins w:id="66" w:author="Serena Coetzee" w:date="2017-11-28T15:32:00Z">
        <w:r w:rsidRPr="00302BDC">
          <w:rPr>
            <w:lang w:val="en-US"/>
          </w:rPr>
          <w:t>which conformance is claimed shall pass all the requirements described in</w:t>
        </w:r>
      </w:ins>
      <w:ins w:id="67" w:author="Serena Coetzee" w:date="2017-11-28T15:34:00Z">
        <w:r>
          <w:rPr>
            <w:lang w:val="en-US"/>
          </w:rPr>
          <w:t xml:space="preserve"> </w:t>
        </w:r>
      </w:ins>
      <w:ins w:id="68" w:author="Serena Coetzee" w:date="2017-11-28T15:32:00Z">
        <w:r w:rsidRPr="00302BDC">
          <w:rPr>
            <w:lang w:val="en-US"/>
          </w:rPr>
          <w:t>the abstract test suite in A.2.</w:t>
        </w:r>
      </w:ins>
    </w:p>
    <w:p w14:paraId="1D4B5307" w14:textId="77777777" w:rsidR="00302BDC" w:rsidRDefault="00302BDC" w:rsidP="00302BDC">
      <w:pPr>
        <w:pStyle w:val="Heading2"/>
        <w:rPr>
          <w:ins w:id="69" w:author="Serena Coetzee" w:date="2017-11-28T15:34:00Z"/>
          <w:lang w:val="en-US"/>
        </w:rPr>
        <w:pPrChange w:id="70" w:author="Serena Coetzee" w:date="2017-11-28T15:34:00Z">
          <w:pPr/>
        </w:pPrChange>
      </w:pPr>
      <w:ins w:id="71" w:author="Serena Coetzee" w:date="2017-11-28T15:34:00Z">
        <w:r>
          <w:rPr>
            <w:lang w:val="en-US"/>
          </w:rPr>
          <w:t xml:space="preserve"> AddressInstance</w:t>
        </w:r>
      </w:ins>
    </w:p>
    <w:p w14:paraId="6DBCF69A" w14:textId="77777777" w:rsidR="00302BDC" w:rsidRPr="00302BDC" w:rsidRDefault="00302BDC" w:rsidP="00302BDC">
      <w:pPr>
        <w:rPr>
          <w:ins w:id="72" w:author="Serena Coetzee" w:date="2017-11-28T15:32:00Z"/>
          <w:rPrChange w:id="73" w:author="Serena Coetzee" w:date="2017-11-28T15:34:00Z">
            <w:rPr>
              <w:ins w:id="74" w:author="Serena Coetzee" w:date="2017-11-28T15:32:00Z"/>
              <w:lang w:val="en-US"/>
            </w:rPr>
          </w:rPrChange>
        </w:rPr>
        <w:pPrChange w:id="75" w:author="Serena Coetzee" w:date="2017-11-28T15:34:00Z">
          <w:pPr/>
        </w:pPrChange>
      </w:pPr>
      <w:ins w:id="76" w:author="Serena Coetzee" w:date="2017-11-28T15:34:00Z">
        <w:r>
          <w:t>Text</w:t>
        </w:r>
      </w:ins>
      <w:ins w:id="77" w:author="Serena Coetzee" w:date="2017-11-28T15:35:00Z">
        <w:r>
          <w:t>…</w:t>
        </w:r>
      </w:ins>
    </w:p>
    <w:p w14:paraId="054D6198" w14:textId="77777777" w:rsidR="00302BDC" w:rsidRDefault="00302BDC" w:rsidP="00302BDC">
      <w:pPr>
        <w:pStyle w:val="Heading2"/>
        <w:rPr>
          <w:ins w:id="78" w:author="Serena Coetzee" w:date="2017-11-28T15:35:00Z"/>
          <w:lang w:val="en-US"/>
        </w:rPr>
      </w:pPr>
      <w:ins w:id="79" w:author="Serena Coetzee" w:date="2017-11-28T15:34:00Z">
        <w:r>
          <w:rPr>
            <w:lang w:val="en-US"/>
          </w:rPr>
          <w:t>AddressEnteringTemplate</w:t>
        </w:r>
      </w:ins>
    </w:p>
    <w:p w14:paraId="04A5AA36" w14:textId="77777777" w:rsidR="00302BDC" w:rsidRPr="00010F4A" w:rsidRDefault="00302BDC" w:rsidP="00302BDC">
      <w:pPr>
        <w:rPr>
          <w:ins w:id="80" w:author="Serena Coetzee" w:date="2017-11-28T15:35:00Z"/>
        </w:rPr>
      </w:pPr>
      <w:ins w:id="81" w:author="Serena Coetzee" w:date="2017-11-28T15:35:00Z">
        <w:r>
          <w:t>Text…</w:t>
        </w:r>
      </w:ins>
    </w:p>
    <w:p w14:paraId="627F909D" w14:textId="77777777" w:rsidR="00302BDC" w:rsidRPr="00302BDC" w:rsidRDefault="00302BDC" w:rsidP="00302BDC">
      <w:pPr>
        <w:rPr>
          <w:ins w:id="82" w:author="Serena Coetzee" w:date="2017-11-28T15:34:00Z"/>
          <w:rPrChange w:id="83" w:author="Serena Coetzee" w:date="2017-11-28T15:35:00Z">
            <w:rPr>
              <w:ins w:id="84" w:author="Serena Coetzee" w:date="2017-11-28T15:34:00Z"/>
              <w:lang w:val="en-US"/>
            </w:rPr>
          </w:rPrChange>
        </w:rPr>
        <w:pPrChange w:id="85" w:author="Serena Coetzee" w:date="2017-11-28T15:35:00Z">
          <w:pPr>
            <w:pStyle w:val="Heading2"/>
          </w:pPr>
        </w:pPrChange>
      </w:pPr>
    </w:p>
    <w:p w14:paraId="52DBBD50" w14:textId="77777777" w:rsidR="00302BDC" w:rsidRDefault="00302BDC" w:rsidP="00302BDC">
      <w:pPr>
        <w:pStyle w:val="Heading2"/>
        <w:rPr>
          <w:ins w:id="86" w:author="Serena Coetzee" w:date="2017-11-28T15:35:00Z"/>
          <w:lang w:val="en-US"/>
        </w:rPr>
      </w:pPr>
      <w:ins w:id="87" w:author="Serena Coetzee" w:date="2017-11-28T15:34:00Z">
        <w:r>
          <w:rPr>
            <w:lang w:val="en-US"/>
          </w:rPr>
          <w:t>AddressDisplayTemplate</w:t>
        </w:r>
      </w:ins>
    </w:p>
    <w:p w14:paraId="52FA7D94" w14:textId="77777777" w:rsidR="00302BDC" w:rsidRPr="00010F4A" w:rsidRDefault="00302BDC" w:rsidP="00302BDC">
      <w:pPr>
        <w:rPr>
          <w:ins w:id="88" w:author="Serena Coetzee" w:date="2017-11-28T15:35:00Z"/>
        </w:rPr>
      </w:pPr>
      <w:ins w:id="89" w:author="Serena Coetzee" w:date="2017-11-28T15:35:00Z">
        <w:r>
          <w:t>Text…</w:t>
        </w:r>
      </w:ins>
    </w:p>
    <w:p w14:paraId="6EB07699" w14:textId="77777777" w:rsidR="00302BDC" w:rsidRPr="00302BDC" w:rsidRDefault="00302BDC" w:rsidP="00302BDC">
      <w:pPr>
        <w:rPr>
          <w:ins w:id="90" w:author="Serena Coetzee" w:date="2017-11-28T15:34:00Z"/>
          <w:rPrChange w:id="91" w:author="Serena Coetzee" w:date="2017-11-28T15:35:00Z">
            <w:rPr>
              <w:ins w:id="92" w:author="Serena Coetzee" w:date="2017-11-28T15:34:00Z"/>
              <w:lang w:val="en-US"/>
            </w:rPr>
          </w:rPrChange>
        </w:rPr>
        <w:pPrChange w:id="93" w:author="Serena Coetzee" w:date="2017-11-28T15:35:00Z">
          <w:pPr>
            <w:pStyle w:val="Heading2"/>
          </w:pPr>
        </w:pPrChange>
      </w:pP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52"/>
      <w:bookmarkEnd w:id="53"/>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77777777" w:rsidR="008635F1" w:rsidRDefault="00EC69DE" w:rsidP="00EC69DE">
      <w:r w:rsidRPr="00EC69DE">
        <w:lastRenderedPageBreak/>
        <w:t xml:space="preserve"> </w:t>
      </w:r>
      <w:r w:rsidR="008635F1">
        <w:t xml:space="preserve">ISO 639–1, </w:t>
      </w:r>
      <w:r w:rsidR="008635F1"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94" w:name="_Toc353342671"/>
      <w:bookmarkStart w:id="95" w:name="_Toc485815081"/>
      <w:r w:rsidRPr="002E0796">
        <w:t>Terms and definitions</w:t>
      </w:r>
      <w:bookmarkEnd w:id="94"/>
      <w:bookmarkEnd w:id="95"/>
    </w:p>
    <w:p w14:paraId="6C85CA78" w14:textId="77777777" w:rsidR="001A33D0" w:rsidRPr="002E0796" w:rsidRDefault="001A33D0" w:rsidP="001A33D0">
      <w:r w:rsidRPr="002E0796">
        <w:t xml:space="preserve">For the purposes of this document, the terms and definitions given in </w:t>
      </w:r>
      <w:r w:rsidR="00274EF9">
        <w:rPr>
          <w:color w:val="FF0000"/>
        </w:rPr>
        <w:t>ISO 19160-1</w:t>
      </w:r>
      <w:r w:rsidRPr="002E0796">
        <w:t xml:space="preserve"> and the 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Electropedia: available at </w:t>
      </w:r>
      <w:hyperlink r:id="rId19"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0" w:history="1">
        <w:r w:rsidR="005B3EC6" w:rsidRPr="002E0796">
          <w:rPr>
            <w:color w:val="0000FF"/>
            <w:u w:val="single"/>
            <w:lang w:eastAsia="fr-FR"/>
          </w:rPr>
          <w:t>https://www.iso.org/obp</w:t>
        </w:r>
      </w:hyperlink>
    </w:p>
    <w:p w14:paraId="350BA1BD" w14:textId="77777777" w:rsidR="00FD75C6" w:rsidRPr="002E0796" w:rsidRDefault="00FD75C6" w:rsidP="00FD75C6">
      <w:pPr>
        <w:pStyle w:val="TermNum"/>
      </w:pPr>
      <w:r w:rsidRPr="002E0796">
        <w:t>3.1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77777777" w:rsidR="0032015E" w:rsidRDefault="0032015E" w:rsidP="0032015E">
      <w:pPr>
        <w:pStyle w:val="Terms"/>
        <w:rPr>
          <w:bCs/>
          <w:lang w:val="en-US"/>
        </w:rPr>
      </w:pPr>
      <w:r>
        <w:rPr>
          <w:bCs/>
          <w:lang w:val="en-US"/>
        </w:rPr>
        <w:t>3</w:t>
      </w:r>
      <w:r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77777777"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(3</w:t>
      </w:r>
      <w:r w:rsidRPr="0032015E">
        <w:rPr>
          <w:b w:val="0"/>
          <w:lang w:val="en-US"/>
        </w:rPr>
        <w:t xml:space="preserve">.1) </w:t>
      </w:r>
    </w:p>
    <w:p w14:paraId="3FEF626D" w14:textId="77777777" w:rsidR="0032015E" w:rsidRDefault="0032015E" w:rsidP="00FD75C6">
      <w:pPr>
        <w:pStyle w:val="Terms"/>
        <w:rPr>
          <w:lang w:val="en-US"/>
        </w:rPr>
      </w:pPr>
    </w:p>
    <w:p w14:paraId="5D9FD101" w14:textId="77777777" w:rsidR="0032015E" w:rsidRDefault="0032015E" w:rsidP="0032015E">
      <w:pPr>
        <w:pStyle w:val="Definition"/>
      </w:pPr>
      <w:r>
        <w:t>[SOURCE: ISO 19160-1</w:t>
      </w:r>
      <w:r w:rsidRPr="002E0796">
        <w:t>]</w:t>
      </w:r>
    </w:p>
    <w:p w14:paraId="5721F24C" w14:textId="77777777" w:rsidR="0032015E" w:rsidRDefault="0032015E" w:rsidP="0032015E">
      <w:pPr>
        <w:pStyle w:val="Definition"/>
      </w:pPr>
    </w:p>
    <w:p w14:paraId="4C592CC5" w14:textId="77777777" w:rsidR="0032015E" w:rsidRDefault="005F68BB" w:rsidP="0032015E">
      <w:pPr>
        <w:pStyle w:val="Terms"/>
        <w:rPr>
          <w:rFonts w:ascii="MS Mincho" w:eastAsia="MS Mincho" w:hAnsi="MS Mincho" w:cs="MS Mincho"/>
          <w:bCs/>
          <w:lang w:val="en-US"/>
        </w:rPr>
      </w:pPr>
      <w:r>
        <w:rPr>
          <w:bCs/>
          <w:lang w:val="en-US"/>
        </w:rPr>
        <w:t>3.3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77777777" w:rsidR="0032015E" w:rsidRPr="0032015E" w:rsidRDefault="005F68BB" w:rsidP="0032015E">
      <w:pPr>
        <w:pStyle w:val="Terms"/>
        <w:rPr>
          <w:bCs/>
          <w:lang w:val="en-US"/>
        </w:rPr>
      </w:pPr>
      <w:r>
        <w:rPr>
          <w:bCs/>
          <w:lang w:val="en-US"/>
        </w:rPr>
        <w:t>3.4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77777777"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(3.1)</w:t>
      </w:r>
    </w:p>
    <w:p w14:paraId="1645DC62" w14:textId="77777777" w:rsidR="0032015E" w:rsidRDefault="0032015E" w:rsidP="0032015E">
      <w:pPr>
        <w:pStyle w:val="Definition"/>
      </w:pPr>
      <w:r>
        <w:br/>
        <w:t>[SOURCE: ISO 19160-1</w:t>
      </w:r>
      <w:r w:rsidRPr="002E0796">
        <w:t>]</w:t>
      </w:r>
    </w:p>
    <w:p w14:paraId="11245766" w14:textId="77777777" w:rsidR="0032015E" w:rsidRPr="0032015E" w:rsidRDefault="005F68BB" w:rsidP="0032015E">
      <w:pPr>
        <w:pStyle w:val="Terms"/>
        <w:rPr>
          <w:bCs/>
          <w:lang w:val="en-US"/>
        </w:rPr>
      </w:pPr>
      <w:r>
        <w:rPr>
          <w:bCs/>
          <w:lang w:val="en-US"/>
        </w:rPr>
        <w:t>3.5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77777777"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(3</w:t>
      </w:r>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77777777" w:rsidR="0032015E" w:rsidRPr="0032015E" w:rsidRDefault="005F68BB" w:rsidP="0032015E">
      <w:pPr>
        <w:pStyle w:val="Terms"/>
        <w:rPr>
          <w:bCs/>
          <w:lang w:val="en-US"/>
        </w:rPr>
      </w:pPr>
      <w:r>
        <w:rPr>
          <w:bCs/>
          <w:lang w:val="en-US"/>
        </w:rPr>
        <w:lastRenderedPageBreak/>
        <w:t>3.6</w:t>
      </w:r>
    </w:p>
    <w:p w14:paraId="1DFADD23" w14:textId="77777777" w:rsidR="0032015E" w:rsidRPr="0032015E" w:rsidRDefault="0032015E" w:rsidP="0032015E">
      <w:pPr>
        <w:pStyle w:val="Terms"/>
        <w:rPr>
          <w:bCs/>
          <w:lang w:val="en-US"/>
        </w:rPr>
      </w:pPr>
      <w:r w:rsidRPr="0032015E">
        <w:rPr>
          <w:bCs/>
          <w:lang w:val="en-US"/>
        </w:rPr>
        <w:t>lineage</w:t>
      </w:r>
    </w:p>
    <w:p w14:paraId="3C025258" w14:textId="77777777"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(3.12</w:t>
      </w:r>
      <w:r w:rsidRPr="0032015E">
        <w:rPr>
          <w:b w:val="0"/>
          <w:bCs/>
          <w:lang w:val="en-US"/>
        </w:rPr>
        <w:t xml:space="preserve">), source(s) and production process(es)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77777777" w:rsidR="0032015E" w:rsidRPr="0032015E" w:rsidRDefault="005F68BB" w:rsidP="0032015E">
      <w:pPr>
        <w:pStyle w:val="Terms"/>
        <w:rPr>
          <w:bCs/>
          <w:lang w:val="en-US"/>
        </w:rPr>
      </w:pPr>
      <w:r>
        <w:rPr>
          <w:bCs/>
          <w:lang w:val="en-US"/>
        </w:rPr>
        <w:t>3.7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77777777" w:rsidR="0032015E" w:rsidRPr="0032015E" w:rsidRDefault="0032015E" w:rsidP="0032015E">
      <w:pPr>
        <w:pStyle w:val="Definition"/>
        <w:rPr>
          <w:lang w:val="en-US"/>
        </w:rPr>
      </w:pPr>
      <w:r>
        <w:rPr>
          <w:lang w:val="en-US"/>
        </w:rPr>
        <w:br/>
      </w:r>
      <w:r w:rsidRPr="0032015E">
        <w:rPr>
          <w:lang w:val="en-US"/>
        </w:rPr>
        <w:t xml:space="preserve">[SOURCE: ISO/IEC/IEEE 9945:2009, 3.211, modified - The notes given in ISO/IEC/IEEE 9945:2009 for this entry have been omitted. The note to entry has been added.] </w:t>
      </w:r>
    </w:p>
    <w:p w14:paraId="34A38FC2" w14:textId="77777777" w:rsidR="0032015E" w:rsidRPr="0032015E" w:rsidRDefault="005F68BB" w:rsidP="0032015E">
      <w:pPr>
        <w:pStyle w:val="Terms"/>
        <w:rPr>
          <w:bCs/>
          <w:lang w:val="en-US"/>
        </w:rPr>
      </w:pPr>
      <w:r>
        <w:rPr>
          <w:bCs/>
          <w:lang w:val="en-US"/>
        </w:rPr>
        <w:t>3.8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77777777"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(3</w:t>
      </w:r>
      <w:r w:rsidRPr="0032015E">
        <w:rPr>
          <w:lang w:val="en-US"/>
        </w:rPr>
        <w:t xml:space="preserve">.1) of a </w:t>
      </w:r>
      <w:r w:rsidRPr="0032015E">
        <w:rPr>
          <w:i/>
          <w:iCs/>
          <w:lang w:val="en-US"/>
        </w:rPr>
        <w:t xml:space="preserve">parent addressable object </w:t>
      </w:r>
      <w:r w:rsidR="00226DDC">
        <w:rPr>
          <w:lang w:val="en-US"/>
        </w:rPr>
        <w:t>(3.9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77777777" w:rsidR="0032015E" w:rsidRPr="0032015E" w:rsidRDefault="005F68BB" w:rsidP="0032015E">
      <w:pPr>
        <w:pStyle w:val="Terms"/>
        <w:rPr>
          <w:bCs/>
          <w:lang w:val="en-US"/>
        </w:rPr>
      </w:pPr>
      <w:r>
        <w:rPr>
          <w:bCs/>
          <w:lang w:val="en-US"/>
        </w:rPr>
        <w:t>3.9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77777777" w:rsidR="0032015E" w:rsidRDefault="005F68BB" w:rsidP="0032015E">
      <w:pPr>
        <w:pStyle w:val="Terms"/>
        <w:rPr>
          <w:bCs/>
          <w:lang w:val="en-US"/>
        </w:rPr>
      </w:pPr>
      <w:r>
        <w:rPr>
          <w:bCs/>
          <w:lang w:val="en-US"/>
        </w:rPr>
        <w:t>3.10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77777777" w:rsidR="005F68BB" w:rsidRDefault="005F68BB" w:rsidP="005F68BB">
      <w:pPr>
        <w:pStyle w:val="Terms"/>
        <w:rPr>
          <w:bCs/>
          <w:lang w:val="en-US"/>
        </w:rPr>
      </w:pPr>
      <w:r>
        <w:rPr>
          <w:bCs/>
          <w:lang w:val="en-US"/>
        </w:rPr>
        <w:t>3.11</w:t>
      </w:r>
    </w:p>
    <w:p w14:paraId="097F256B" w14:textId="77777777" w:rsidR="005F68BB" w:rsidRPr="0032015E" w:rsidRDefault="005F68BB" w:rsidP="005F68BB">
      <w:pPr>
        <w:pStyle w:val="Terms"/>
        <w:rPr>
          <w:bCs/>
          <w:lang w:val="en-US"/>
        </w:rPr>
      </w:pPr>
      <w:r>
        <w:rPr>
          <w:bCs/>
          <w:lang w:val="en-US"/>
        </w:rPr>
        <w:t>address instance</w:t>
      </w:r>
    </w:p>
    <w:p w14:paraId="6DCB28A0" w14:textId="77777777"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 xml:space="preserve">(3.1)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(3.3</w:t>
      </w:r>
      <w:r w:rsidRPr="005F68BB">
        <w:rPr>
          <w:lang w:val="en-US"/>
        </w:rPr>
        <w:t>)</w:t>
      </w:r>
    </w:p>
    <w:p w14:paraId="25E26927" w14:textId="77777777" w:rsidR="00B04C92" w:rsidRPr="00B04C92" w:rsidRDefault="00B04C92" w:rsidP="00B04C92">
      <w:pPr>
        <w:pStyle w:val="Definition"/>
        <w:rPr>
          <w:b/>
          <w:bCs/>
          <w:lang w:val="en-US"/>
        </w:rPr>
      </w:pPr>
      <w:r>
        <w:rPr>
          <w:b/>
          <w:bCs/>
          <w:lang w:val="en-US"/>
        </w:rPr>
        <w:t>3.12</w:t>
      </w:r>
      <w:r>
        <w:rPr>
          <w:b/>
          <w:bCs/>
          <w:lang w:val="en-US"/>
        </w:rPr>
        <w:br/>
      </w:r>
      <w:r w:rsidRPr="00B04C92">
        <w:rPr>
          <w:b/>
          <w:bCs/>
          <w:lang w:val="en-US"/>
        </w:rPr>
        <w:t>provenance</w:t>
      </w:r>
      <w:r>
        <w:rPr>
          <w:b/>
          <w:bCs/>
          <w:lang w:val="en-US"/>
        </w:rPr>
        <w:br/>
      </w:r>
      <w:r w:rsidRPr="00B04C92">
        <w:rPr>
          <w:lang w:val="en-US"/>
        </w:rPr>
        <w:t xml:space="preserve">organization or individual that created, accumulated, maintained and used records </w:t>
      </w:r>
    </w:p>
    <w:p w14:paraId="79E8CDB6" w14:textId="77777777" w:rsidR="00336127" w:rsidRDefault="00336127" w:rsidP="00336127">
      <w:pPr>
        <w:pStyle w:val="Terms"/>
        <w:rPr>
          <w:bCs/>
          <w:lang w:val="en-US"/>
        </w:rPr>
      </w:pPr>
      <w:r>
        <w:rPr>
          <w:bCs/>
          <w:lang w:val="en-US"/>
        </w:rPr>
        <w:t>3.13</w:t>
      </w:r>
    </w:p>
    <w:p w14:paraId="7328C96F" w14:textId="77777777" w:rsidR="00336127" w:rsidRPr="0032015E" w:rsidRDefault="00336127" w:rsidP="00336127">
      <w:pPr>
        <w:pStyle w:val="Terms"/>
        <w:rPr>
          <w:bCs/>
          <w:lang w:val="en-US"/>
        </w:rPr>
      </w:pPr>
      <w:r>
        <w:rPr>
          <w:bCs/>
          <w:lang w:val="en-US"/>
        </w:rPr>
        <w:t>value type</w:t>
      </w:r>
    </w:p>
    <w:p w14:paraId="7EC48D26" w14:textId="77777777" w:rsidR="00336127" w:rsidRPr="0032015E" w:rsidRDefault="00336127" w:rsidP="00336127">
      <w:pPr>
        <w:pStyle w:val="Definition"/>
        <w:rPr>
          <w:lang w:val="en-US"/>
        </w:rPr>
      </w:pPr>
      <w:r>
        <w:rPr>
          <w:lang w:val="en-US"/>
        </w:rPr>
        <w:t>a</w:t>
      </w:r>
      <w:r w:rsidR="00EF21CB">
        <w:rPr>
          <w:lang w:val="en-US"/>
        </w:rPr>
        <w:t xml:space="preserve"> data </w:t>
      </w:r>
      <w:r w:rsidR="007B0E9D">
        <w:rPr>
          <w:lang w:val="en-US"/>
        </w:rPr>
        <w:t xml:space="preserve">type definition for storing values of a certain type, used in the definition of an </w:t>
      </w:r>
      <w:r w:rsidR="007B0E9D" w:rsidRPr="007B0E9D">
        <w:rPr>
          <w:i/>
          <w:lang w:val="en-US"/>
        </w:rPr>
        <w:t>address component</w:t>
      </w:r>
      <w:r w:rsidR="007B0E9D">
        <w:rPr>
          <w:lang w:val="en-US"/>
        </w:rPr>
        <w:t xml:space="preserve"> (3.4) </w:t>
      </w:r>
      <w:r>
        <w:rPr>
          <w:lang w:val="en-US"/>
        </w:rPr>
        <w:t xml:space="preserve">within an </w:t>
      </w:r>
      <w:r w:rsidRPr="005F68BB">
        <w:rPr>
          <w:i/>
          <w:lang w:val="en-US"/>
        </w:rPr>
        <w:t xml:space="preserve">address </w:t>
      </w:r>
      <w:r>
        <w:rPr>
          <w:i/>
          <w:lang w:val="en-US"/>
        </w:rPr>
        <w:t>class</w:t>
      </w:r>
      <w:r>
        <w:rPr>
          <w:lang w:val="en-US"/>
        </w:rPr>
        <w:t xml:space="preserve"> (3.3</w:t>
      </w:r>
      <w:r w:rsidRPr="005F68BB">
        <w:rPr>
          <w:lang w:val="en-US"/>
        </w:rPr>
        <w:t>)</w:t>
      </w:r>
    </w:p>
    <w:p w14:paraId="5567E550" w14:textId="77777777" w:rsidR="00336127" w:rsidRDefault="00336127" w:rsidP="00336127">
      <w:pPr>
        <w:pStyle w:val="Terms"/>
        <w:rPr>
          <w:bCs/>
          <w:lang w:val="en-US"/>
        </w:rPr>
      </w:pPr>
      <w:r>
        <w:rPr>
          <w:bCs/>
          <w:lang w:val="en-US"/>
        </w:rPr>
        <w:t>3.14</w:t>
      </w:r>
    </w:p>
    <w:p w14:paraId="0DD5074E" w14:textId="77777777" w:rsidR="00336127" w:rsidRPr="0032015E" w:rsidRDefault="00336127" w:rsidP="00336127">
      <w:pPr>
        <w:pStyle w:val="Terms"/>
        <w:rPr>
          <w:bCs/>
          <w:lang w:val="en-US"/>
        </w:rPr>
      </w:pPr>
      <w:r>
        <w:rPr>
          <w:bCs/>
          <w:lang w:val="en-US"/>
        </w:rPr>
        <w:t>primitive value type</w:t>
      </w:r>
    </w:p>
    <w:p w14:paraId="4085FBA0" w14:textId="77777777" w:rsidR="00336127" w:rsidRPr="0032015E" w:rsidRDefault="00336127" w:rsidP="00336127">
      <w:pPr>
        <w:pStyle w:val="Definition"/>
        <w:rPr>
          <w:lang w:val="en-US"/>
        </w:rPr>
      </w:pPr>
      <w:r>
        <w:rPr>
          <w:lang w:val="en-US"/>
        </w:rPr>
        <w:t xml:space="preserve">a </w:t>
      </w:r>
      <w:r w:rsidRPr="00336127">
        <w:rPr>
          <w:i/>
          <w:lang w:val="en-US"/>
        </w:rPr>
        <w:t>value type</w:t>
      </w:r>
      <w:r>
        <w:rPr>
          <w:lang w:val="en-US"/>
        </w:rPr>
        <w:t xml:space="preserve"> (3.13) that is </w:t>
      </w:r>
      <w:r w:rsidR="004452D2">
        <w:rPr>
          <w:lang w:val="en-US"/>
        </w:rPr>
        <w:t>provided by ISO 19103:2014</w:t>
      </w:r>
    </w:p>
    <w:p w14:paraId="6F12FD1E" w14:textId="77777777" w:rsidR="00336127" w:rsidRDefault="00336127" w:rsidP="00336127">
      <w:pPr>
        <w:pStyle w:val="Terms"/>
        <w:rPr>
          <w:bCs/>
          <w:lang w:val="en-US"/>
        </w:rPr>
      </w:pPr>
      <w:r>
        <w:rPr>
          <w:bCs/>
          <w:lang w:val="en-US"/>
        </w:rPr>
        <w:t>3.15</w:t>
      </w:r>
    </w:p>
    <w:p w14:paraId="4685597D" w14:textId="77777777" w:rsidR="00336127" w:rsidRPr="0032015E" w:rsidRDefault="00336127" w:rsidP="00336127">
      <w:pPr>
        <w:pStyle w:val="Terms"/>
        <w:rPr>
          <w:bCs/>
          <w:lang w:val="en-US"/>
        </w:rPr>
      </w:pPr>
      <w:r>
        <w:rPr>
          <w:bCs/>
          <w:lang w:val="en-US"/>
        </w:rPr>
        <w:t>composed value type</w:t>
      </w:r>
    </w:p>
    <w:p w14:paraId="04C6F857" w14:textId="77777777" w:rsidR="00336127" w:rsidRPr="007B0E9D" w:rsidRDefault="00336127" w:rsidP="00336127">
      <w:pPr>
        <w:pStyle w:val="Definition"/>
        <w:rPr>
          <w:lang w:val="en-US"/>
        </w:rPr>
      </w:pPr>
      <w:r>
        <w:rPr>
          <w:lang w:val="en-US"/>
        </w:rPr>
        <w:t xml:space="preserve">a </w:t>
      </w:r>
      <w:r w:rsidRPr="00336127">
        <w:rPr>
          <w:i/>
          <w:lang w:val="en-US"/>
        </w:rPr>
        <w:t>value type</w:t>
      </w:r>
      <w:r>
        <w:rPr>
          <w:lang w:val="en-US"/>
        </w:rPr>
        <w:t xml:space="preserve"> (3.13) that is custom defined in an address profile (3.1)</w:t>
      </w:r>
      <w:r w:rsidR="00DE17F3">
        <w:rPr>
          <w:lang w:val="en-US"/>
        </w:rPr>
        <w:t xml:space="preserve"> through the </w:t>
      </w:r>
      <w:r w:rsidR="007B0E9D">
        <w:rPr>
          <w:lang w:val="en-US"/>
        </w:rPr>
        <w:t xml:space="preserve">composure of other </w:t>
      </w:r>
      <w:r w:rsidR="007B0E9D" w:rsidRPr="007B0E9D">
        <w:rPr>
          <w:i/>
          <w:lang w:val="en-US"/>
        </w:rPr>
        <w:t>value types</w:t>
      </w:r>
      <w:r w:rsidR="007B0E9D">
        <w:rPr>
          <w:lang w:val="en-US"/>
        </w:rPr>
        <w:t xml:space="preserve"> (3.13)</w:t>
      </w:r>
      <w:r w:rsidR="00971FAD">
        <w:rPr>
          <w:lang w:val="en-US"/>
        </w:rPr>
        <w:t xml:space="preserve"> and </w:t>
      </w:r>
      <w:r w:rsidR="00B924DA">
        <w:rPr>
          <w:lang w:val="en-US"/>
        </w:rPr>
        <w:t>provided constraints</w:t>
      </w:r>
      <w:r w:rsidR="007B0E9D">
        <w:rPr>
          <w:lang w:val="en-US"/>
        </w:rPr>
        <w:t>.</w:t>
      </w:r>
    </w:p>
    <w:p w14:paraId="6031D29B" w14:textId="77777777" w:rsidR="00336127" w:rsidRDefault="00336127" w:rsidP="00336127">
      <w:pPr>
        <w:pStyle w:val="Terms"/>
        <w:rPr>
          <w:bCs/>
          <w:lang w:val="en-US"/>
        </w:rPr>
      </w:pPr>
      <w:r>
        <w:rPr>
          <w:bCs/>
          <w:lang w:val="en-US"/>
        </w:rPr>
        <w:lastRenderedPageBreak/>
        <w:t>3.15</w:t>
      </w:r>
    </w:p>
    <w:p w14:paraId="72697C91" w14:textId="77777777" w:rsidR="00336127" w:rsidRPr="0032015E" w:rsidRDefault="00336127" w:rsidP="00336127">
      <w:pPr>
        <w:pStyle w:val="Terms"/>
        <w:rPr>
          <w:bCs/>
          <w:lang w:val="en-US"/>
        </w:rPr>
      </w:pPr>
      <w:r>
        <w:rPr>
          <w:bCs/>
          <w:lang w:val="en-US"/>
        </w:rPr>
        <w:t>value type definition</w:t>
      </w:r>
    </w:p>
    <w:p w14:paraId="53DCB4F8" w14:textId="77777777" w:rsidR="00336127" w:rsidRPr="0032015E" w:rsidRDefault="00336127" w:rsidP="00336127">
      <w:pPr>
        <w:pStyle w:val="Definition"/>
        <w:rPr>
          <w:lang w:val="en-US"/>
        </w:rPr>
      </w:pPr>
      <w:r>
        <w:rPr>
          <w:lang w:val="en-US"/>
        </w:rPr>
        <w:t xml:space="preserve">the definition of a </w:t>
      </w:r>
      <w:r w:rsidRPr="00336127">
        <w:rPr>
          <w:i/>
          <w:lang w:val="en-US"/>
        </w:rPr>
        <w:t>composed</w:t>
      </w:r>
      <w:r>
        <w:rPr>
          <w:lang w:val="en-US"/>
        </w:rPr>
        <w:t xml:space="preserve"> </w:t>
      </w:r>
      <w:r>
        <w:rPr>
          <w:i/>
          <w:lang w:val="en-US"/>
        </w:rPr>
        <w:t xml:space="preserve">value type </w:t>
      </w:r>
      <w:r>
        <w:rPr>
          <w:lang w:val="en-US"/>
        </w:rPr>
        <w:t>(3.15)</w:t>
      </w:r>
    </w:p>
    <w:p w14:paraId="55177651" w14:textId="77777777" w:rsidR="0032015E" w:rsidRPr="0032015E" w:rsidRDefault="0032015E" w:rsidP="0032015E">
      <w:pPr>
        <w:pStyle w:val="Definition"/>
        <w:rPr>
          <w:lang w:val="en-US"/>
        </w:rPr>
      </w:pPr>
    </w:p>
    <w:p w14:paraId="0022F4AB" w14:textId="77777777" w:rsidR="00D762F3" w:rsidRDefault="00DB0934" w:rsidP="001A33D0">
      <w:pPr>
        <w:pStyle w:val="Heading1"/>
        <w:numPr>
          <w:ilvl w:val="0"/>
          <w:numId w:val="1"/>
        </w:numPr>
        <w:tabs>
          <w:tab w:val="clear" w:pos="432"/>
        </w:tabs>
        <w:ind w:left="0" w:firstLine="0"/>
      </w:pPr>
      <w:commentRangeStart w:id="96"/>
      <w:r>
        <w:t xml:space="preserve">Address </w:t>
      </w:r>
      <w:r w:rsidR="00D762F3">
        <w:t>Interchange</w:t>
      </w:r>
      <w:r w:rsidR="00555D91">
        <w:t xml:space="preserve"> </w:t>
      </w:r>
      <w:r w:rsidR="00D762F3">
        <w:t>Lifecycle</w:t>
      </w:r>
      <w:commentRangeEnd w:id="96"/>
      <w:r w:rsidR="00EE7B55">
        <w:rPr>
          <w:rStyle w:val="CommentReference"/>
          <w:rFonts w:eastAsia="Calibri"/>
          <w:b w:val="0"/>
          <w:lang w:eastAsia="en-US"/>
        </w:rPr>
        <w:commentReference w:id="96"/>
      </w:r>
    </w:p>
    <w:p w14:paraId="58110588" w14:textId="77777777" w:rsidR="00D762F3" w:rsidRDefault="00D762F3" w:rsidP="00DB0934">
      <w:pPr>
        <w:pStyle w:val="Heading2"/>
        <w:numPr>
          <w:ilvl w:val="1"/>
          <w:numId w:val="1"/>
        </w:numPr>
        <w:tabs>
          <w:tab w:val="clear" w:pos="360"/>
        </w:tabs>
      </w:pPr>
      <w:r>
        <w:t>Address Creation</w:t>
      </w:r>
    </w:p>
    <w:p w14:paraId="200E2234" w14:textId="77777777" w:rsidR="00DB0934" w:rsidRDefault="00DB0934" w:rsidP="00D762F3">
      <w:pPr>
        <w:rPr>
          <w:lang w:eastAsia="ja-JP"/>
        </w:rPr>
      </w:pPr>
      <w:r>
        <w:rPr>
          <w:lang w:eastAsia="ja-JP"/>
        </w:rPr>
        <w:t>This section describes how an address will be provided.</w:t>
      </w:r>
    </w:p>
    <w:p w14:paraId="5942E70D" w14:textId="77777777" w:rsidR="00DB0934" w:rsidRDefault="00DB0934" w:rsidP="00D762F3">
      <w:pPr>
        <w:rPr>
          <w:lang w:eastAsia="ja-JP"/>
        </w:rPr>
      </w:pPr>
      <w:r>
        <w:rPr>
          <w:lang w:eastAsia="ja-JP"/>
        </w:rPr>
        <w:t>Typically,</w:t>
      </w:r>
      <w:r w:rsidR="009A7F77">
        <w:rPr>
          <w:lang w:eastAsia="ja-JP"/>
        </w:rPr>
        <w:t xml:space="preserve"> a user inputs a</w:t>
      </w:r>
      <w:r>
        <w:rPr>
          <w:lang w:eastAsia="ja-JP"/>
        </w:rPr>
        <w:t>n address manually.</w:t>
      </w:r>
    </w:p>
    <w:p w14:paraId="76A6C678" w14:textId="77777777"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r w:rsidR="00492F6D">
        <w:rPr>
          <w:lang w:eastAsia="ja-JP"/>
        </w:rPr>
        <w:t>fully specified</w:t>
      </w:r>
      <w:r>
        <w:rPr>
          <w:lang w:eastAsia="ja-JP"/>
        </w:rPr>
        <w:t xml:space="preserve"> structure.</w:t>
      </w:r>
    </w:p>
    <w:p w14:paraId="7718E73F" w14:textId="77777777" w:rsidR="00D762F3" w:rsidRDefault="00D762F3" w:rsidP="00DB0934">
      <w:pPr>
        <w:pStyle w:val="Heading2"/>
        <w:numPr>
          <w:ilvl w:val="1"/>
          <w:numId w:val="1"/>
        </w:numPr>
        <w:tabs>
          <w:tab w:val="clear" w:pos="360"/>
        </w:tabs>
      </w:pPr>
      <w:r>
        <w:t>Address Publication</w:t>
      </w:r>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77777777" w:rsidR="00D762F3" w:rsidRDefault="00D762F3" w:rsidP="00DB0934">
      <w:pPr>
        <w:pStyle w:val="Heading2"/>
        <w:numPr>
          <w:ilvl w:val="1"/>
          <w:numId w:val="1"/>
        </w:numPr>
        <w:tabs>
          <w:tab w:val="clear" w:pos="360"/>
        </w:tabs>
      </w:pPr>
      <w:r>
        <w:t>Address Usage</w:t>
      </w:r>
    </w:p>
    <w:p w14:paraId="619BCF73" w14:textId="77777777" w:rsidR="006473BE" w:rsidRDefault="006473BE" w:rsidP="006473BE">
      <w:pPr>
        <w:rPr>
          <w:lang w:eastAsia="ja-JP"/>
        </w:rPr>
      </w:pPr>
      <w:r>
        <w:rPr>
          <w:lang w:eastAsia="ja-JP"/>
        </w:rPr>
        <w:t xml:space="preserve">The </w:t>
      </w:r>
      <w:r w:rsidR="00E53E66">
        <w:rPr>
          <w:lang w:eastAsia="ja-JP"/>
        </w:rPr>
        <w:t>service</w:t>
      </w:r>
      <w:r>
        <w:rPr>
          <w:lang w:eastAsia="ja-JP"/>
        </w:rPr>
        <w:t xml:space="preserve"> </w:t>
      </w:r>
      <w:r w:rsidRPr="001001F5">
        <w:rPr>
          <w:highlight w:val="yellow"/>
          <w:lang w:eastAsia="ja-JP"/>
        </w:rPr>
        <w:t>the</w:t>
      </w:r>
      <w:r>
        <w:rPr>
          <w:lang w:eastAsia="ja-JP"/>
        </w:rPr>
        <w:t xml:space="preserve"> receives the address submission will then process </w:t>
      </w:r>
      <w:r w:rsidR="006D7CE1">
        <w:rPr>
          <w:lang w:eastAsia="ja-JP"/>
        </w:rPr>
        <w:t xml:space="preserve">the address accordingly. It may opt to further clean up the address, such as by providing </w:t>
      </w:r>
      <w:r w:rsidR="00980B7C">
        <w:rPr>
          <w:lang w:eastAsia="ja-JP"/>
        </w:rPr>
        <w:t xml:space="preserve">a better structure, or adding extra information such as delivery </w:t>
      </w:r>
      <w:r w:rsidR="00FD1F00">
        <w:rPr>
          <w:lang w:eastAsia="ja-JP"/>
        </w:rPr>
        <w:t>instructions or routes</w:t>
      </w:r>
      <w:r w:rsidR="00980B7C">
        <w:rPr>
          <w:lang w:eastAsia="ja-JP"/>
        </w:rPr>
        <w:t>.</w:t>
      </w:r>
    </w:p>
    <w:p w14:paraId="317261CC" w14:textId="77777777" w:rsidR="00777DAA" w:rsidRDefault="00E53E66" w:rsidP="006473BE">
      <w:pPr>
        <w:rPr>
          <w:lang w:eastAsia="ja-JP"/>
        </w:rPr>
      </w:pPr>
      <w:r>
        <w:rPr>
          <w:lang w:eastAsia="ja-JP"/>
        </w:rPr>
        <w:t xml:space="preserve">The </w:t>
      </w:r>
      <w:r w:rsidR="00EB358A">
        <w:rPr>
          <w:lang w:eastAsia="ja-JP"/>
        </w:rPr>
        <w:t>service may</w:t>
      </w:r>
      <w:r>
        <w:rPr>
          <w:lang w:eastAsia="ja-JP"/>
        </w:rPr>
        <w:t xml:space="preserve"> </w:t>
      </w:r>
      <w:r w:rsidR="00EB358A">
        <w:rPr>
          <w:lang w:eastAsia="ja-JP"/>
        </w:rPr>
        <w:t xml:space="preserve">wish to confirm with the user </w:t>
      </w:r>
      <w:r>
        <w:rPr>
          <w:lang w:eastAsia="ja-JP"/>
        </w:rPr>
        <w:t>the resulting address</w:t>
      </w:r>
      <w:r w:rsidR="00EB358A">
        <w:rPr>
          <w:lang w:eastAsia="ja-JP"/>
        </w:rPr>
        <w:t xml:space="preserve">, such as in the case where the address is used for shipping </w:t>
      </w:r>
      <w:r w:rsidR="00777DAA">
        <w:rPr>
          <w:lang w:eastAsia="ja-JP"/>
        </w:rPr>
        <w:t>information.</w:t>
      </w:r>
    </w:p>
    <w:p w14:paraId="0C1E92A0" w14:textId="77777777"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p>
    <w:p w14:paraId="0BEBAA7E" w14:textId="77777777" w:rsidR="00D762F3" w:rsidRDefault="00D762F3" w:rsidP="00DB0934">
      <w:pPr>
        <w:pStyle w:val="Heading2"/>
        <w:numPr>
          <w:ilvl w:val="1"/>
          <w:numId w:val="1"/>
        </w:numPr>
        <w:tabs>
          <w:tab w:val="clear" w:pos="360"/>
        </w:tabs>
      </w:pPr>
      <w:r>
        <w:t>Address Disposal</w:t>
      </w:r>
    </w:p>
    <w:p w14:paraId="6AF8573F" w14:textId="77777777" w:rsidR="006E7C5E" w:rsidRPr="006E7C5E" w:rsidRDefault="006E7C5E" w:rsidP="006E7C5E">
      <w:pPr>
        <w:rPr>
          <w:lang w:eastAsia="ja-JP"/>
        </w:rPr>
      </w:pPr>
      <w:r>
        <w:rPr>
          <w:lang w:eastAsia="ja-JP"/>
        </w:rPr>
        <w:t xml:space="preserve">When </w:t>
      </w:r>
      <w:r w:rsidR="003F5850">
        <w:rPr>
          <w:lang w:eastAsia="ja-JP"/>
        </w:rPr>
        <w:t>a service</w:t>
      </w:r>
      <w:r>
        <w:rPr>
          <w:lang w:eastAsia="ja-JP"/>
        </w:rPr>
        <w:t xml:space="preserve"> no longer needs the address, it should be disposed and the user notified.</w:t>
      </w:r>
    </w:p>
    <w:p w14:paraId="543803EC" w14:textId="77777777" w:rsidR="001A33D0" w:rsidRDefault="00555D91" w:rsidP="001A33D0">
      <w:pPr>
        <w:pStyle w:val="Heading1"/>
        <w:numPr>
          <w:ilvl w:val="0"/>
          <w:numId w:val="1"/>
        </w:numPr>
        <w:tabs>
          <w:tab w:val="clear" w:pos="432"/>
        </w:tabs>
        <w:ind w:left="0" w:firstLine="0"/>
      </w:pPr>
      <w:r>
        <w:t>Model</w:t>
      </w:r>
    </w:p>
    <w:p w14:paraId="03FB4E47" w14:textId="77777777" w:rsidR="00555D91" w:rsidRDefault="007013AB" w:rsidP="00555D91">
      <w:pPr>
        <w:pStyle w:val="Heading2"/>
        <w:numPr>
          <w:ilvl w:val="1"/>
          <w:numId w:val="1"/>
        </w:numPr>
        <w:tabs>
          <w:tab w:val="clear" w:pos="360"/>
        </w:tabs>
      </w:pPr>
      <w:r>
        <w:t xml:space="preserve">General </w:t>
      </w:r>
      <w:r w:rsidR="00555D91">
        <w:t>Structure</w:t>
      </w:r>
    </w:p>
    <w:p w14:paraId="5AF6AF97" w14:textId="77777777" w:rsidR="00CF31F8" w:rsidRPr="00366090" w:rsidRDefault="00CF31F8" w:rsidP="00CF31F8">
      <w:r>
        <w:t>This document specifies the “Address Interchange Object Model” (“AXO”) with following components.</w:t>
      </w:r>
    </w:p>
    <w:p w14:paraId="44BB1DBB" w14:textId="77777777" w:rsidR="00CF31F8" w:rsidRDefault="00CF31F8" w:rsidP="00CF31F8">
      <w:pPr>
        <w:pStyle w:val="Heading2"/>
        <w:numPr>
          <w:ilvl w:val="1"/>
          <w:numId w:val="1"/>
        </w:numPr>
        <w:tabs>
          <w:tab w:val="clear" w:pos="360"/>
        </w:tabs>
      </w:pPr>
      <w:commentRangeStart w:id="97"/>
      <w:r>
        <w:t>Profile</w:t>
      </w:r>
      <w:commentRangeEnd w:id="97"/>
      <w:r w:rsidR="00294710">
        <w:rPr>
          <w:rStyle w:val="CommentReference"/>
          <w:rFonts w:eastAsia="Calibri"/>
          <w:b w:val="0"/>
          <w:lang w:eastAsia="en-US"/>
        </w:rPr>
        <w:commentReference w:id="97"/>
      </w:r>
      <w:ins w:id="98" w:author="Serena Coetzee" w:date="2017-11-28T15:29:00Z">
        <w:r w:rsidR="00E97948">
          <w:t>Description</w:t>
        </w:r>
      </w:ins>
    </w:p>
    <w:p w14:paraId="59705BA9" w14:textId="77777777" w:rsidR="00CF31F8" w:rsidRDefault="00CF31F8" w:rsidP="00CF31F8">
      <w:r>
        <w:t xml:space="preserve">The </w:t>
      </w:r>
      <w:commentRangeStart w:id="99"/>
      <w:r>
        <w:t xml:space="preserve">Profile </w:t>
      </w:r>
      <w:commentRangeEnd w:id="99"/>
      <w:r w:rsidR="00A14288">
        <w:rPr>
          <w:rStyle w:val="CommentReference"/>
        </w:rPr>
        <w:commentReference w:id="99"/>
      </w:r>
      <w:r>
        <w:t>is the top-level object</w:t>
      </w:r>
      <w:r w:rsidR="00DA6203">
        <w:t xml:space="preserve"> and corresponds to an </w:t>
      </w:r>
      <w:r w:rsidR="00DA6203" w:rsidRPr="00DA6203">
        <w:rPr>
          <w:i/>
        </w:rPr>
        <w:t>address profile</w:t>
      </w:r>
      <w:r w:rsidR="00DA6203">
        <w:t>.</w:t>
      </w:r>
    </w:p>
    <w:p w14:paraId="46793C3C" w14:textId="77777777" w:rsidR="00CF31F8" w:rsidRDefault="00CF31F8" w:rsidP="00CF31F8">
      <w:r>
        <w:t>A Profile</w:t>
      </w:r>
      <w:ins w:id="100" w:author="Serena Coetzee" w:date="2017-11-28T15:29:00Z">
        <w:r w:rsidR="00E97948">
          <w:t>Description</w:t>
        </w:r>
      </w:ins>
      <w:r>
        <w:t xml:space="preserve"> contains:</w:t>
      </w:r>
    </w:p>
    <w:p w14:paraId="34089B78" w14:textId="77777777" w:rsidR="00CF31F8" w:rsidRDefault="00CF31F8" w:rsidP="00CF31F8">
      <w:r w:rsidRPr="002E0796">
        <w:t>—</w:t>
      </w:r>
      <w:r w:rsidRPr="002E0796">
        <w:tab/>
      </w:r>
      <w:r>
        <w:t>Attributes: ID, Type, Description</w:t>
      </w:r>
    </w:p>
    <w:p w14:paraId="494123FC" w14:textId="77777777" w:rsidR="00CF31F8" w:rsidRDefault="00CF31F8" w:rsidP="00CF31F8">
      <w:r w:rsidRPr="002E0796">
        <w:lastRenderedPageBreak/>
        <w:t>—</w:t>
      </w:r>
      <w:r w:rsidRPr="002E0796">
        <w:tab/>
      </w:r>
      <w:r>
        <w:t>One or more AddressClass</w:t>
      </w:r>
    </w:p>
    <w:p w14:paraId="630E48C5" w14:textId="77777777" w:rsidR="004C4D82" w:rsidRDefault="004C4D82" w:rsidP="004C4D82">
      <w:r w:rsidRPr="002E0796">
        <w:t>—</w:t>
      </w:r>
      <w:r w:rsidRPr="002E0796">
        <w:tab/>
      </w:r>
      <w:r>
        <w:t>Zero or more ValueType definitions</w:t>
      </w:r>
    </w:p>
    <w:p w14:paraId="360A9FAF" w14:textId="77777777" w:rsidR="004C4D82" w:rsidRDefault="004C4D82" w:rsidP="004C4D82">
      <w:r w:rsidRPr="002E0796">
        <w:t>—</w:t>
      </w:r>
      <w:r w:rsidRPr="002E0796">
        <w:tab/>
      </w:r>
      <w:r>
        <w:t>One or more AddressComponent definition</w:t>
      </w:r>
      <w:r w:rsidR="00FF0430">
        <w:t>s</w:t>
      </w:r>
    </w:p>
    <w:p w14:paraId="509CC88D" w14:textId="77777777" w:rsidR="004C4D82" w:rsidRDefault="004C4D82" w:rsidP="004C4D82">
      <w:r w:rsidRPr="002E0796">
        <w:t>—</w:t>
      </w:r>
      <w:r w:rsidRPr="002E0796">
        <w:tab/>
      </w:r>
      <w:r>
        <w:t>Provenance Information: Issuer, Signature, Validity From/To</w:t>
      </w:r>
    </w:p>
    <w:p w14:paraId="29C6AA1B" w14:textId="77777777" w:rsidR="00CF31F8" w:rsidRDefault="00CF31F8" w:rsidP="00CF31F8">
      <w:r w:rsidRPr="002E0796">
        <w:t>—</w:t>
      </w:r>
      <w:r w:rsidRPr="002E0796">
        <w:tab/>
      </w:r>
      <w:r>
        <w:t>Locale/Script Information: ISO 639-1, ISO 15924</w:t>
      </w:r>
    </w:p>
    <w:p w14:paraId="4578A254" w14:textId="77777777" w:rsidR="00646E82" w:rsidRDefault="00646E82" w:rsidP="00CF31F8">
      <w:r>
        <w:t xml:space="preserve">A Profile can be specified in the following </w:t>
      </w:r>
      <w:r w:rsidR="00A04649">
        <w:t xml:space="preserve">object </w:t>
      </w:r>
      <w:r>
        <w:t>structure</w:t>
      </w:r>
      <w:r w:rsidR="00A04649">
        <w:t xml:space="preserve"> (in JSON)</w:t>
      </w:r>
    </w:p>
    <w:p w14:paraId="3FF84629" w14:textId="77777777" w:rsidR="00FB5101" w:rsidRDefault="00FB5101" w:rsidP="00FB5101">
      <w:pPr>
        <w:pStyle w:val="Code"/>
      </w:pPr>
      <w:commentRangeStart w:id="101"/>
      <w:r>
        <w:t>profile = {</w:t>
      </w:r>
    </w:p>
    <w:p w14:paraId="32A85DF9" w14:textId="77777777" w:rsidR="00FB5101" w:rsidRDefault="00FB5101" w:rsidP="00FB5101">
      <w:pPr>
        <w:pStyle w:val="Code"/>
      </w:pPr>
    </w:p>
    <w:p w14:paraId="0029F373" w14:textId="77777777" w:rsidR="00FB5101" w:rsidRDefault="00FB5101" w:rsidP="00FB5101">
      <w:pPr>
        <w:pStyle w:val="Code"/>
      </w:pPr>
      <w:r>
        <w:t xml:space="preserve">  id: "http://www.iso.org/tc211/tc211-sample.adp",</w:t>
      </w:r>
    </w:p>
    <w:p w14:paraId="646D3C05" w14:textId="77777777" w:rsidR="00FB5101" w:rsidRDefault="00FB5101" w:rsidP="00FB5101">
      <w:pPr>
        <w:pStyle w:val="Code"/>
      </w:pPr>
      <w:r>
        <w:t xml:space="preserve">  type: "iso-19160-address-profile",</w:t>
      </w:r>
    </w:p>
    <w:p w14:paraId="4DA48354" w14:textId="77777777" w:rsidR="00FB5101" w:rsidRDefault="00FB5101" w:rsidP="00FB5101">
      <w:pPr>
        <w:pStyle w:val="Code"/>
      </w:pPr>
      <w:r>
        <w:t xml:space="preserve">  publisher: "http://www.iso.org/tc211/",</w:t>
      </w:r>
    </w:p>
    <w:p w14:paraId="3B4F0AE0" w14:textId="77777777" w:rsidR="00FB5101" w:rsidRDefault="00FB5101" w:rsidP="00FB5101">
      <w:pPr>
        <w:pStyle w:val="Code"/>
      </w:pPr>
      <w:r>
        <w:t xml:space="preserve">  signature: "...",</w:t>
      </w:r>
    </w:p>
    <w:p w14:paraId="626119A6" w14:textId="77777777" w:rsidR="00FB5101" w:rsidRDefault="00FB5101" w:rsidP="00FB5101">
      <w:pPr>
        <w:pStyle w:val="Code"/>
      </w:pPr>
    </w:p>
    <w:p w14:paraId="4221F32F" w14:textId="77777777" w:rsidR="00FB5101" w:rsidRDefault="00FB5101" w:rsidP="00FB5101">
      <w:pPr>
        <w:pStyle w:val="Code"/>
      </w:pPr>
      <w:r>
        <w:t xml:space="preserve">  name: "TC 211 Minimal Address Profile",</w:t>
      </w:r>
    </w:p>
    <w:p w14:paraId="2B7B31E9" w14:textId="77777777" w:rsidR="00FB5101" w:rsidRDefault="00FB5101" w:rsidP="00FB5101">
      <w:pPr>
        <w:pStyle w:val="Code"/>
      </w:pPr>
      <w:r>
        <w:t xml:space="preserve">  locale: {</w:t>
      </w:r>
    </w:p>
    <w:p w14:paraId="30367756" w14:textId="77777777" w:rsidR="00FB5101" w:rsidRDefault="00FB5101" w:rsidP="00FB5101">
      <w:pPr>
        <w:pStyle w:val="Code"/>
      </w:pPr>
      <w:r>
        <w:t xml:space="preserve">    language: "en",</w:t>
      </w:r>
    </w:p>
    <w:p w14:paraId="348CE0DB" w14:textId="77777777" w:rsidR="00FB5101" w:rsidRDefault="00FB5101" w:rsidP="00FB5101">
      <w:pPr>
        <w:pStyle w:val="Code"/>
      </w:pPr>
      <w:r>
        <w:t xml:space="preserve">    script: "en",</w:t>
      </w:r>
    </w:p>
    <w:p w14:paraId="1B9AF765" w14:textId="77777777" w:rsidR="00FB5101" w:rsidRDefault="00FB5101" w:rsidP="00FB5101">
      <w:pPr>
        <w:pStyle w:val="Code"/>
      </w:pPr>
      <w:r>
        <w:t xml:space="preserve">  },</w:t>
      </w:r>
    </w:p>
    <w:p w14:paraId="23119C42" w14:textId="77777777" w:rsidR="00FB5101" w:rsidRDefault="00FB5101" w:rsidP="00FB5101">
      <w:pPr>
        <w:pStyle w:val="Code"/>
      </w:pPr>
    </w:p>
    <w:p w14:paraId="75A45D26" w14:textId="77777777" w:rsidR="00FB5101" w:rsidRDefault="00FB5101" w:rsidP="00FB5101">
      <w:pPr>
        <w:pStyle w:val="Code"/>
      </w:pPr>
      <w:r>
        <w:t xml:space="preserve">  valueTypes: {</w:t>
      </w:r>
    </w:p>
    <w:p w14:paraId="3D967E74" w14:textId="77777777" w:rsidR="00FB5101" w:rsidRDefault="00FB5101" w:rsidP="00FB5101">
      <w:pPr>
        <w:pStyle w:val="Code"/>
      </w:pPr>
      <w:r>
        <w:t xml:space="preserve">    addressedObjectIdentifier: {</w:t>
      </w:r>
    </w:p>
    <w:p w14:paraId="517E0786" w14:textId="77777777" w:rsidR="00FB5101" w:rsidRDefault="00FB5101" w:rsidP="00FB5101">
      <w:pPr>
        <w:pStyle w:val="Code"/>
      </w:pPr>
      <w:r>
        <w:t xml:space="preserve">      primitiveType: Integer,</w:t>
      </w:r>
    </w:p>
    <w:p w14:paraId="6AF38248" w14:textId="77777777" w:rsidR="00FB5101" w:rsidRDefault="00FB5101" w:rsidP="00FB5101">
      <w:pPr>
        <w:pStyle w:val="Code"/>
      </w:pPr>
      <w:r>
        <w:t xml:space="preserve">    }</w:t>
      </w:r>
    </w:p>
    <w:p w14:paraId="1ADA05DC" w14:textId="77777777" w:rsidR="00FB5101" w:rsidRDefault="00FB5101" w:rsidP="00FB5101">
      <w:pPr>
        <w:pStyle w:val="Code"/>
      </w:pPr>
      <w:r>
        <w:t xml:space="preserve">  }</w:t>
      </w:r>
    </w:p>
    <w:p w14:paraId="391F8C95" w14:textId="77777777" w:rsidR="00FB5101" w:rsidRDefault="00FB5101" w:rsidP="00FB5101">
      <w:pPr>
        <w:pStyle w:val="Code"/>
      </w:pPr>
      <w:r>
        <w:t xml:space="preserve">  addressComponents: </w:t>
      </w:r>
      <w:proofErr w:type="gramStart"/>
      <w:r>
        <w:t>{ ...</w:t>
      </w:r>
      <w:proofErr w:type="gramEnd"/>
      <w:r>
        <w:t xml:space="preserve"> }</w:t>
      </w:r>
    </w:p>
    <w:p w14:paraId="0A610ACC" w14:textId="77777777" w:rsidR="00FB5101" w:rsidRPr="00FB5101" w:rsidRDefault="00FB5101" w:rsidP="00F240AA">
      <w:pPr>
        <w:pStyle w:val="Code"/>
      </w:pPr>
      <w:r w:rsidRPr="00FB5101">
        <w:t xml:space="preserve">  addressClasses: </w:t>
      </w:r>
      <w:proofErr w:type="gramStart"/>
      <w:r w:rsidRPr="00FB5101">
        <w:t>{</w:t>
      </w:r>
      <w:r>
        <w:t xml:space="preserve"> ...</w:t>
      </w:r>
      <w:proofErr w:type="gramEnd"/>
      <w:r>
        <w:t xml:space="preserve"> }</w:t>
      </w:r>
    </w:p>
    <w:p w14:paraId="47E7DF58" w14:textId="77777777" w:rsidR="00FB5101" w:rsidRDefault="00FB5101" w:rsidP="00FB5101">
      <w:pPr>
        <w:pStyle w:val="Code"/>
      </w:pPr>
      <w:r>
        <w:t>}</w:t>
      </w:r>
    </w:p>
    <w:commentRangeEnd w:id="101"/>
    <w:p w14:paraId="25700564" w14:textId="77777777" w:rsidR="00646E82" w:rsidRDefault="00D01802" w:rsidP="00F240AA">
      <w:pPr>
        <w:pStyle w:val="Code"/>
      </w:pPr>
      <w:r>
        <w:rPr>
          <w:rStyle w:val="CommentReference"/>
          <w:rFonts w:ascii="Cambria" w:hAnsi="Cambria"/>
        </w:rPr>
        <w:commentReference w:id="101"/>
      </w:r>
    </w:p>
    <w:p w14:paraId="558B9FAC" w14:textId="77777777" w:rsidR="00CF31F8" w:rsidRDefault="00CF31F8" w:rsidP="00CF31F8">
      <w:pPr>
        <w:pStyle w:val="Heading2"/>
        <w:numPr>
          <w:ilvl w:val="1"/>
          <w:numId w:val="1"/>
        </w:numPr>
        <w:tabs>
          <w:tab w:val="clear" w:pos="360"/>
        </w:tabs>
      </w:pPr>
      <w:r>
        <w:t>AddressClass</w:t>
      </w:r>
    </w:p>
    <w:p w14:paraId="68797B39" w14:textId="77777777" w:rsidR="00647447" w:rsidRDefault="00647447" w:rsidP="001A33D0">
      <w:r>
        <w:t>The AddressClass corresponds to the “addressClass” specified in ISO 19160-1.</w:t>
      </w:r>
    </w:p>
    <w:p w14:paraId="17792F92" w14:textId="77777777" w:rsidR="00CF31F8" w:rsidRDefault="00CF31F8" w:rsidP="001A33D0">
      <w:r>
        <w:t>An Ad</w:t>
      </w:r>
      <w:r w:rsidRPr="00B77F5C">
        <w:rPr>
          <w:highlight w:val="yellow"/>
          <w:rPrChange w:id="102" w:author="Serena Coetzee" w:date="2017-11-28T15:26:00Z">
            <w:rPr/>
          </w:rPrChange>
        </w:rPr>
        <w:t>dressClass</w:t>
      </w:r>
      <w:ins w:id="103" w:author="Serena Coetzee" w:date="2017-11-28T15:30:00Z">
        <w:r w:rsidR="00E97948">
          <w:t>Description</w:t>
        </w:r>
      </w:ins>
      <w:r>
        <w:t xml:space="preserve"> contains:</w:t>
      </w:r>
    </w:p>
    <w:p w14:paraId="1F22C32A" w14:textId="77777777" w:rsidR="004C4D82" w:rsidRDefault="00CF31F8" w:rsidP="001A33D0">
      <w:r w:rsidRPr="002E0796">
        <w:t>—</w:t>
      </w:r>
      <w:r w:rsidRPr="002E0796">
        <w:tab/>
      </w:r>
      <w:r>
        <w:t xml:space="preserve">One or more </w:t>
      </w:r>
      <w:r w:rsidRPr="00B04AC9">
        <w:rPr>
          <w:highlight w:val="yellow"/>
          <w:rPrChange w:id="104" w:author="Serena Coetzee" w:date="2017-11-28T15:27:00Z">
            <w:rPr/>
          </w:rPrChange>
        </w:rPr>
        <w:t>AddressComponent</w:t>
      </w:r>
    </w:p>
    <w:p w14:paraId="13A5F4E8" w14:textId="77777777" w:rsidR="00CF31F8" w:rsidRDefault="00CF31F8" w:rsidP="00CF31F8">
      <w:r w:rsidRPr="002E0796">
        <w:t>—</w:t>
      </w:r>
      <w:r w:rsidRPr="002E0796">
        <w:tab/>
      </w:r>
      <w:r>
        <w:t>One ShowTemplate</w:t>
      </w:r>
    </w:p>
    <w:p w14:paraId="60B1292B" w14:textId="77777777" w:rsidR="001F5B74" w:rsidRDefault="00CF31F8" w:rsidP="001462BC">
      <w:r w:rsidRPr="002E0796">
        <w:t>—</w:t>
      </w:r>
      <w:r w:rsidRPr="002E0796">
        <w:tab/>
      </w:r>
      <w:r>
        <w:t>One FormTemplate</w:t>
      </w:r>
    </w:p>
    <w:p w14:paraId="07853C01" w14:textId="77777777" w:rsidR="001F5B74" w:rsidRDefault="001F5B74" w:rsidP="001F5B74">
      <w:pPr>
        <w:pStyle w:val="Code"/>
      </w:pPr>
      <w:r>
        <w:t>addressClasses: {</w:t>
      </w:r>
    </w:p>
    <w:p w14:paraId="1D5B9CA0" w14:textId="77777777" w:rsidR="001F5B74" w:rsidRDefault="001F5B74" w:rsidP="001F5B74">
      <w:pPr>
        <w:pStyle w:val="Code"/>
      </w:pPr>
      <w:r>
        <w:t xml:space="preserve">  streetAddress: {</w:t>
      </w:r>
    </w:p>
    <w:p w14:paraId="5E946AAF" w14:textId="77777777" w:rsidR="001F5B74" w:rsidRDefault="001F5B74" w:rsidP="001F5B74">
      <w:pPr>
        <w:pStyle w:val="Code"/>
      </w:pPr>
      <w:r>
        <w:t xml:space="preserve">    description: Street Address,</w:t>
      </w:r>
    </w:p>
    <w:p w14:paraId="7ECD9D21" w14:textId="77777777" w:rsidR="001F5B74" w:rsidRDefault="001F5B74" w:rsidP="001F5B74">
      <w:pPr>
        <w:pStyle w:val="Code"/>
      </w:pPr>
      <w:r>
        <w:t xml:space="preserve">    availableFields: [ </w:t>
      </w:r>
      <w:r w:rsidR="00193CC5">
        <w:t xml:space="preserve">(components) </w:t>
      </w:r>
      <w:proofErr w:type="gramStart"/>
      <w:r>
        <w:t>... ]</w:t>
      </w:r>
      <w:proofErr w:type="gramEnd"/>
    </w:p>
    <w:p w14:paraId="3111E7DC" w14:textId="77777777" w:rsidR="001F5B74" w:rsidRDefault="001F5B74" w:rsidP="001F5B74">
      <w:pPr>
        <w:pStyle w:val="Code"/>
      </w:pPr>
      <w:r>
        <w:t xml:space="preserve">    </w:t>
      </w:r>
      <w:r w:rsidRPr="001F5B74">
        <w:t>showTemplates: [</w:t>
      </w:r>
      <w:r>
        <w:t xml:space="preserve"> </w:t>
      </w:r>
      <w:proofErr w:type="gramStart"/>
      <w:r>
        <w:t>... ]</w:t>
      </w:r>
      <w:proofErr w:type="gramEnd"/>
    </w:p>
    <w:p w14:paraId="16F8B9EB" w14:textId="77777777" w:rsidR="001F5B74" w:rsidRPr="001F5B74" w:rsidRDefault="001F5B74" w:rsidP="001F5B74">
      <w:pPr>
        <w:pStyle w:val="Code"/>
      </w:pPr>
      <w:r>
        <w:t xml:space="preserve">  }</w:t>
      </w:r>
    </w:p>
    <w:p w14:paraId="5F011B6D" w14:textId="77777777" w:rsidR="001F5B74" w:rsidRPr="001F5B74" w:rsidRDefault="001F5B74" w:rsidP="001F5B74">
      <w:pPr>
        <w:pStyle w:val="Code"/>
      </w:pPr>
      <w:r>
        <w:t>}</w:t>
      </w:r>
    </w:p>
    <w:p w14:paraId="48860122" w14:textId="77777777" w:rsidR="001F5B74" w:rsidRDefault="001F5B74" w:rsidP="001A33D0"/>
    <w:p w14:paraId="57E65BB4" w14:textId="77777777" w:rsidR="00202AD0" w:rsidRDefault="004C55C0" w:rsidP="00202AD0">
      <w:pPr>
        <w:pStyle w:val="Heading2"/>
        <w:numPr>
          <w:ilvl w:val="1"/>
          <w:numId w:val="1"/>
        </w:numPr>
        <w:tabs>
          <w:tab w:val="clear" w:pos="360"/>
        </w:tabs>
      </w:pPr>
      <w:r>
        <w:t>Value Types</w:t>
      </w:r>
    </w:p>
    <w:p w14:paraId="3B58E6E0" w14:textId="77777777" w:rsidR="00202AD0" w:rsidRDefault="004C55C0" w:rsidP="001A33D0">
      <w:r>
        <w:t>Primitive value types are defined in ISO 19103:2014, including:</w:t>
      </w:r>
    </w:p>
    <w:p w14:paraId="5C9DFB16" w14:textId="77777777" w:rsidR="004C55C0" w:rsidRDefault="004C55C0" w:rsidP="001A33D0">
      <w:r w:rsidRPr="002E0796">
        <w:t>—</w:t>
      </w:r>
      <w:r w:rsidRPr="002E0796">
        <w:tab/>
      </w:r>
      <w:r>
        <w:t>CharacterString</w:t>
      </w:r>
    </w:p>
    <w:p w14:paraId="33B6616C" w14:textId="77777777" w:rsidR="004C55C0" w:rsidRDefault="004C55C0" w:rsidP="001A33D0">
      <w:r w:rsidRPr="002E0796">
        <w:lastRenderedPageBreak/>
        <w:t>—</w:t>
      </w:r>
      <w:r w:rsidRPr="002E0796">
        <w:tab/>
      </w:r>
      <w:r>
        <w:t>DateTime,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0B017975" w14:textId="77777777" w:rsidR="00246116" w:rsidRDefault="00246116" w:rsidP="001A33D0">
      <w:r>
        <w:t xml:space="preserve">Composed value types are defined within the </w:t>
      </w:r>
      <w:r w:rsidR="00763CFB">
        <w:t>profile that utilizes them.</w:t>
      </w:r>
      <w:r w:rsidR="00CE55DB">
        <w:t xml:space="preserve"> A composed value type can be made up of multiple primitive value types,</w:t>
      </w:r>
      <w:r w:rsidR="000426AF">
        <w:t xml:space="preserve"> </w:t>
      </w:r>
      <w:r w:rsidR="00CE55DB">
        <w:t xml:space="preserve">and </w:t>
      </w:r>
      <w:r w:rsidR="000426AF">
        <w:t xml:space="preserve">constraints can be set on them. For example, the </w:t>
      </w:r>
      <w:r w:rsidR="00E950F9">
        <w:t>maximum number</w:t>
      </w:r>
      <w:r w:rsidR="00E36A7A">
        <w:t xml:space="preserve"> of Post Office Box numbers</w:t>
      </w:r>
      <w:r w:rsidR="000426AF">
        <w:t>.</w:t>
      </w:r>
    </w:p>
    <w:p w14:paraId="529D3C5E" w14:textId="77777777" w:rsidR="001D64E4" w:rsidRDefault="001D64E4" w:rsidP="001A33D0">
      <w:r>
        <w:t>Constraints that can be set depend on the underlying primitive type. Number types support “maxValue” and “minValue”. CharacterString’s support “</w:t>
      </w:r>
      <w:r w:rsidR="00F74758">
        <w:t>maxL</w:t>
      </w:r>
      <w:r>
        <w:t>ength” and “minLength”.</w:t>
      </w:r>
      <w:r w:rsidR="00945826">
        <w:t xml:space="preserve"> As a constraint, it is also possible to provide a fixed list of accepted values</w:t>
      </w:r>
      <w:r w:rsidR="006D51C8">
        <w:t xml:space="preserve"> to this type</w:t>
      </w:r>
      <w:r w:rsidR="00945826">
        <w:t>, such as the number of states in a country or districts in a city.</w:t>
      </w:r>
    </w:p>
    <w:p w14:paraId="7521CB32" w14:textId="77777777" w:rsidR="00CA1966" w:rsidRDefault="00CA1966" w:rsidP="00CA1966">
      <w:pPr>
        <w:pStyle w:val="Code"/>
      </w:pPr>
      <w:r>
        <w:t>valueTypes: {</w:t>
      </w:r>
    </w:p>
    <w:p w14:paraId="2C7D3055" w14:textId="77777777" w:rsidR="00CA1966" w:rsidRDefault="00CA1966" w:rsidP="00CA1966">
      <w:pPr>
        <w:pStyle w:val="Code"/>
      </w:pPr>
      <w:r>
        <w:t xml:space="preserve">  addressNumberValue: {</w:t>
      </w:r>
    </w:p>
    <w:p w14:paraId="59B3E766" w14:textId="77777777" w:rsidR="00CA1966" w:rsidRDefault="00CA1966" w:rsidP="00CA1966">
      <w:pPr>
        <w:pStyle w:val="Code"/>
      </w:pPr>
      <w:r>
        <w:t xml:space="preserve">    primitiveType: Integer,</w:t>
      </w:r>
    </w:p>
    <w:p w14:paraId="65C10892" w14:textId="77777777" w:rsidR="00CA1966" w:rsidRDefault="00CA1966" w:rsidP="00CA1966">
      <w:pPr>
        <w:pStyle w:val="Code"/>
      </w:pPr>
      <w:r>
        <w:t xml:space="preserve">    maxValue: 10000,</w:t>
      </w:r>
    </w:p>
    <w:p w14:paraId="3972C50C" w14:textId="77777777" w:rsidR="00CA1966" w:rsidRDefault="00CA1966" w:rsidP="00CA1966">
      <w:pPr>
        <w:pStyle w:val="Code"/>
      </w:pPr>
      <w:r>
        <w:t xml:space="preserve">    minValue: 1,</w:t>
      </w:r>
    </w:p>
    <w:p w14:paraId="02FE2871" w14:textId="77777777" w:rsidR="00CA1966" w:rsidRDefault="00CA1966" w:rsidP="00CA1966">
      <w:pPr>
        <w:pStyle w:val="Code"/>
      </w:pPr>
      <w:r>
        <w:t xml:space="preserve">  },</w:t>
      </w:r>
    </w:p>
    <w:p w14:paraId="6B622AAD" w14:textId="77777777" w:rsidR="00CA1966" w:rsidRDefault="00CA1966" w:rsidP="00CA1966">
      <w:pPr>
        <w:pStyle w:val="Code"/>
      </w:pPr>
      <w:r>
        <w:t xml:space="preserve">  boxNumberValue: {</w:t>
      </w:r>
    </w:p>
    <w:p w14:paraId="300C0E76" w14:textId="77777777" w:rsidR="00CA1966" w:rsidRDefault="00CA1966" w:rsidP="00CA1966">
      <w:pPr>
        <w:pStyle w:val="Code"/>
      </w:pPr>
      <w:r>
        <w:t xml:space="preserve">    primitiveType: Integer,</w:t>
      </w:r>
    </w:p>
    <w:p w14:paraId="599386BA" w14:textId="77777777" w:rsidR="00CA1966" w:rsidRDefault="00CA1966" w:rsidP="00CA1966">
      <w:pPr>
        <w:pStyle w:val="Code"/>
      </w:pPr>
      <w:r>
        <w:t xml:space="preserve">    maxValue: 100000,</w:t>
      </w:r>
    </w:p>
    <w:p w14:paraId="0BA480D0" w14:textId="77777777" w:rsidR="00CA1966" w:rsidRDefault="00CA1966" w:rsidP="00CA1966">
      <w:pPr>
        <w:pStyle w:val="Code"/>
      </w:pPr>
      <w:r>
        <w:t xml:space="preserve">    minValue: 1,</w:t>
      </w:r>
    </w:p>
    <w:p w14:paraId="40EE6CFA" w14:textId="77777777" w:rsidR="00CA1966" w:rsidRDefault="00CA1966" w:rsidP="00CA1966">
      <w:pPr>
        <w:pStyle w:val="Code"/>
      </w:pPr>
      <w:r>
        <w:t xml:space="preserve">  }</w:t>
      </w:r>
    </w:p>
    <w:p w14:paraId="15D77C41" w14:textId="77777777" w:rsidR="00CA1966" w:rsidRDefault="00CA1966" w:rsidP="00CA1966">
      <w:pPr>
        <w:pStyle w:val="Code"/>
      </w:pPr>
      <w:r>
        <w:t>}</w:t>
      </w:r>
    </w:p>
    <w:p w14:paraId="06C67D64" w14:textId="77777777" w:rsidR="00930205" w:rsidRDefault="00930205" w:rsidP="001A33D0"/>
    <w:p w14:paraId="07C52C84" w14:textId="77777777" w:rsidR="00D533D0" w:rsidRDefault="006003D2" w:rsidP="00D533D0">
      <w:pPr>
        <w:pStyle w:val="Heading2"/>
        <w:numPr>
          <w:ilvl w:val="1"/>
          <w:numId w:val="1"/>
        </w:numPr>
        <w:tabs>
          <w:tab w:val="clear" w:pos="360"/>
        </w:tabs>
      </w:pPr>
      <w:r>
        <w:t>Address</w:t>
      </w:r>
      <w:r w:rsidR="00D533D0">
        <w:t>Components</w:t>
      </w:r>
    </w:p>
    <w:p w14:paraId="3249667F" w14:textId="77777777" w:rsidR="00D533D0" w:rsidRDefault="006003D2" w:rsidP="00D533D0">
      <w:pPr>
        <w:rPr>
          <w:lang w:eastAsia="ja-JP"/>
        </w:rPr>
      </w:pPr>
      <w:r>
        <w:rPr>
          <w:lang w:eastAsia="ja-JP"/>
        </w:rPr>
        <w:t>AddressComponents correspond to the addressComponent defined in ISO 19160-1.</w:t>
      </w:r>
    </w:p>
    <w:p w14:paraId="44EDE5DC" w14:textId="77777777" w:rsidR="006003D2" w:rsidRDefault="006003D2" w:rsidP="00D533D0">
      <w:pPr>
        <w:rPr>
          <w:lang w:eastAsia="ja-JP"/>
        </w:rPr>
      </w:pPr>
      <w:r>
        <w:rPr>
          <w:lang w:eastAsia="ja-JP"/>
        </w:rPr>
        <w:t xml:space="preserve">They can be specified as follows </w:t>
      </w:r>
      <w:r w:rsidR="00BE3DE8">
        <w:rPr>
          <w:lang w:eastAsia="ja-JP"/>
        </w:rPr>
        <w:t>inside a profile.</w:t>
      </w:r>
    </w:p>
    <w:p w14:paraId="75980CF3" w14:textId="77777777" w:rsidR="00BE3DE8" w:rsidRDefault="00BE3DE8" w:rsidP="00BE3DE8">
      <w:pPr>
        <w:pStyle w:val="Code"/>
      </w:pPr>
      <w:r>
        <w:t>addressComponents: {</w:t>
      </w:r>
    </w:p>
    <w:p w14:paraId="6535B2EC" w14:textId="77777777" w:rsidR="00BE3DE8" w:rsidRDefault="00BE3DE8" w:rsidP="00BE3DE8">
      <w:pPr>
        <w:pStyle w:val="Code"/>
      </w:pPr>
      <w:r>
        <w:t xml:space="preserve">  addressNumber: {</w:t>
      </w:r>
    </w:p>
    <w:p w14:paraId="581DF042" w14:textId="77777777" w:rsidR="00BE3DE8" w:rsidRDefault="00BE3DE8" w:rsidP="00BE3DE8">
      <w:pPr>
        <w:pStyle w:val="Code"/>
      </w:pPr>
      <w:r>
        <w:t xml:space="preserve">    valueType: addressNumberValue,</w:t>
      </w:r>
    </w:p>
    <w:p w14:paraId="0F96FCBB" w14:textId="77777777" w:rsidR="00BE3DE8" w:rsidRDefault="00BE3DE8" w:rsidP="00BE3DE8">
      <w:pPr>
        <w:pStyle w:val="Code"/>
      </w:pPr>
      <w:r>
        <w:t xml:space="preserve">  },</w:t>
      </w:r>
    </w:p>
    <w:p w14:paraId="2E6A42DD" w14:textId="77777777" w:rsidR="00BE3DE8" w:rsidRDefault="00BE3DE8" w:rsidP="00BE3DE8">
      <w:pPr>
        <w:pStyle w:val="Code"/>
      </w:pPr>
      <w:r>
        <w:t xml:space="preserve">  boxNumber: {</w:t>
      </w:r>
    </w:p>
    <w:p w14:paraId="3D93E337" w14:textId="77777777" w:rsidR="00BE3DE8" w:rsidRDefault="00BE3DE8" w:rsidP="00BE3DE8">
      <w:pPr>
        <w:pStyle w:val="Code"/>
      </w:pPr>
      <w:r>
        <w:t xml:space="preserve">    valueType: boxNumberValue,</w:t>
      </w:r>
    </w:p>
    <w:p w14:paraId="6D808108" w14:textId="77777777" w:rsidR="00BE3DE8" w:rsidRDefault="00BE3DE8" w:rsidP="00BE3DE8">
      <w:pPr>
        <w:pStyle w:val="Code"/>
      </w:pPr>
      <w:r>
        <w:t xml:space="preserve">  },</w:t>
      </w:r>
    </w:p>
    <w:p w14:paraId="75E2F7C1" w14:textId="77777777" w:rsidR="00BE3DE8" w:rsidRDefault="00BE3DE8" w:rsidP="00BE3DE8">
      <w:pPr>
        <w:pStyle w:val="Code"/>
      </w:pPr>
      <w:r>
        <w:t xml:space="preserve">  thoroughfareName: {</w:t>
      </w:r>
    </w:p>
    <w:p w14:paraId="1F479E07" w14:textId="77777777" w:rsidR="00BE3DE8" w:rsidRDefault="00BE3DE8" w:rsidP="00BE3DE8">
      <w:pPr>
        <w:pStyle w:val="Code"/>
      </w:pPr>
      <w:r>
        <w:t xml:space="preserve">    valueType: thoroughfareNameValue,</w:t>
      </w:r>
    </w:p>
    <w:p w14:paraId="19863036" w14:textId="77777777" w:rsidR="00BE3DE8" w:rsidRDefault="00BE3DE8" w:rsidP="00BE3DE8">
      <w:pPr>
        <w:pStyle w:val="Code"/>
      </w:pPr>
      <w:r>
        <w:t xml:space="preserve">  },</w:t>
      </w:r>
    </w:p>
    <w:p w14:paraId="4BF44DE6" w14:textId="77777777" w:rsidR="00BE3DE8" w:rsidRDefault="00BE3DE8" w:rsidP="00BE3DE8">
      <w:pPr>
        <w:pStyle w:val="Code"/>
      </w:pPr>
      <w:r>
        <w:t xml:space="preserve">  localityName: {</w:t>
      </w:r>
    </w:p>
    <w:p w14:paraId="765D58ED" w14:textId="77777777" w:rsidR="00BE3DE8" w:rsidRDefault="00BE3DE8" w:rsidP="00BE3DE8">
      <w:pPr>
        <w:pStyle w:val="Code"/>
      </w:pPr>
      <w:r>
        <w:t xml:space="preserve">    valueType: CharacterString,</w:t>
      </w:r>
    </w:p>
    <w:p w14:paraId="76297D45" w14:textId="77777777" w:rsidR="00BE3DE8" w:rsidRDefault="00BE3DE8" w:rsidP="00BE3DE8">
      <w:pPr>
        <w:pStyle w:val="Code"/>
      </w:pPr>
      <w:r>
        <w:t xml:space="preserve">  },</w:t>
      </w:r>
    </w:p>
    <w:p w14:paraId="30B7C5F7" w14:textId="77777777" w:rsidR="00BE3DE8" w:rsidRDefault="00BE3DE8" w:rsidP="00BE3DE8">
      <w:pPr>
        <w:pStyle w:val="Code"/>
      </w:pPr>
      <w:r>
        <w:t xml:space="preserve">  postOfficeName: {</w:t>
      </w:r>
    </w:p>
    <w:p w14:paraId="15325EFD" w14:textId="77777777" w:rsidR="00BE3DE8" w:rsidRDefault="00BE3DE8" w:rsidP="00BE3DE8">
      <w:pPr>
        <w:pStyle w:val="Code"/>
      </w:pPr>
      <w:r>
        <w:t xml:space="preserve">    valueType: CharacterString</w:t>
      </w:r>
    </w:p>
    <w:p w14:paraId="4872C39C" w14:textId="77777777" w:rsidR="00BE3DE8" w:rsidRDefault="00BE3DE8" w:rsidP="00BE3DE8">
      <w:pPr>
        <w:pStyle w:val="Code"/>
      </w:pPr>
      <w:r>
        <w:t xml:space="preserve">  },</w:t>
      </w:r>
    </w:p>
    <w:p w14:paraId="75C71E3F" w14:textId="77777777" w:rsidR="00BE3DE8" w:rsidRDefault="00BE3DE8" w:rsidP="00BE3DE8">
      <w:pPr>
        <w:pStyle w:val="Code"/>
      </w:pPr>
      <w:r>
        <w:t xml:space="preserve">  postCode: {</w:t>
      </w:r>
    </w:p>
    <w:p w14:paraId="72E04A46" w14:textId="77777777" w:rsidR="00BE3DE8" w:rsidRDefault="00BE3DE8" w:rsidP="00BE3DE8">
      <w:pPr>
        <w:pStyle w:val="Code"/>
      </w:pPr>
      <w:r>
        <w:t xml:space="preserve">    valueType: CharacterString</w:t>
      </w:r>
    </w:p>
    <w:p w14:paraId="218E5525" w14:textId="77777777" w:rsidR="00BE3DE8" w:rsidRDefault="00BE3DE8" w:rsidP="00BE3DE8">
      <w:pPr>
        <w:pStyle w:val="Code"/>
      </w:pPr>
      <w:r>
        <w:t xml:space="preserve">  },</w:t>
      </w:r>
    </w:p>
    <w:p w14:paraId="6C652DB4" w14:textId="77777777" w:rsidR="00BE3DE8" w:rsidRDefault="00BE3DE8" w:rsidP="00BE3DE8">
      <w:pPr>
        <w:pStyle w:val="Code"/>
      </w:pPr>
      <w:r>
        <w:t xml:space="preserve">  countryName: {</w:t>
      </w:r>
    </w:p>
    <w:p w14:paraId="00973440" w14:textId="77777777" w:rsidR="00BE3DE8" w:rsidRDefault="00BE3DE8" w:rsidP="00BE3DE8">
      <w:pPr>
        <w:pStyle w:val="Code"/>
      </w:pPr>
      <w:r>
        <w:t xml:space="preserve">    valueType: thoroughfareName,</w:t>
      </w:r>
    </w:p>
    <w:p w14:paraId="43BC376B" w14:textId="77777777" w:rsidR="00BE3DE8" w:rsidRDefault="00BE3DE8" w:rsidP="00BE3DE8">
      <w:pPr>
        <w:pStyle w:val="Code"/>
      </w:pPr>
      <w:r>
        <w:t xml:space="preserve">  }</w:t>
      </w:r>
    </w:p>
    <w:p w14:paraId="26A6D83E" w14:textId="77777777" w:rsidR="00BE3DE8" w:rsidRDefault="00BE3DE8" w:rsidP="00BE3DE8">
      <w:pPr>
        <w:pStyle w:val="Code"/>
      </w:pPr>
      <w:r>
        <w:t xml:space="preserve">  addressNumber: {</w:t>
      </w:r>
    </w:p>
    <w:p w14:paraId="69C295B1" w14:textId="77777777" w:rsidR="00BE3DE8" w:rsidRDefault="00BE3DE8" w:rsidP="00BE3DE8">
      <w:pPr>
        <w:pStyle w:val="Code"/>
      </w:pPr>
      <w:r>
        <w:t xml:space="preserve">    valueType: addressedObjectIdentifier,</w:t>
      </w:r>
    </w:p>
    <w:p w14:paraId="68F598F7" w14:textId="77777777" w:rsidR="00BE3DE8" w:rsidRDefault="00BE3DE8" w:rsidP="00BE3DE8">
      <w:pPr>
        <w:pStyle w:val="Code"/>
      </w:pPr>
      <w:r>
        <w:t xml:space="preserve">  },</w:t>
      </w:r>
    </w:p>
    <w:p w14:paraId="30FA2AA0" w14:textId="77777777" w:rsidR="00BE3DE8" w:rsidRDefault="00BE3DE8" w:rsidP="00FA344B">
      <w:pPr>
        <w:pStyle w:val="Code"/>
      </w:pPr>
      <w:r>
        <w:t>}</w:t>
      </w:r>
    </w:p>
    <w:p w14:paraId="08420F60" w14:textId="77777777" w:rsidR="00BE3DE8" w:rsidRPr="00D533D0" w:rsidRDefault="00BE3DE8" w:rsidP="00D533D0">
      <w:pPr>
        <w:rPr>
          <w:lang w:eastAsia="ja-JP"/>
        </w:rPr>
      </w:pPr>
    </w:p>
    <w:p w14:paraId="695481C8" w14:textId="77777777" w:rsidR="001462BC" w:rsidRPr="00657F23" w:rsidRDefault="001462BC" w:rsidP="001462BC">
      <w:pPr>
        <w:pStyle w:val="Heading2"/>
        <w:numPr>
          <w:ilvl w:val="1"/>
          <w:numId w:val="1"/>
        </w:numPr>
        <w:tabs>
          <w:tab w:val="clear" w:pos="360"/>
        </w:tabs>
        <w:rPr>
          <w:highlight w:val="yellow"/>
        </w:rPr>
      </w:pPr>
      <w:r w:rsidRPr="00657F23">
        <w:rPr>
          <w:highlight w:val="yellow"/>
        </w:rPr>
        <w:lastRenderedPageBreak/>
        <w:t>Show Templates</w:t>
      </w:r>
    </w:p>
    <w:p w14:paraId="6A03C06D" w14:textId="77777777" w:rsidR="001462BC" w:rsidRDefault="001462BC" w:rsidP="001462BC">
      <w:r>
        <w:t>This section should be filled in.</w:t>
      </w:r>
    </w:p>
    <w:p w14:paraId="2CFA0F95" w14:textId="77777777" w:rsidR="001462BC" w:rsidRDefault="001462BC" w:rsidP="001A33D0">
      <w:r>
        <w:t>A show template indicates how an address instance belonging to an addressClass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77777777" w:rsidR="00151BF7" w:rsidRDefault="00151BF7" w:rsidP="001A33D0">
      <w:r>
        <w:t>Each ShowTemplate should also provide an example for display purposes</w:t>
      </w:r>
      <w:r w:rsidR="002F47FC">
        <w:t xml:space="preserve"> (e.g., Help section)</w:t>
      </w:r>
      <w:r>
        <w:t>.</w:t>
      </w:r>
    </w:p>
    <w:p w14:paraId="3ADDF122" w14:textId="77777777" w:rsidR="001C7E8A" w:rsidRDefault="001C7E8A" w:rsidP="001A33D0">
      <w:r>
        <w:t>ShowTemplates should support RTL languages as well as horizontal and vertical layouts.</w:t>
      </w:r>
    </w:p>
    <w:p w14:paraId="6F786650" w14:textId="77777777" w:rsidR="006820EB" w:rsidRPr="00657F23" w:rsidRDefault="006820EB" w:rsidP="006820EB">
      <w:pPr>
        <w:pStyle w:val="Heading2"/>
        <w:numPr>
          <w:ilvl w:val="1"/>
          <w:numId w:val="1"/>
        </w:numPr>
        <w:tabs>
          <w:tab w:val="clear" w:pos="360"/>
        </w:tabs>
        <w:rPr>
          <w:highlight w:val="yellow"/>
        </w:rPr>
      </w:pPr>
      <w:r w:rsidRPr="00657F23">
        <w:rPr>
          <w:highlight w:val="yellow"/>
        </w:rPr>
        <w:t>Form Templates</w:t>
      </w:r>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can be rendered according to the addressClass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thoroughly in the correct, detailed structure. Therefore, the form should be easy to understand and take into account that easy addressClass switching is important.</w:t>
      </w:r>
    </w:p>
    <w:p w14:paraId="289543CC" w14:textId="77777777" w:rsidR="00FA344B" w:rsidRDefault="00FA344B" w:rsidP="001A33D0">
      <w:pPr>
        <w:rPr>
          <w:lang w:val="en-US" w:eastAsia="ja-JP"/>
        </w:rPr>
      </w:pPr>
      <w:r>
        <w:rPr>
          <w:lang w:val="en-US" w:eastAsia="ja-JP"/>
        </w:rPr>
        <w:t>An application that adheres to this document may find that it is easiest for the user to first select the appropriate addressClass,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777941D8" w14:textId="77777777" w:rsidR="00211686" w:rsidRDefault="00211686" w:rsidP="00211686">
      <w:r>
        <w:t>FormTemplates should support RTL languages as well as horizontal and vertical layouts.</w:t>
      </w:r>
    </w:p>
    <w:p w14:paraId="01DFF6BB" w14:textId="77777777" w:rsidR="00211686" w:rsidRPr="00211686" w:rsidRDefault="00211686" w:rsidP="001A33D0">
      <w:pPr>
        <w:rPr>
          <w:lang w:eastAsia="ja-JP"/>
        </w:rPr>
      </w:pP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pPr>
      <w:r>
        <w:t>General</w:t>
      </w:r>
    </w:p>
    <w:p w14:paraId="7F221F7A" w14:textId="77777777" w:rsidR="00176161" w:rsidRDefault="00176161" w:rsidP="00176161">
      <w:pPr>
        <w:rPr>
          <w:lang w:eastAsia="ja-JP"/>
        </w:rPr>
      </w:pPr>
      <w:r>
        <w:rPr>
          <w:lang w:eastAsia="ja-JP"/>
        </w:rPr>
        <w:t>An address instance is the having an address put into the form that fits an address class.</w:t>
      </w:r>
    </w:p>
    <w:p w14:paraId="5B1E84DA" w14:textId="77777777" w:rsidR="00176161" w:rsidRDefault="00176161" w:rsidP="00176161">
      <w:pPr>
        <w:rPr>
          <w:lang w:eastAsia="ja-JP"/>
        </w:rPr>
      </w:pPr>
      <w:r>
        <w:rPr>
          <w:lang w:eastAsia="ja-JP"/>
        </w:rPr>
        <w:t>Here are two general examples of them.</w:t>
      </w:r>
    </w:p>
    <w:p w14:paraId="3CDB9103" w14:textId="77777777" w:rsidR="00176161" w:rsidRDefault="00176161" w:rsidP="00176161">
      <w:pPr>
        <w:pStyle w:val="Code"/>
      </w:pPr>
      <w:r>
        <w:t>addressInstance1 = {</w:t>
      </w:r>
    </w:p>
    <w:p w14:paraId="4E56F68E" w14:textId="77777777" w:rsidR="00176161" w:rsidRDefault="00176161" w:rsidP="00176161">
      <w:pPr>
        <w:pStyle w:val="Code"/>
      </w:pPr>
      <w:r>
        <w:t xml:space="preserve">  </w:t>
      </w:r>
      <w:r w:rsidRPr="00206E99">
        <w:rPr>
          <w:highlight w:val="yellow"/>
        </w:rPr>
        <w:t>profile: "http://www.iso.org/tc211/tc211-sample.adp#</w:t>
      </w:r>
      <w:commentRangeStart w:id="105"/>
      <w:r w:rsidRPr="00206E99">
        <w:rPr>
          <w:highlight w:val="yellow"/>
        </w:rPr>
        <w:t>streetAddress</w:t>
      </w:r>
      <w:commentRangeEnd w:id="105"/>
      <w:r w:rsidR="00206E99">
        <w:rPr>
          <w:rStyle w:val="CommentReference"/>
          <w:rFonts w:ascii="Cambria" w:hAnsi="Cambria"/>
        </w:rPr>
        <w:commentReference w:id="105"/>
      </w:r>
      <w:r w:rsidRPr="00206E99">
        <w:rPr>
          <w:highlight w:val="yellow"/>
        </w:rPr>
        <w:t>",</w:t>
      </w:r>
    </w:p>
    <w:p w14:paraId="793D96F3" w14:textId="77777777" w:rsidR="00176161" w:rsidRDefault="00176161" w:rsidP="00176161">
      <w:pPr>
        <w:pStyle w:val="Code"/>
      </w:pPr>
      <w:r>
        <w:t xml:space="preserve">  components: [</w:t>
      </w:r>
    </w:p>
    <w:p w14:paraId="4AD4E1A9" w14:textId="77777777" w:rsidR="00176161" w:rsidRDefault="00176161" w:rsidP="00176161">
      <w:pPr>
        <w:pStyle w:val="Code"/>
      </w:pPr>
      <w:r>
        <w:t xml:space="preserve">    {</w:t>
      </w:r>
    </w:p>
    <w:p w14:paraId="63E1F41F" w14:textId="77777777" w:rsidR="00176161" w:rsidRDefault="00176161" w:rsidP="00176161">
      <w:pPr>
        <w:pStyle w:val="Code"/>
      </w:pPr>
      <w:r>
        <w:lastRenderedPageBreak/>
        <w:t xml:space="preserve">      type: addressNumber,</w:t>
      </w:r>
    </w:p>
    <w:p w14:paraId="6E5F4065" w14:textId="77777777" w:rsidR="00176161" w:rsidRDefault="00176161" w:rsidP="00176161">
      <w:pPr>
        <w:pStyle w:val="Code"/>
      </w:pPr>
      <w:r>
        <w:t xml:space="preserve">      value: 99</w:t>
      </w:r>
    </w:p>
    <w:p w14:paraId="57365B8D" w14:textId="77777777" w:rsidR="00176161" w:rsidRDefault="00176161" w:rsidP="00176161">
      <w:pPr>
        <w:pStyle w:val="Code"/>
      </w:pPr>
      <w:r>
        <w:t xml:space="preserve">    },</w:t>
      </w:r>
    </w:p>
    <w:p w14:paraId="5B63099C" w14:textId="77777777" w:rsidR="00176161" w:rsidRDefault="00176161" w:rsidP="00176161">
      <w:pPr>
        <w:pStyle w:val="Code"/>
      </w:pPr>
      <w:r>
        <w:t xml:space="preserve">    {</w:t>
      </w:r>
    </w:p>
    <w:p w14:paraId="01749A44" w14:textId="77777777" w:rsidR="00176161" w:rsidRDefault="00176161" w:rsidP="00176161">
      <w:pPr>
        <w:pStyle w:val="Code"/>
      </w:pPr>
      <w:r>
        <w:t xml:space="preserve">      type: thoroughfareName,</w:t>
      </w:r>
    </w:p>
    <w:p w14:paraId="714EC817" w14:textId="77777777" w:rsidR="00176161" w:rsidRDefault="00176161" w:rsidP="00176161">
      <w:pPr>
        <w:pStyle w:val="Code"/>
      </w:pPr>
      <w:r>
        <w:t xml:space="preserve">      value: {</w:t>
      </w:r>
    </w:p>
    <w:p w14:paraId="765F0CB2" w14:textId="77777777" w:rsidR="00176161" w:rsidRDefault="00176161" w:rsidP="00176161">
      <w:pPr>
        <w:pStyle w:val="Code"/>
      </w:pPr>
      <w:r>
        <w:t xml:space="preserve">        name: Lombardy,</w:t>
      </w:r>
    </w:p>
    <w:p w14:paraId="3776F516" w14:textId="77777777" w:rsidR="00176161" w:rsidRDefault="00176161" w:rsidP="00176161">
      <w:pPr>
        <w:pStyle w:val="Code"/>
      </w:pPr>
      <w:r>
        <w:t xml:space="preserve">        type: Street</w:t>
      </w:r>
    </w:p>
    <w:p w14:paraId="69A52089" w14:textId="77777777" w:rsidR="00176161" w:rsidRDefault="00176161" w:rsidP="00176161">
      <w:pPr>
        <w:pStyle w:val="Code"/>
      </w:pPr>
      <w:r>
        <w:t xml:space="preserve">      }</w:t>
      </w:r>
    </w:p>
    <w:p w14:paraId="7EDE15E9" w14:textId="77777777" w:rsidR="00176161" w:rsidRDefault="00176161" w:rsidP="00176161">
      <w:pPr>
        <w:pStyle w:val="Code"/>
      </w:pPr>
      <w:r>
        <w:t xml:space="preserve">    },</w:t>
      </w:r>
    </w:p>
    <w:p w14:paraId="28FB8C4C" w14:textId="77777777" w:rsidR="00176161" w:rsidRDefault="00176161" w:rsidP="00176161">
      <w:pPr>
        <w:pStyle w:val="Code"/>
      </w:pPr>
      <w:r>
        <w:t xml:space="preserve">    {</w:t>
      </w:r>
    </w:p>
    <w:p w14:paraId="554214CD" w14:textId="77777777" w:rsidR="00176161" w:rsidRDefault="00176161" w:rsidP="00176161">
      <w:pPr>
        <w:pStyle w:val="Code"/>
      </w:pPr>
      <w:r>
        <w:t xml:space="preserve">      type: placeName,</w:t>
      </w:r>
    </w:p>
    <w:p w14:paraId="6324EA77" w14:textId="77777777" w:rsidR="00176161" w:rsidRDefault="00176161" w:rsidP="00176161">
      <w:pPr>
        <w:pStyle w:val="Code"/>
      </w:pPr>
      <w:r>
        <w:t xml:space="preserve">      value: The Hills,</w:t>
      </w:r>
    </w:p>
    <w:p w14:paraId="1A43C9F3" w14:textId="77777777" w:rsidR="00176161" w:rsidRDefault="00176161" w:rsidP="00176161">
      <w:pPr>
        <w:pStyle w:val="Code"/>
      </w:pPr>
      <w:r>
        <w:t xml:space="preserve">    },</w:t>
      </w:r>
    </w:p>
    <w:p w14:paraId="35A72647" w14:textId="77777777" w:rsidR="00176161" w:rsidRDefault="00176161" w:rsidP="00176161">
      <w:pPr>
        <w:pStyle w:val="Code"/>
      </w:pPr>
      <w:r>
        <w:t xml:space="preserve">    {</w:t>
      </w:r>
    </w:p>
    <w:p w14:paraId="687431B4" w14:textId="77777777" w:rsidR="00176161" w:rsidRDefault="00176161" w:rsidP="00176161">
      <w:pPr>
        <w:pStyle w:val="Code"/>
      </w:pPr>
      <w:r>
        <w:t xml:space="preserve">      type: postCode,</w:t>
      </w:r>
    </w:p>
    <w:p w14:paraId="4CA3C445" w14:textId="77777777" w:rsidR="00176161" w:rsidRDefault="00176161" w:rsidP="00176161">
      <w:pPr>
        <w:pStyle w:val="Code"/>
      </w:pPr>
      <w:r>
        <w:t xml:space="preserve">      value: 0039,</w:t>
      </w:r>
    </w:p>
    <w:p w14:paraId="41AD6AE6" w14:textId="77777777" w:rsidR="00176161" w:rsidRDefault="00176161" w:rsidP="00176161">
      <w:pPr>
        <w:pStyle w:val="Code"/>
      </w:pPr>
      <w:r>
        <w:t xml:space="preserve">    },</w:t>
      </w:r>
    </w:p>
    <w:p w14:paraId="34EADF9C" w14:textId="77777777" w:rsidR="00176161" w:rsidRDefault="00176161" w:rsidP="00176161">
      <w:pPr>
        <w:pStyle w:val="Code"/>
      </w:pPr>
      <w:r>
        <w:t xml:space="preserve">    {</w:t>
      </w:r>
    </w:p>
    <w:p w14:paraId="31912649" w14:textId="77777777" w:rsidR="00176161" w:rsidRDefault="00176161" w:rsidP="00176161">
      <w:pPr>
        <w:pStyle w:val="Code"/>
      </w:pPr>
      <w:r>
        <w:t xml:space="preserve">      type: countryName,</w:t>
      </w:r>
    </w:p>
    <w:p w14:paraId="2876845B" w14:textId="77777777" w:rsidR="00176161" w:rsidRDefault="00176161" w:rsidP="00176161">
      <w:pPr>
        <w:pStyle w:val="Code"/>
      </w:pPr>
      <w:r>
        <w:t xml:space="preserve">      value: South Africa</w:t>
      </w:r>
    </w:p>
    <w:p w14:paraId="65C0559F" w14:textId="77777777" w:rsidR="00176161" w:rsidRDefault="00176161" w:rsidP="00176161">
      <w:pPr>
        <w:pStyle w:val="Code"/>
      </w:pPr>
      <w:r>
        <w:t xml:space="preserve">    }</w:t>
      </w:r>
    </w:p>
    <w:p w14:paraId="1EA1A84E" w14:textId="77777777" w:rsidR="00176161" w:rsidRDefault="00176161" w:rsidP="00176161">
      <w:pPr>
        <w:pStyle w:val="Code"/>
      </w:pPr>
      <w:r>
        <w:t xml:space="preserve">  ]</w:t>
      </w:r>
    </w:p>
    <w:p w14:paraId="3AC26F42" w14:textId="77777777" w:rsidR="00176161" w:rsidRPr="002C3DDA" w:rsidRDefault="00176161" w:rsidP="00176161">
      <w:pPr>
        <w:pStyle w:val="Code"/>
        <w:rPr>
          <w:lang w:val="en-US" w:eastAsia="zh-CN"/>
          <w:rPrChange w:id="106" w:author="Ronald Tse" w:date="2017-11-28T12:40:00Z">
            <w:rPr>
              <w:rFonts w:hint="eastAsia"/>
              <w:lang w:eastAsia="zh-CN"/>
            </w:rPr>
          </w:rPrChange>
        </w:rPr>
      </w:pPr>
      <w:r>
        <w:t>}</w:t>
      </w:r>
    </w:p>
    <w:p w14:paraId="50331649" w14:textId="77777777" w:rsidR="00176161" w:rsidRDefault="00176161" w:rsidP="00176161">
      <w:pPr>
        <w:pStyle w:val="Code"/>
      </w:pPr>
    </w:p>
    <w:p w14:paraId="52EACA28" w14:textId="77777777" w:rsidR="00176161" w:rsidRDefault="00176161" w:rsidP="00176161">
      <w:pPr>
        <w:pStyle w:val="Code"/>
      </w:pPr>
      <w:r>
        <w:t>boxInstance1 = {</w:t>
      </w:r>
    </w:p>
    <w:p w14:paraId="145A3FFE" w14:textId="77777777" w:rsidR="00176161" w:rsidRDefault="00176161" w:rsidP="00176161">
      <w:pPr>
        <w:pStyle w:val="Code"/>
      </w:pPr>
      <w:r>
        <w:t xml:space="preserve">  profile: "http://www.iso.org/tc211/tc211-sample.adp#boxAddress",</w:t>
      </w:r>
    </w:p>
    <w:p w14:paraId="6555B67B" w14:textId="77777777" w:rsidR="00176161" w:rsidRDefault="00176161" w:rsidP="00176161">
      <w:pPr>
        <w:pStyle w:val="Code"/>
      </w:pPr>
      <w:r>
        <w:t xml:space="preserve">  components: [</w:t>
      </w:r>
    </w:p>
    <w:p w14:paraId="24468A44" w14:textId="77777777" w:rsidR="00176161" w:rsidRDefault="00176161" w:rsidP="00176161">
      <w:pPr>
        <w:pStyle w:val="Code"/>
      </w:pPr>
      <w:r>
        <w:t xml:space="preserve">    {</w:t>
      </w:r>
    </w:p>
    <w:p w14:paraId="413316AA" w14:textId="77777777" w:rsidR="00176161" w:rsidRDefault="00176161" w:rsidP="00176161">
      <w:pPr>
        <w:pStyle w:val="Code"/>
      </w:pPr>
      <w:r>
        <w:t xml:space="preserve">      type: boxNumber,</w:t>
      </w:r>
    </w:p>
    <w:p w14:paraId="5FF947EE" w14:textId="77777777" w:rsidR="00176161" w:rsidRDefault="00176161" w:rsidP="00176161">
      <w:pPr>
        <w:pStyle w:val="Code"/>
      </w:pPr>
      <w:r>
        <w:t xml:space="preserve">      value: 345</w:t>
      </w:r>
    </w:p>
    <w:p w14:paraId="79495CEF" w14:textId="77777777" w:rsidR="00176161" w:rsidRDefault="00176161" w:rsidP="00176161">
      <w:pPr>
        <w:pStyle w:val="Code"/>
      </w:pPr>
      <w:r>
        <w:t xml:space="preserve">    },</w:t>
      </w:r>
    </w:p>
    <w:p w14:paraId="0E7F371C" w14:textId="77777777" w:rsidR="00176161" w:rsidRDefault="00176161" w:rsidP="00176161">
      <w:pPr>
        <w:pStyle w:val="Code"/>
      </w:pPr>
      <w:r>
        <w:t xml:space="preserve">    {</w:t>
      </w:r>
    </w:p>
    <w:p w14:paraId="4171F16F" w14:textId="77777777" w:rsidR="00176161" w:rsidRDefault="00176161" w:rsidP="00176161">
      <w:pPr>
        <w:pStyle w:val="Code"/>
      </w:pPr>
      <w:r>
        <w:t xml:space="preserve">      type: postOfficeName,</w:t>
      </w:r>
    </w:p>
    <w:p w14:paraId="4B47F502" w14:textId="77777777" w:rsidR="00176161" w:rsidRDefault="00176161" w:rsidP="00176161">
      <w:pPr>
        <w:pStyle w:val="Code"/>
      </w:pPr>
      <w:r>
        <w:t xml:space="preserve">      value: Orlando,</w:t>
      </w:r>
    </w:p>
    <w:p w14:paraId="228F24B8" w14:textId="77777777" w:rsidR="00176161" w:rsidRDefault="00176161" w:rsidP="00176161">
      <w:pPr>
        <w:pStyle w:val="Code"/>
      </w:pPr>
      <w:r>
        <w:t xml:space="preserve">    },</w:t>
      </w:r>
    </w:p>
    <w:p w14:paraId="68807C43" w14:textId="77777777" w:rsidR="00176161" w:rsidRDefault="00176161" w:rsidP="00176161">
      <w:pPr>
        <w:pStyle w:val="Code"/>
      </w:pPr>
      <w:r>
        <w:t xml:space="preserve">    {</w:t>
      </w:r>
    </w:p>
    <w:p w14:paraId="242BF2E1" w14:textId="77777777" w:rsidR="00176161" w:rsidRDefault="00176161" w:rsidP="00176161">
      <w:pPr>
        <w:pStyle w:val="Code"/>
      </w:pPr>
      <w:r>
        <w:t xml:space="preserve">      type: postCode,</w:t>
      </w:r>
    </w:p>
    <w:p w14:paraId="451161BA" w14:textId="77777777" w:rsidR="00176161" w:rsidRDefault="00176161" w:rsidP="00176161">
      <w:pPr>
        <w:pStyle w:val="Code"/>
      </w:pPr>
      <w:r>
        <w:t xml:space="preserve">      value: 2020</w:t>
      </w:r>
    </w:p>
    <w:p w14:paraId="46DEFB0E" w14:textId="77777777" w:rsidR="00176161" w:rsidRDefault="00176161" w:rsidP="00176161">
      <w:pPr>
        <w:pStyle w:val="Code"/>
      </w:pPr>
      <w:r>
        <w:t xml:space="preserve">    },</w:t>
      </w:r>
    </w:p>
    <w:p w14:paraId="735223CC" w14:textId="77777777" w:rsidR="00176161" w:rsidRDefault="00176161" w:rsidP="00176161">
      <w:pPr>
        <w:pStyle w:val="Code"/>
      </w:pPr>
      <w:r>
        <w:t xml:space="preserve">    {</w:t>
      </w:r>
    </w:p>
    <w:p w14:paraId="31342F8A" w14:textId="77777777" w:rsidR="00176161" w:rsidRDefault="00176161" w:rsidP="00176161">
      <w:pPr>
        <w:pStyle w:val="Code"/>
      </w:pPr>
      <w:r>
        <w:t xml:space="preserve">      type: countryName,</w:t>
      </w:r>
    </w:p>
    <w:p w14:paraId="3A10804C" w14:textId="77777777" w:rsidR="00176161" w:rsidRDefault="00176161" w:rsidP="00176161">
      <w:pPr>
        <w:pStyle w:val="Code"/>
      </w:pPr>
      <w:r>
        <w:t xml:space="preserve">      value: South Africa</w:t>
      </w:r>
    </w:p>
    <w:p w14:paraId="2616C22C" w14:textId="77777777" w:rsidR="00176161" w:rsidRDefault="00176161" w:rsidP="00176161">
      <w:pPr>
        <w:pStyle w:val="Code"/>
      </w:pPr>
      <w:r>
        <w:t xml:space="preserve">    }</w:t>
      </w:r>
    </w:p>
    <w:p w14:paraId="5223CE4D" w14:textId="77777777" w:rsidR="00176161" w:rsidRDefault="00176161" w:rsidP="00176161">
      <w:pPr>
        <w:pStyle w:val="Code"/>
      </w:pPr>
      <w:r>
        <w:t xml:space="preserve">  ]</w:t>
      </w:r>
    </w:p>
    <w:p w14:paraId="42AE4247" w14:textId="77777777" w:rsidR="00176161" w:rsidRDefault="00176161" w:rsidP="00176161">
      <w:pPr>
        <w:pStyle w:val="Code"/>
      </w:pPr>
      <w:r>
        <w:t>}</w:t>
      </w:r>
    </w:p>
    <w:p w14:paraId="3231839F" w14:textId="77777777" w:rsidR="00176161" w:rsidRDefault="00176161" w:rsidP="00176161">
      <w:pPr>
        <w:rPr>
          <w:lang w:eastAsia="ja-JP"/>
        </w:rPr>
      </w:pPr>
    </w:p>
    <w:p w14:paraId="30933ED5" w14:textId="77777777" w:rsidR="00176161" w:rsidRPr="00176161" w:rsidRDefault="00176161" w:rsidP="00176161">
      <w:pPr>
        <w:rPr>
          <w:lang w:eastAsia="ja-JP"/>
        </w:rPr>
      </w:pPr>
    </w:p>
    <w:p w14:paraId="1BDE4394" w14:textId="77777777" w:rsidR="009C6CF1" w:rsidRDefault="009C6CF1" w:rsidP="009C6CF1">
      <w:pPr>
        <w:pStyle w:val="Heading2"/>
        <w:numPr>
          <w:ilvl w:val="1"/>
          <w:numId w:val="1"/>
        </w:numPr>
        <w:tabs>
          <w:tab w:val="clear" w:pos="360"/>
        </w:tabs>
      </w:pPr>
      <w:commentRangeStart w:id="107"/>
      <w:r>
        <w:t>Stru</w:t>
      </w:r>
      <w:r w:rsidR="004B78F9">
        <w:t xml:space="preserve">ctural </w:t>
      </w:r>
      <w:r>
        <w:t>Status</w:t>
      </w:r>
      <w:commentRangeEnd w:id="107"/>
      <w:r w:rsidR="002F435B">
        <w:rPr>
          <w:rStyle w:val="CommentReference"/>
          <w:rFonts w:eastAsia="Calibri"/>
          <w:b w:val="0"/>
          <w:lang w:eastAsia="en-US"/>
        </w:rPr>
        <w:commentReference w:id="107"/>
      </w:r>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77777777" w:rsidR="00224594" w:rsidRPr="002E0796" w:rsidRDefault="00224594" w:rsidP="00224594">
      <w:r w:rsidRPr="002E0796">
        <w:t>—</w:t>
      </w:r>
      <w:r w:rsidRPr="002E0796">
        <w:tab/>
      </w:r>
      <w:r>
        <w:t>Fully structured. All components are accurately separated.</w:t>
      </w:r>
    </w:p>
    <w:p w14:paraId="2B7950F6" w14:textId="77777777" w:rsidR="00224594" w:rsidRDefault="006473BE" w:rsidP="00B9118A">
      <w:r>
        <w:lastRenderedPageBreak/>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6823BAD7" w14:textId="77777777" w:rsidR="00684789" w:rsidRDefault="00684789" w:rsidP="00B9118A">
      <w:r>
        <w:t>The status of the address can be specified within an address instance</w:t>
      </w:r>
      <w:r w:rsidR="006261DE">
        <w:t>,</w:t>
      </w:r>
      <w:r w:rsidR="006C0051">
        <w:t xml:space="preserve"> </w:t>
      </w:r>
      <w:r w:rsidR="006261DE">
        <w:t xml:space="preserve">which </w:t>
      </w:r>
      <w:r w:rsidR="006C0051">
        <w:t>can be signed by the structurer</w:t>
      </w:r>
      <w:r w:rsidR="001A1E03">
        <w:t xml:space="preserve"> as provenance</w:t>
      </w:r>
      <w:r>
        <w:t>.</w:t>
      </w:r>
    </w:p>
    <w:p w14:paraId="3DC3C344" w14:textId="77777777" w:rsidR="00CC0FB4" w:rsidRDefault="00CC0FB4" w:rsidP="00CC0FB4">
      <w:pPr>
        <w:pStyle w:val="Heading2"/>
        <w:numPr>
          <w:ilvl w:val="1"/>
          <w:numId w:val="1"/>
        </w:numPr>
        <w:tabs>
          <w:tab w:val="clear" w:pos="360"/>
        </w:tabs>
      </w:pPr>
      <w:commentRangeStart w:id="108"/>
      <w:r>
        <w:t>Accuracy and Verification</w:t>
      </w:r>
    </w:p>
    <w:p w14:paraId="1A26D688" w14:textId="77777777" w:rsidR="00CC0FB4" w:rsidRDefault="00593C92" w:rsidP="00CC0FB4">
      <w:pPr>
        <w:rPr>
          <w:lang w:eastAsia="ja-JP"/>
        </w:rPr>
      </w:pPr>
      <w:r>
        <w:rPr>
          <w:lang w:eastAsia="ja-JP"/>
        </w:rPr>
        <w:t>An authority, such as the local post office, could “verify” a structured address that it is confirmed that this address instance is a “deliverable address”.</w:t>
      </w:r>
    </w:p>
    <w:p w14:paraId="5F00D62D" w14:textId="77777777" w:rsidR="0022407F" w:rsidRDefault="0022407F" w:rsidP="00CC0FB4">
      <w:pPr>
        <w:rPr>
          <w:lang w:eastAsia="ja-JP"/>
        </w:rPr>
      </w:pPr>
      <w:r>
        <w:rPr>
          <w:lang w:eastAsia="ja-JP"/>
        </w:rPr>
        <w:t xml:space="preserve">The owner of the address, such as the tenant of an office, could </w:t>
      </w:r>
      <w:r w:rsidR="004726C4">
        <w:rPr>
          <w:lang w:eastAsia="ja-JP"/>
        </w:rPr>
        <w:t xml:space="preserve">provide its signed, structured address on an electronic business card. This allows </w:t>
      </w:r>
      <w:r w:rsidR="00D25FA1">
        <w:rPr>
          <w:lang w:eastAsia="ja-JP"/>
        </w:rPr>
        <w:t xml:space="preserve">the recipient of the business card to know </w:t>
      </w:r>
      <w:r w:rsidR="005C5CA3">
        <w:rPr>
          <w:lang w:eastAsia="ja-JP"/>
        </w:rPr>
        <w:t xml:space="preserve">whether </w:t>
      </w:r>
      <w:r w:rsidR="00D25FA1">
        <w:rPr>
          <w:lang w:eastAsia="ja-JP"/>
        </w:rPr>
        <w:t>the senders</w:t>
      </w:r>
      <w:r w:rsidR="002C72A4">
        <w:rPr>
          <w:lang w:eastAsia="ja-JP"/>
        </w:rPr>
        <w:t xml:space="preserve"> address</w:t>
      </w:r>
      <w:r w:rsidR="005C5CA3">
        <w:rPr>
          <w:lang w:eastAsia="ja-JP"/>
        </w:rPr>
        <w:t xml:space="preserve"> is authentic.</w:t>
      </w:r>
      <w:r w:rsidR="006D213A">
        <w:rPr>
          <w:lang w:eastAsia="ja-JP"/>
        </w:rPr>
        <w:t xml:space="preserve"> If this address is verified to be a “deliverable address”, the recipient will know that items sent to this address will very likely be deliverable.</w:t>
      </w:r>
    </w:p>
    <w:p w14:paraId="3E257415" w14:textId="77777777" w:rsidR="00593C92" w:rsidRPr="00CC0FB4" w:rsidRDefault="00593C92" w:rsidP="00CC0FB4">
      <w:pPr>
        <w:rPr>
          <w:lang w:eastAsia="ja-JP"/>
        </w:rPr>
      </w:pPr>
      <w:commentRangeStart w:id="109"/>
      <w:r>
        <w:rPr>
          <w:lang w:eastAsia="ja-JP"/>
        </w:rPr>
        <w:t>Extra steps need to be taken here to allow this.</w:t>
      </w:r>
    </w:p>
    <w:commentRangeEnd w:id="108"/>
    <w:p w14:paraId="3DE32D82" w14:textId="77777777" w:rsidR="00763BEE" w:rsidRDefault="002F435B" w:rsidP="00763BEE">
      <w:pPr>
        <w:pStyle w:val="Heading2"/>
        <w:numPr>
          <w:ilvl w:val="1"/>
          <w:numId w:val="1"/>
        </w:numPr>
        <w:tabs>
          <w:tab w:val="clear" w:pos="360"/>
        </w:tabs>
      </w:pPr>
      <w:r>
        <w:rPr>
          <w:rStyle w:val="CommentReference"/>
          <w:rFonts w:eastAsia="Calibri"/>
          <w:b w:val="0"/>
          <w:lang w:eastAsia="en-US"/>
        </w:rPr>
        <w:commentReference w:id="108"/>
      </w:r>
      <w:r w:rsidR="00763BEE">
        <w:t xml:space="preserve">Address </w:t>
      </w:r>
      <w:proofErr w:type="gramStart"/>
      <w:r w:rsidR="00763BEE">
        <w:t>As</w:t>
      </w:r>
      <w:proofErr w:type="gramEnd"/>
      <w:r w:rsidR="00763BEE">
        <w:t xml:space="preserve"> Identity</w:t>
      </w:r>
    </w:p>
    <w:p w14:paraId="4F55B2EF" w14:textId="77777777" w:rsidR="00763BEE" w:rsidRDefault="00763BEE" w:rsidP="00763BEE">
      <w:pPr>
        <w:rPr>
          <w:lang w:eastAsia="ja-JP"/>
        </w:rPr>
      </w:pPr>
      <w:r>
        <w:rPr>
          <w:lang w:eastAsia="ja-JP"/>
        </w:rPr>
        <w:t xml:space="preserve">Addresses do not only specify a location, in some cases they </w:t>
      </w:r>
      <w:r w:rsidR="00444D56">
        <w:rPr>
          <w:lang w:eastAsia="ja-JP"/>
        </w:rPr>
        <w:t xml:space="preserve">are part of </w:t>
      </w:r>
      <w:r>
        <w:rPr>
          <w:lang w:eastAsia="ja-JP"/>
        </w:rPr>
        <w:t xml:space="preserve">the identity. For example, in business cards, </w:t>
      </w:r>
      <w:r w:rsidR="00F25EAB">
        <w:rPr>
          <w:lang w:eastAsia="ja-JP"/>
        </w:rPr>
        <w:t>an address</w:t>
      </w:r>
      <w:r>
        <w:rPr>
          <w:lang w:eastAsia="ja-JP"/>
        </w:rPr>
        <w:t xml:space="preserve"> </w:t>
      </w:r>
      <w:r w:rsidR="00F25EAB">
        <w:rPr>
          <w:lang w:eastAsia="ja-JP"/>
        </w:rPr>
        <w:t xml:space="preserve">can </w:t>
      </w:r>
      <w:r>
        <w:rPr>
          <w:lang w:eastAsia="ja-JP"/>
        </w:rPr>
        <w:t xml:space="preserve">mean </w:t>
      </w:r>
      <w:r w:rsidR="00F25EAB">
        <w:rPr>
          <w:lang w:eastAsia="ja-JP"/>
        </w:rPr>
        <w:t xml:space="preserve">more </w:t>
      </w:r>
      <w:r>
        <w:rPr>
          <w:lang w:eastAsia="ja-JP"/>
        </w:rPr>
        <w:t xml:space="preserve">than just </w:t>
      </w:r>
      <w:r w:rsidR="00F25EAB">
        <w:rPr>
          <w:lang w:eastAsia="ja-JP"/>
        </w:rPr>
        <w:t xml:space="preserve">an address, such as with </w:t>
      </w:r>
      <w:r w:rsidR="00E444FB">
        <w:rPr>
          <w:lang w:eastAsia="ja-JP"/>
        </w:rPr>
        <w:t>vanity value.</w:t>
      </w:r>
    </w:p>
    <w:p w14:paraId="25BE6B72" w14:textId="77777777" w:rsidR="00A96D36" w:rsidRDefault="00A96D36" w:rsidP="00763BEE">
      <w:pPr>
        <w:rPr>
          <w:lang w:eastAsia="ja-JP"/>
        </w:rPr>
      </w:pPr>
      <w:r>
        <w:rPr>
          <w:lang w:eastAsia="ja-JP"/>
        </w:rPr>
        <w:t>This document must support this functionality for it to be useful in contact exchange.</w:t>
      </w:r>
    </w:p>
    <w:p w14:paraId="152CA81E" w14:textId="77777777" w:rsidR="00C575B1" w:rsidRPr="00C575B1" w:rsidRDefault="00C575B1" w:rsidP="00257F90">
      <w:pPr>
        <w:jc w:val="left"/>
        <w:rPr>
          <w:i/>
          <w:color w:val="0070C0"/>
        </w:rPr>
      </w:pPr>
      <w:r w:rsidRPr="00C575B1">
        <w:rPr>
          <w:i/>
          <w:color w:val="0070C0"/>
        </w:rPr>
        <w:t>// TODO: This is a comment</w:t>
      </w:r>
      <w:r w:rsidR="00257F90">
        <w:rPr>
          <w:i/>
          <w:color w:val="0070C0"/>
        </w:rPr>
        <w:br/>
        <w:t xml:space="preserve">// </w:t>
      </w:r>
      <w:r w:rsidR="002F06DE" w:rsidRPr="00C575B1">
        <w:rPr>
          <w:i/>
          <w:color w:val="0070C0"/>
        </w:rPr>
        <w:t xml:space="preserve">As an example, the following address </w:t>
      </w:r>
      <w:r w:rsidR="000F299C">
        <w:rPr>
          <w:i/>
          <w:color w:val="0070C0"/>
        </w:rPr>
        <w:t xml:space="preserve">while complete, is more difficult to read / remember compared with the </w:t>
      </w:r>
      <w:r w:rsidRPr="00C575B1">
        <w:rPr>
          <w:i/>
          <w:color w:val="0070C0"/>
        </w:rPr>
        <w:t xml:space="preserve">intentionally incomplete </w:t>
      </w:r>
      <w:r w:rsidR="00176F79">
        <w:rPr>
          <w:i/>
          <w:color w:val="0070C0"/>
        </w:rPr>
        <w:t>one below</w:t>
      </w:r>
      <w:r w:rsidRPr="00C575B1">
        <w:rPr>
          <w:i/>
          <w:color w:val="0070C0"/>
        </w:rPr>
        <w:t>.</w:t>
      </w:r>
    </w:p>
    <w:p w14:paraId="6D3A471C" w14:textId="77777777" w:rsidR="00C575B1" w:rsidRPr="00C575B1" w:rsidRDefault="00C575B1" w:rsidP="00C575B1">
      <w:pPr>
        <w:pStyle w:val="Code"/>
      </w:pPr>
      <w:r w:rsidRPr="00C575B1">
        <w:t>Suites 1107-1111,</w:t>
      </w:r>
    </w:p>
    <w:p w14:paraId="6FC6F08F" w14:textId="77777777" w:rsidR="00C575B1" w:rsidRPr="00C575B1" w:rsidRDefault="00C575B1" w:rsidP="00C575B1">
      <w:pPr>
        <w:pStyle w:val="Code"/>
      </w:pPr>
      <w:r w:rsidRPr="00C575B1">
        <w:t>Floor 11,</w:t>
      </w:r>
    </w:p>
    <w:p w14:paraId="3E0793A9" w14:textId="77777777" w:rsidR="00C575B1" w:rsidRPr="00C575B1" w:rsidRDefault="00C575B1" w:rsidP="00C575B1">
      <w:pPr>
        <w:pStyle w:val="Code"/>
      </w:pPr>
      <w:r w:rsidRPr="00C575B1">
        <w:t>Central Building,</w:t>
      </w:r>
    </w:p>
    <w:p w14:paraId="43B8A205" w14:textId="77777777" w:rsidR="00C575B1" w:rsidRPr="00C575B1" w:rsidRDefault="00C575B1" w:rsidP="00C575B1">
      <w:pPr>
        <w:pStyle w:val="Code"/>
      </w:pPr>
      <w:r w:rsidRPr="00C575B1">
        <w:t>1-3 Pedder Street,</w:t>
      </w:r>
    </w:p>
    <w:p w14:paraId="1D2C7BAD" w14:textId="77777777" w:rsidR="00C575B1" w:rsidRPr="00C575B1" w:rsidRDefault="00C575B1" w:rsidP="00C575B1">
      <w:pPr>
        <w:pStyle w:val="Code"/>
      </w:pPr>
      <w:r w:rsidRPr="00C575B1">
        <w:t>Central,</w:t>
      </w:r>
    </w:p>
    <w:p w14:paraId="4E9157DD" w14:textId="77777777" w:rsidR="00C575B1" w:rsidRPr="00C575B1" w:rsidRDefault="00C575B1" w:rsidP="00C575B1">
      <w:pPr>
        <w:pStyle w:val="Code"/>
      </w:pPr>
      <w:r w:rsidRPr="00C575B1">
        <w:t>Central &amp; Western District,</w:t>
      </w:r>
    </w:p>
    <w:p w14:paraId="38E4A615" w14:textId="77777777" w:rsidR="00C575B1" w:rsidRPr="00C575B1" w:rsidRDefault="00C575B1" w:rsidP="00C575B1">
      <w:pPr>
        <w:pStyle w:val="Code"/>
      </w:pPr>
      <w:r w:rsidRPr="00C575B1">
        <w:t>Hong Kong Island,</w:t>
      </w:r>
    </w:p>
    <w:p w14:paraId="36C44394" w14:textId="77777777" w:rsidR="00C575B1" w:rsidRPr="00C575B1" w:rsidRDefault="00C575B1" w:rsidP="00C575B1">
      <w:pPr>
        <w:pStyle w:val="Code"/>
      </w:pPr>
      <w:r w:rsidRPr="00C575B1">
        <w:t>Hong Kong</w:t>
      </w:r>
    </w:p>
    <w:p w14:paraId="22615757" w14:textId="77777777" w:rsidR="00C575B1" w:rsidRPr="00C575B1" w:rsidRDefault="00C575B1" w:rsidP="00C575B1">
      <w:pPr>
        <w:rPr>
          <w:i/>
          <w:color w:val="0070C0"/>
        </w:rPr>
      </w:pPr>
      <w:r>
        <w:rPr>
          <w:i/>
          <w:color w:val="0070C0"/>
        </w:rPr>
        <w:br/>
      </w:r>
      <w:r w:rsidRPr="00C575B1">
        <w:rPr>
          <w:i/>
          <w:color w:val="0070C0"/>
        </w:rPr>
        <w:t>Preferred address, as equally understandable (and deliverable):</w:t>
      </w:r>
    </w:p>
    <w:p w14:paraId="0B605E87" w14:textId="77777777" w:rsidR="00C575B1" w:rsidRPr="00C575B1" w:rsidRDefault="00C575B1" w:rsidP="00C575B1">
      <w:pPr>
        <w:pStyle w:val="Code"/>
      </w:pPr>
      <w:r w:rsidRPr="00C575B1">
        <w:t>Suite 1111,</w:t>
      </w:r>
    </w:p>
    <w:p w14:paraId="0B17242F" w14:textId="77777777" w:rsidR="00C575B1" w:rsidRPr="00C575B1" w:rsidRDefault="00C575B1" w:rsidP="00C575B1">
      <w:pPr>
        <w:pStyle w:val="Code"/>
      </w:pPr>
      <w:r w:rsidRPr="00C575B1">
        <w:t>1 Pedder Street,</w:t>
      </w:r>
    </w:p>
    <w:p w14:paraId="11D3C8F6" w14:textId="77777777" w:rsidR="00C575B1" w:rsidRPr="00C575B1" w:rsidRDefault="00C575B1" w:rsidP="00C575B1">
      <w:pPr>
        <w:pStyle w:val="Code"/>
      </w:pPr>
      <w:r w:rsidRPr="00C575B1">
        <w:t>Central,</w:t>
      </w:r>
    </w:p>
    <w:p w14:paraId="04D14D74" w14:textId="77777777" w:rsidR="00C575B1" w:rsidRPr="00C575B1" w:rsidRDefault="00C575B1" w:rsidP="00C575B1">
      <w:pPr>
        <w:pStyle w:val="Code"/>
      </w:pPr>
      <w:r w:rsidRPr="00C575B1">
        <w:t>Hong Kong</w:t>
      </w:r>
    </w:p>
    <w:p w14:paraId="6C950493" w14:textId="77777777" w:rsidR="00C575B1" w:rsidRPr="00C575B1" w:rsidRDefault="00C575B1" w:rsidP="00C575B1">
      <w:pPr>
        <w:rPr>
          <w:i/>
          <w:color w:val="0070C0"/>
        </w:rPr>
      </w:pPr>
      <w:r w:rsidRPr="00C575B1">
        <w:rPr>
          <w:i/>
          <w:color w:val="0070C0"/>
        </w:rPr>
        <w:t xml:space="preserve">// TODO: This </w:t>
      </w:r>
      <w:r>
        <w:rPr>
          <w:i/>
          <w:color w:val="0070C0"/>
        </w:rPr>
        <w:t>ends the</w:t>
      </w:r>
      <w:r w:rsidRPr="00C575B1">
        <w:rPr>
          <w:i/>
          <w:color w:val="0070C0"/>
        </w:rPr>
        <w:t xml:space="preserve"> comment</w:t>
      </w:r>
    </w:p>
    <w:p w14:paraId="2BDD6667" w14:textId="77777777" w:rsidR="00DC4D2B" w:rsidRDefault="00DC4D2B" w:rsidP="00DC4D2B">
      <w:pPr>
        <w:pStyle w:val="Heading2"/>
        <w:numPr>
          <w:ilvl w:val="1"/>
          <w:numId w:val="1"/>
        </w:numPr>
        <w:tabs>
          <w:tab w:val="clear" w:pos="360"/>
        </w:tabs>
      </w:pPr>
      <w:r>
        <w:t xml:space="preserve">Address </w:t>
      </w:r>
      <w:proofErr w:type="gramStart"/>
      <w:r>
        <w:t>As</w:t>
      </w:r>
      <w:proofErr w:type="gramEnd"/>
      <w:r>
        <w:t xml:space="preserve"> Destination</w:t>
      </w:r>
    </w:p>
    <w:p w14:paraId="67AE3F94" w14:textId="77777777" w:rsidR="00C575B1" w:rsidRDefault="00DC4D2B" w:rsidP="00C575B1">
      <w:pPr>
        <w:rPr>
          <w:lang w:eastAsia="ja-JP"/>
        </w:rPr>
      </w:pPr>
      <w:r>
        <w:rPr>
          <w:lang w:eastAsia="ja-JP"/>
        </w:rPr>
        <w:t>In certain cases, an address is expected to be reachable either by person and/or post.</w:t>
      </w:r>
      <w:r w:rsidR="002C0D4D">
        <w:rPr>
          <w:lang w:eastAsia="ja-JP"/>
        </w:rPr>
        <w:t xml:space="preserve"> </w:t>
      </w:r>
    </w:p>
    <w:p w14:paraId="22C9F984" w14:textId="77777777" w:rsidR="00763BEE" w:rsidRDefault="00605998" w:rsidP="00763BEE">
      <w:pPr>
        <w:rPr>
          <w:lang w:eastAsia="ja-JP"/>
        </w:rPr>
      </w:pPr>
      <w:r>
        <w:rPr>
          <w:lang w:eastAsia="ja-JP"/>
        </w:rPr>
        <w:t>An address instance should support being used in conjunction with routing information, acting as a waypoint, and/or supporting a source-defined route.</w:t>
      </w:r>
    </w:p>
    <w:p w14:paraId="3976143F" w14:textId="77777777" w:rsidR="00D61D65" w:rsidRDefault="00605998" w:rsidP="00763BEE">
      <w:pPr>
        <w:rPr>
          <w:lang w:eastAsia="ja-JP"/>
        </w:rPr>
      </w:pPr>
      <w:r>
        <w:rPr>
          <w:lang w:eastAsia="ja-JP"/>
        </w:rPr>
        <w:t xml:space="preserve">For example, written instructions on how to deliver </w:t>
      </w:r>
      <w:r w:rsidR="00A0670D">
        <w:rPr>
          <w:lang w:eastAsia="ja-JP"/>
        </w:rPr>
        <w:t xml:space="preserve">to a place that is unambiguous but terribly difficult to locate. </w:t>
      </w:r>
    </w:p>
    <w:p w14:paraId="01F37FD2" w14:textId="77777777" w:rsidR="00605998" w:rsidRPr="00D61D65" w:rsidRDefault="00A0670D" w:rsidP="00763BEE">
      <w:pPr>
        <w:rPr>
          <w:i/>
          <w:color w:val="0070C0"/>
        </w:rPr>
      </w:pPr>
      <w:r w:rsidRPr="00D61D65">
        <w:rPr>
          <w:i/>
          <w:color w:val="0070C0"/>
        </w:rPr>
        <w:t>E.g., some buildings have split floors</w:t>
      </w:r>
      <w:r w:rsidR="001731F5" w:rsidRPr="00D61D65">
        <w:rPr>
          <w:i/>
          <w:color w:val="0070C0"/>
        </w:rPr>
        <w:t xml:space="preserve"> </w:t>
      </w:r>
      <w:r w:rsidR="00B6586B" w:rsidRPr="00D61D65">
        <w:rPr>
          <w:i/>
          <w:color w:val="0070C0"/>
        </w:rPr>
        <w:t>-</w:t>
      </w:r>
      <w:r w:rsidR="001731F5" w:rsidRPr="00D61D65">
        <w:rPr>
          <w:i/>
          <w:color w:val="0070C0"/>
        </w:rPr>
        <w:t xml:space="preserve">– </w:t>
      </w:r>
      <w:r w:rsidR="0001190A" w:rsidRPr="00D61D65">
        <w:rPr>
          <w:i/>
          <w:color w:val="0070C0"/>
        </w:rPr>
        <w:t xml:space="preserve">rooms may have the </w:t>
      </w:r>
      <w:r w:rsidR="001731F5" w:rsidRPr="00D61D65">
        <w:rPr>
          <w:i/>
          <w:color w:val="0070C0"/>
        </w:rPr>
        <w:t>same floor identifier</w:t>
      </w:r>
      <w:r w:rsidR="0001190A" w:rsidRPr="00D61D65">
        <w:rPr>
          <w:i/>
          <w:color w:val="0070C0"/>
        </w:rPr>
        <w:t>,</w:t>
      </w:r>
      <w:r w:rsidR="001731F5" w:rsidRPr="00D61D65">
        <w:rPr>
          <w:i/>
          <w:color w:val="0070C0"/>
        </w:rPr>
        <w:t xml:space="preserve"> but </w:t>
      </w:r>
      <w:r w:rsidR="0001190A" w:rsidRPr="00D61D65">
        <w:rPr>
          <w:i/>
          <w:color w:val="0070C0"/>
        </w:rPr>
        <w:t xml:space="preserve">is actually </w:t>
      </w:r>
      <w:r w:rsidR="001731F5" w:rsidRPr="00D61D65">
        <w:rPr>
          <w:i/>
          <w:color w:val="0070C0"/>
        </w:rPr>
        <w:t xml:space="preserve">inaccessible </w:t>
      </w:r>
      <w:r w:rsidR="0001190A" w:rsidRPr="00D61D65">
        <w:rPr>
          <w:i/>
          <w:color w:val="0070C0"/>
        </w:rPr>
        <w:t xml:space="preserve">from </w:t>
      </w:r>
      <w:r w:rsidR="001731F5" w:rsidRPr="00D61D65">
        <w:rPr>
          <w:i/>
          <w:color w:val="0070C0"/>
        </w:rPr>
        <w:t>the same floor</w:t>
      </w:r>
      <w:r w:rsidRPr="00D61D65">
        <w:rPr>
          <w:i/>
          <w:color w:val="0070C0"/>
        </w:rPr>
        <w:t>.</w:t>
      </w:r>
    </w:p>
    <w:commentRangeEnd w:id="109"/>
    <w:p w14:paraId="757B40FA" w14:textId="77777777" w:rsidR="00CC0FB4" w:rsidRDefault="002F435B" w:rsidP="00B9118A">
      <w:r>
        <w:rPr>
          <w:rStyle w:val="CommentReference"/>
        </w:rPr>
        <w:lastRenderedPageBreak/>
        <w:commentReference w:id="109"/>
      </w:r>
    </w:p>
    <w:p w14:paraId="14789EAD" w14:textId="77777777" w:rsidR="001A33D0" w:rsidRPr="002E0796" w:rsidRDefault="001A33D0" w:rsidP="001A33D0">
      <w:pPr>
        <w:pStyle w:val="ANNEX"/>
        <w:numPr>
          <w:ilvl w:val="0"/>
          <w:numId w:val="7"/>
        </w:numPr>
      </w:pPr>
      <w:bookmarkStart w:id="110" w:name="_Toc450303222"/>
      <w:bookmarkStart w:id="111" w:name="_Toc9996972"/>
      <w:bookmarkStart w:id="112" w:name="_Toc438968655"/>
      <w:bookmarkStart w:id="113" w:name="_Toc443461103"/>
      <w:bookmarkStart w:id="114" w:name="_Toc353342675"/>
      <w:r w:rsidRPr="002E0796">
        <w:lastRenderedPageBreak/>
        <w:br/>
      </w:r>
      <w:bookmarkStart w:id="115" w:name="_Toc485815087"/>
      <w:r w:rsidRPr="002E0796">
        <w:rPr>
          <w:b w:val="0"/>
        </w:rPr>
        <w:t>(informative)</w:t>
      </w:r>
      <w:bookmarkEnd w:id="110"/>
      <w:bookmarkEnd w:id="111"/>
      <w:bookmarkEnd w:id="112"/>
      <w:bookmarkEnd w:id="113"/>
      <w:bookmarkEnd w:id="114"/>
      <w:r w:rsidRPr="002E0796">
        <w:br/>
      </w:r>
      <w:r w:rsidRPr="002E0796">
        <w:br/>
      </w:r>
      <w:bookmarkEnd w:id="115"/>
      <w:r w:rsidR="00F240AA">
        <w:t>Examples</w:t>
      </w:r>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"en",</w:t>
      </w:r>
    </w:p>
    <w:p w14:paraId="0F6ABADB" w14:textId="77777777" w:rsidR="00F240AA" w:rsidRDefault="00F240AA" w:rsidP="005B2CE2">
      <w:pPr>
        <w:pStyle w:val="Code"/>
      </w:pPr>
      <w:r>
        <w:t xml:space="preserve">    script: "en",</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addressComponents: {</w:t>
      </w:r>
    </w:p>
    <w:p w14:paraId="5468BEEC" w14:textId="77777777" w:rsidR="00F240AA" w:rsidRDefault="00F240AA" w:rsidP="005B2CE2">
      <w:pPr>
        <w:pStyle w:val="Code"/>
      </w:pPr>
      <w:r>
        <w:t xml:space="preserve">    addressLine: {</w:t>
      </w:r>
    </w:p>
    <w:p w14:paraId="51714F41" w14:textId="77777777" w:rsidR="00F240AA" w:rsidRDefault="00F240AA" w:rsidP="005B2CE2">
      <w:pPr>
        <w:pStyle w:val="Code"/>
      </w:pPr>
      <w:r>
        <w:t xml:space="preserve">      valueType: CharacterString,</w:t>
      </w:r>
    </w:p>
    <w:p w14:paraId="02FA638F" w14:textId="77777777" w:rsidR="00F240AA" w:rsidRDefault="00F240AA" w:rsidP="005B2CE2">
      <w:pPr>
        <w:pStyle w:val="Code"/>
      </w:pPr>
      <w:r>
        <w:t xml:space="preserve">      minCardinality: 1,</w:t>
      </w:r>
    </w:p>
    <w:p w14:paraId="5ACA0A7D" w14:textId="77777777" w:rsidR="00F240AA" w:rsidRDefault="00F240AA" w:rsidP="005B2CE2">
      <w:pPr>
        <w:pStyle w:val="Code"/>
      </w:pPr>
      <w:r>
        <w:t xml:space="preserve">      maxCardinality: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addressClasses: {</w:t>
      </w:r>
    </w:p>
    <w:p w14:paraId="75B22F90" w14:textId="77777777" w:rsidR="00F240AA" w:rsidRDefault="00F240AA" w:rsidP="005B2CE2">
      <w:pPr>
        <w:pStyle w:val="Code"/>
      </w:pPr>
      <w:r>
        <w:t xml:space="preserve">    minimalAddress: {</w:t>
      </w:r>
    </w:p>
    <w:p w14:paraId="4FD7A484" w14:textId="77777777" w:rsidR="00F240AA" w:rsidRDefault="00F240AA" w:rsidP="005B2CE2">
      <w:pPr>
        <w:pStyle w:val="Code"/>
      </w:pPr>
      <w:r>
        <w:t xml:space="preserve">      availableFields: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componentType: addressLine,</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77777777" w:rsidR="00F240AA" w:rsidRDefault="00F240AA" w:rsidP="005B2CE2">
      <w:pPr>
        <w:pStyle w:val="Code"/>
      </w:pPr>
      <w:r>
        <w:t xml:space="preserve">      showTemplates: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w:t>
      </w:r>
      <w:proofErr w:type="gramStart"/>
      <w:r>
        <w:t>{{ addressLine</w:t>
      </w:r>
      <w:proofErr w:type="gramEnd"/>
      <w:r>
        <w:t xml:space="preserv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addressLine,</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t xml:space="preserve">    },</w:t>
      </w:r>
    </w:p>
    <w:p w14:paraId="6B8DAC25" w14:textId="77777777" w:rsidR="00F240AA" w:rsidRDefault="00F240AA" w:rsidP="005B2CE2">
      <w:pPr>
        <w:pStyle w:val="Code"/>
      </w:pPr>
      <w:r>
        <w:t xml:space="preserve">    {</w:t>
      </w:r>
    </w:p>
    <w:p w14:paraId="3512083E" w14:textId="77777777" w:rsidR="00F240AA" w:rsidRDefault="00F240AA" w:rsidP="005B2CE2">
      <w:pPr>
        <w:pStyle w:val="Code"/>
      </w:pPr>
      <w:r>
        <w:lastRenderedPageBreak/>
        <w:t xml:space="preserve">      type: addressLine,</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addressLine,</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addressLine,</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addressLine,</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addressLine,</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addressLine,</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"en",</w:t>
      </w:r>
    </w:p>
    <w:p w14:paraId="789BF59C" w14:textId="77777777" w:rsidR="00EB57C1" w:rsidRDefault="00EB57C1" w:rsidP="00EB57C1">
      <w:pPr>
        <w:pStyle w:val="Code"/>
      </w:pPr>
      <w:r>
        <w:t xml:space="preserve">    script: "en",</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77777777" w:rsidR="00EB57C1" w:rsidRDefault="00EB57C1" w:rsidP="00EB57C1">
      <w:pPr>
        <w:pStyle w:val="Code"/>
      </w:pPr>
      <w:r>
        <w:t xml:space="preserve">  valueTypes: {</w:t>
      </w:r>
    </w:p>
    <w:p w14:paraId="6E26D2CD" w14:textId="77777777" w:rsidR="00EB57C1" w:rsidRDefault="00EB57C1" w:rsidP="00EB57C1">
      <w:pPr>
        <w:pStyle w:val="Code"/>
      </w:pPr>
      <w:r>
        <w:t xml:space="preserve">    addressNumberValue: {</w:t>
      </w:r>
    </w:p>
    <w:p w14:paraId="6272037F" w14:textId="77777777" w:rsidR="00EB57C1" w:rsidRDefault="00EB57C1" w:rsidP="00EB57C1">
      <w:pPr>
        <w:pStyle w:val="Code"/>
      </w:pPr>
      <w:r>
        <w:t xml:space="preserve">      primitiveType: Integer,</w:t>
      </w:r>
    </w:p>
    <w:p w14:paraId="4AFD173F" w14:textId="77777777" w:rsidR="00EB57C1" w:rsidRDefault="00EB57C1" w:rsidP="00EB57C1">
      <w:pPr>
        <w:pStyle w:val="Code"/>
      </w:pPr>
      <w:r>
        <w:t xml:space="preserve">      maxValue: 10000,</w:t>
      </w:r>
    </w:p>
    <w:p w14:paraId="6A71AC3E" w14:textId="77777777" w:rsidR="00EB57C1" w:rsidRDefault="00EB57C1" w:rsidP="00EB57C1">
      <w:pPr>
        <w:pStyle w:val="Code"/>
      </w:pPr>
      <w:r>
        <w:t xml:space="preserve">      minValue: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boxNumberValue: {</w:t>
      </w:r>
    </w:p>
    <w:p w14:paraId="231C09E0" w14:textId="77777777" w:rsidR="00EB57C1" w:rsidRDefault="00EB57C1" w:rsidP="00EB57C1">
      <w:pPr>
        <w:pStyle w:val="Code"/>
      </w:pPr>
      <w:r>
        <w:t xml:space="preserve">      primitiveType: Integer,</w:t>
      </w:r>
    </w:p>
    <w:p w14:paraId="05B3A2A8" w14:textId="77777777" w:rsidR="00EB57C1" w:rsidRDefault="00EB57C1" w:rsidP="00EB57C1">
      <w:pPr>
        <w:pStyle w:val="Code"/>
      </w:pPr>
      <w:r>
        <w:t xml:space="preserve">      maxValue: 100000,</w:t>
      </w:r>
    </w:p>
    <w:p w14:paraId="5773B70F" w14:textId="77777777" w:rsidR="00EB57C1" w:rsidRDefault="00EB57C1" w:rsidP="00EB57C1">
      <w:pPr>
        <w:pStyle w:val="Code"/>
      </w:pPr>
      <w:r>
        <w:t xml:space="preserve">      minValue: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addressComponents: {</w:t>
      </w:r>
    </w:p>
    <w:p w14:paraId="147311AA" w14:textId="77777777" w:rsidR="00EB57C1" w:rsidRDefault="00EB57C1" w:rsidP="00EB57C1">
      <w:pPr>
        <w:pStyle w:val="Code"/>
      </w:pPr>
      <w:r>
        <w:t xml:space="preserve">    addressNumber: {</w:t>
      </w:r>
    </w:p>
    <w:p w14:paraId="1D7957D7" w14:textId="77777777" w:rsidR="00EB57C1" w:rsidRDefault="00EB57C1" w:rsidP="00EB57C1">
      <w:pPr>
        <w:pStyle w:val="Code"/>
      </w:pPr>
      <w:r>
        <w:t xml:space="preserve">      valueType: addressNumberValue,</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boxNumber: {</w:t>
      </w:r>
    </w:p>
    <w:p w14:paraId="7DF4D848" w14:textId="77777777" w:rsidR="00EB57C1" w:rsidRDefault="00EB57C1" w:rsidP="00EB57C1">
      <w:pPr>
        <w:pStyle w:val="Code"/>
      </w:pPr>
      <w:r>
        <w:t xml:space="preserve">      valueType: boxNumberValue,</w:t>
      </w:r>
    </w:p>
    <w:p w14:paraId="351A31E0" w14:textId="77777777" w:rsidR="00EB57C1" w:rsidRDefault="00EB57C1" w:rsidP="00EB57C1">
      <w:pPr>
        <w:pStyle w:val="Code"/>
      </w:pPr>
      <w:r>
        <w:t xml:space="preserve">    },</w:t>
      </w:r>
    </w:p>
    <w:p w14:paraId="48F8319F" w14:textId="77777777" w:rsidR="00EB57C1" w:rsidRDefault="00EB57C1" w:rsidP="00EB57C1">
      <w:pPr>
        <w:pStyle w:val="Code"/>
      </w:pPr>
    </w:p>
    <w:p w14:paraId="74947308" w14:textId="77777777" w:rsidR="00EB57C1" w:rsidRDefault="00EB57C1" w:rsidP="00EB57C1">
      <w:pPr>
        <w:pStyle w:val="Code"/>
      </w:pPr>
      <w:r>
        <w:t xml:space="preserve">    /* Table C.3. Address component type */</w:t>
      </w:r>
    </w:p>
    <w:p w14:paraId="7E0DE4AD" w14:textId="77777777" w:rsidR="00EB57C1" w:rsidRDefault="00EB57C1" w:rsidP="00EB57C1">
      <w:pPr>
        <w:pStyle w:val="Code"/>
      </w:pPr>
      <w:r>
        <w:t xml:space="preserve">    thoroughfareName: {</w:t>
      </w:r>
    </w:p>
    <w:p w14:paraId="760ABAE7" w14:textId="77777777" w:rsidR="00EB57C1" w:rsidRDefault="00EB57C1" w:rsidP="00EB57C1">
      <w:pPr>
        <w:pStyle w:val="Code"/>
      </w:pPr>
      <w:r>
        <w:t xml:space="preserve">      valueType: thoroughfareNameValue,</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localityName: {</w:t>
      </w:r>
    </w:p>
    <w:p w14:paraId="24C3C1FE" w14:textId="77777777" w:rsidR="00EB57C1" w:rsidRDefault="00EB57C1" w:rsidP="00EB57C1">
      <w:pPr>
        <w:pStyle w:val="Code"/>
      </w:pPr>
      <w:r>
        <w:t xml:space="preserve">      valueType: CharacterString,</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postOfficeName: {</w:t>
      </w:r>
    </w:p>
    <w:p w14:paraId="79DD001F" w14:textId="77777777" w:rsidR="00EB57C1" w:rsidRDefault="00EB57C1" w:rsidP="00EB57C1">
      <w:pPr>
        <w:pStyle w:val="Code"/>
      </w:pPr>
      <w:r>
        <w:t xml:space="preserve">      valueType: CharacterString</w:t>
      </w:r>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postCode: {</w:t>
      </w:r>
    </w:p>
    <w:p w14:paraId="155263C3" w14:textId="77777777" w:rsidR="00EB57C1" w:rsidRDefault="00EB57C1" w:rsidP="00EB57C1">
      <w:pPr>
        <w:pStyle w:val="Code"/>
      </w:pPr>
      <w:r>
        <w:t xml:space="preserve">      valueType: CharacterString</w:t>
      </w:r>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countryName: {</w:t>
      </w:r>
    </w:p>
    <w:p w14:paraId="70ABD6B4" w14:textId="77777777" w:rsidR="00EB57C1" w:rsidRDefault="00EB57C1" w:rsidP="00EB57C1">
      <w:pPr>
        <w:pStyle w:val="Code"/>
      </w:pPr>
      <w:r>
        <w:t xml:space="preserve">      valueType: thoroughfareName,</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addressNumber: {</w:t>
      </w:r>
    </w:p>
    <w:p w14:paraId="79DE78FE" w14:textId="77777777" w:rsidR="00EB57C1" w:rsidRDefault="00EB57C1" w:rsidP="00EB57C1">
      <w:pPr>
        <w:pStyle w:val="Code"/>
      </w:pPr>
      <w:r>
        <w:t xml:space="preserve">      valueType: addressedObjectIdentifier,</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addressClasses: {</w:t>
      </w:r>
    </w:p>
    <w:p w14:paraId="5D640AEA" w14:textId="77777777" w:rsidR="00EB57C1" w:rsidRDefault="00EB57C1" w:rsidP="00EB57C1">
      <w:pPr>
        <w:pStyle w:val="Code"/>
      </w:pPr>
      <w:r>
        <w:t xml:space="preserve">    streetAddress: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availableFields: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componentType: addressNumber,</w:t>
      </w:r>
    </w:p>
    <w:p w14:paraId="63C8A88D" w14:textId="77777777" w:rsidR="00EB57C1" w:rsidRDefault="00EB57C1" w:rsidP="00EB57C1">
      <w:pPr>
        <w:pStyle w:val="Code"/>
      </w:pPr>
      <w:r>
        <w:t xml:space="preserve">          minCardinality: 1,</w:t>
      </w:r>
    </w:p>
    <w:p w14:paraId="23F711F9" w14:textId="77777777" w:rsidR="00EB57C1" w:rsidRDefault="00EB57C1" w:rsidP="00EB57C1">
      <w:pPr>
        <w:pStyle w:val="Code"/>
      </w:pPr>
      <w:r>
        <w:t xml:space="preserve">          maxCardinality: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componentType: thoroughfareName,</w:t>
      </w:r>
    </w:p>
    <w:p w14:paraId="7BA78D32" w14:textId="77777777" w:rsidR="00EB57C1" w:rsidRDefault="00EB57C1" w:rsidP="00EB57C1">
      <w:pPr>
        <w:pStyle w:val="Code"/>
      </w:pPr>
      <w:r>
        <w:t xml:space="preserve">          minCardinality: 1,</w:t>
      </w:r>
    </w:p>
    <w:p w14:paraId="65E0B39E" w14:textId="77777777" w:rsidR="00EB57C1" w:rsidRDefault="00EB57C1" w:rsidP="00EB57C1">
      <w:pPr>
        <w:pStyle w:val="Code"/>
      </w:pPr>
      <w:r>
        <w:t xml:space="preserve">          maxCardinality: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componentType: placeName</w:t>
      </w:r>
    </w:p>
    <w:p w14:paraId="179A8514" w14:textId="77777777" w:rsidR="00EB57C1" w:rsidRDefault="00EB57C1" w:rsidP="00EB57C1">
      <w:pPr>
        <w:pStyle w:val="Code"/>
      </w:pPr>
      <w:r>
        <w:t xml:space="preserve">          valueType: CharacterString,</w:t>
      </w:r>
    </w:p>
    <w:p w14:paraId="1DF00B9C" w14:textId="77777777" w:rsidR="00EB57C1" w:rsidRDefault="00EB57C1" w:rsidP="00EB57C1">
      <w:pPr>
        <w:pStyle w:val="Code"/>
      </w:pPr>
      <w:r>
        <w:t xml:space="preserve">          minCardinality: 1,</w:t>
      </w:r>
    </w:p>
    <w:p w14:paraId="1CFA341E" w14:textId="77777777" w:rsidR="00EB57C1" w:rsidRDefault="00EB57C1" w:rsidP="00EB57C1">
      <w:pPr>
        <w:pStyle w:val="Code"/>
      </w:pPr>
      <w:r>
        <w:t xml:space="preserve">          maxCardinality: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componentType: postCode</w:t>
      </w:r>
    </w:p>
    <w:p w14:paraId="70869604" w14:textId="77777777" w:rsidR="00EB57C1" w:rsidRDefault="00EB57C1" w:rsidP="00EB57C1">
      <w:pPr>
        <w:pStyle w:val="Code"/>
      </w:pPr>
      <w:r>
        <w:t xml:space="preserve">          minCardinality: 1,</w:t>
      </w:r>
    </w:p>
    <w:p w14:paraId="76361661" w14:textId="77777777" w:rsidR="00EB57C1" w:rsidRDefault="00EB57C1" w:rsidP="00EB57C1">
      <w:pPr>
        <w:pStyle w:val="Code"/>
      </w:pPr>
      <w:r>
        <w:t xml:space="preserve">          maxCardinality: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componentType: countryName</w:t>
      </w:r>
    </w:p>
    <w:p w14:paraId="04C2C925" w14:textId="77777777" w:rsidR="00EB57C1" w:rsidRDefault="00EB57C1" w:rsidP="00EB57C1">
      <w:pPr>
        <w:pStyle w:val="Code"/>
      </w:pPr>
      <w:r>
        <w:t xml:space="preserve">          minCardinality: 1,</w:t>
      </w:r>
    </w:p>
    <w:p w14:paraId="3FAB5227" w14:textId="77777777" w:rsidR="00EB57C1" w:rsidRDefault="00EB57C1" w:rsidP="00EB57C1">
      <w:pPr>
        <w:pStyle w:val="Code"/>
      </w:pPr>
      <w:r>
        <w:t xml:space="preserve">          maxCardinality: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77777777" w:rsidR="00EB57C1" w:rsidRDefault="00EB57C1" w:rsidP="00EB57C1">
      <w:pPr>
        <w:pStyle w:val="Code"/>
      </w:pPr>
      <w:r>
        <w:t xml:space="preserve">      showTemplates: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boxAddress: {</w:t>
      </w:r>
    </w:p>
    <w:p w14:paraId="0377E002" w14:textId="77777777" w:rsidR="00EB57C1" w:rsidRDefault="00EB57C1" w:rsidP="00EB57C1">
      <w:pPr>
        <w:pStyle w:val="Code"/>
      </w:pPr>
      <w:r>
        <w:t xml:space="preserve">      availableFields: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componentType: boxNumber,</w:t>
      </w:r>
    </w:p>
    <w:p w14:paraId="14368C62" w14:textId="77777777" w:rsidR="00EB57C1" w:rsidRDefault="00EB57C1" w:rsidP="00EB57C1">
      <w:pPr>
        <w:pStyle w:val="Code"/>
      </w:pPr>
      <w:r>
        <w:t xml:space="preserve">          minCardinality: 1,</w:t>
      </w:r>
    </w:p>
    <w:p w14:paraId="0BB44B25" w14:textId="77777777" w:rsidR="00EB57C1" w:rsidRDefault="00EB57C1" w:rsidP="00EB57C1">
      <w:pPr>
        <w:pStyle w:val="Code"/>
      </w:pPr>
      <w:r>
        <w:t xml:space="preserve">          maxCardinality: 1,</w:t>
      </w:r>
    </w:p>
    <w:p w14:paraId="1EB37F1E" w14:textId="77777777" w:rsidR="00EB57C1" w:rsidRDefault="00EB57C1" w:rsidP="00EB57C1">
      <w:pPr>
        <w:pStyle w:val="Code"/>
      </w:pPr>
      <w:r>
        <w:lastRenderedPageBreak/>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componentType: postOfficeName,</w:t>
      </w:r>
    </w:p>
    <w:p w14:paraId="0D751E76" w14:textId="77777777" w:rsidR="00EB57C1" w:rsidRDefault="00EB57C1" w:rsidP="00EB57C1">
      <w:pPr>
        <w:pStyle w:val="Code"/>
      </w:pPr>
      <w:r>
        <w:t xml:space="preserve">          valueType: CharacterString,</w:t>
      </w:r>
    </w:p>
    <w:p w14:paraId="611E4A11" w14:textId="77777777" w:rsidR="00EB57C1" w:rsidRDefault="00EB57C1" w:rsidP="00EB57C1">
      <w:pPr>
        <w:pStyle w:val="Code"/>
      </w:pPr>
      <w:r>
        <w:t xml:space="preserve">          minCardinality: 1,</w:t>
      </w:r>
    </w:p>
    <w:p w14:paraId="620C46AA" w14:textId="77777777" w:rsidR="00EB57C1" w:rsidRDefault="00EB57C1" w:rsidP="00EB57C1">
      <w:pPr>
        <w:pStyle w:val="Code"/>
      </w:pPr>
      <w:r>
        <w:t xml:space="preserve">          maxCardinality: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componentType: postCode</w:t>
      </w:r>
    </w:p>
    <w:p w14:paraId="072A9C23" w14:textId="77777777" w:rsidR="00EB57C1" w:rsidRDefault="00EB57C1" w:rsidP="00EB57C1">
      <w:pPr>
        <w:pStyle w:val="Code"/>
      </w:pPr>
      <w:r>
        <w:t xml:space="preserve">          minCardinality: 1,</w:t>
      </w:r>
    </w:p>
    <w:p w14:paraId="08B4A1A4" w14:textId="77777777" w:rsidR="00EB57C1" w:rsidRDefault="00EB57C1" w:rsidP="00EB57C1">
      <w:pPr>
        <w:pStyle w:val="Code"/>
      </w:pPr>
      <w:r>
        <w:t xml:space="preserve">          maxCardinality: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componentType: countryName</w:t>
      </w:r>
    </w:p>
    <w:p w14:paraId="096C6A11" w14:textId="77777777" w:rsidR="00EB57C1" w:rsidRDefault="00EB57C1" w:rsidP="00EB57C1">
      <w:pPr>
        <w:pStyle w:val="Code"/>
      </w:pPr>
      <w:r>
        <w:t xml:space="preserve">          minCardinality: 1,</w:t>
      </w:r>
    </w:p>
    <w:p w14:paraId="1F2DD223" w14:textId="77777777" w:rsidR="00EB57C1" w:rsidRDefault="00EB57C1" w:rsidP="00EB57C1">
      <w:pPr>
        <w:pStyle w:val="Code"/>
      </w:pPr>
      <w:r>
        <w:t xml:space="preserve">          maxCardinality: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7777777" w:rsidR="00EB57C1" w:rsidRDefault="00EB57C1" w:rsidP="00EB57C1">
      <w:pPr>
        <w:pStyle w:val="Code"/>
      </w:pPr>
      <w:r>
        <w:t xml:space="preserve">      showTemplates: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addressNumber,</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thoroughfareName,</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placeName,</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postCode,</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countryName,</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t xml:space="preserve">    {</w:t>
      </w:r>
    </w:p>
    <w:p w14:paraId="30D5ADD8" w14:textId="77777777" w:rsidR="00EB57C1" w:rsidRDefault="00EB57C1" w:rsidP="00EB57C1">
      <w:pPr>
        <w:pStyle w:val="Code"/>
      </w:pPr>
      <w:r>
        <w:t xml:space="preserve">      type: boxNumber,</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lastRenderedPageBreak/>
        <w:t xml:space="preserve">      type: postOfficeName,</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postCode,</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countryName,</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116" w:name="_Toc443470372"/>
      <w:bookmarkStart w:id="117" w:name="_Toc450303224"/>
      <w:bookmarkStart w:id="118" w:name="_Toc9996979"/>
      <w:bookmarkStart w:id="119" w:name="_Toc353342679"/>
      <w:bookmarkStart w:id="120" w:name="_Toc485815088"/>
      <w:r w:rsidRPr="002E0796">
        <w:lastRenderedPageBreak/>
        <w:t>Bibliography</w:t>
      </w:r>
      <w:bookmarkEnd w:id="116"/>
      <w:bookmarkEnd w:id="117"/>
      <w:bookmarkEnd w:id="118"/>
      <w:bookmarkEnd w:id="119"/>
      <w:bookmarkEnd w:id="120"/>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3"/>
      <w:footerReference w:type="default" r:id="rId24"/>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Serena Coetzee" w:date="2017-11-28T15:21:00Z" w:initials="SMC">
    <w:p w14:paraId="50E267EA" w14:textId="77777777" w:rsidR="00E97948" w:rsidRDefault="00E97948">
      <w:pPr>
        <w:pStyle w:val="CommentText"/>
      </w:pPr>
    </w:p>
    <w:p w14:paraId="18B969EE" w14:textId="77777777" w:rsidR="00E97948" w:rsidRDefault="00E97948">
      <w:pPr>
        <w:pStyle w:val="CommentText"/>
      </w:pPr>
      <w:r>
        <w:t>Add d</w:t>
      </w:r>
      <w:r>
        <w:rPr>
          <w:rStyle w:val="CommentReference"/>
        </w:rPr>
        <w:annotationRef/>
      </w:r>
      <w:r>
        <w:t>iagram?</w:t>
      </w:r>
    </w:p>
    <w:p w14:paraId="1C2194D9" w14:textId="77777777" w:rsidR="00E97948" w:rsidRDefault="00E97948">
      <w:pPr>
        <w:pStyle w:val="CommentText"/>
      </w:pPr>
      <w:r>
        <w:t>Explain relevance to the scope…</w:t>
      </w:r>
    </w:p>
    <w:p w14:paraId="4F5803F3" w14:textId="77777777" w:rsidR="00E97948" w:rsidRDefault="00E97948">
      <w:pPr>
        <w:pStyle w:val="CommentText"/>
      </w:pPr>
      <w:r>
        <w:t>‘lifecycle’ different to that in ISO 19160-1…</w:t>
      </w:r>
    </w:p>
    <w:p w14:paraId="7E9C672D" w14:textId="77777777" w:rsidR="00E97948" w:rsidRDefault="00E97948">
      <w:pPr>
        <w:pStyle w:val="CommentText"/>
      </w:pPr>
    </w:p>
    <w:p w14:paraId="512F2AC0" w14:textId="77777777" w:rsidR="00E97948" w:rsidRDefault="00E97948">
      <w:pPr>
        <w:pStyle w:val="CommentText"/>
      </w:pPr>
      <w:r>
        <w:t xml:space="preserve">Interchange steps </w:t>
      </w:r>
    </w:p>
    <w:p w14:paraId="1987D5E7" w14:textId="77777777" w:rsidR="00E97948" w:rsidRDefault="00E97948">
      <w:pPr>
        <w:pStyle w:val="CommentText"/>
      </w:pPr>
      <w:r>
        <w:t>Processing steps…</w:t>
      </w:r>
    </w:p>
  </w:comment>
  <w:comment w:id="97" w:author="Serena Coetzee" w:date="2017-11-28T15:24:00Z" w:initials="SMC">
    <w:p w14:paraId="0B25C3B5" w14:textId="77777777" w:rsidR="00E97948" w:rsidRDefault="00E97948">
      <w:pPr>
        <w:pStyle w:val="CommentText"/>
      </w:pPr>
      <w:r>
        <w:rPr>
          <w:rStyle w:val="CommentReference"/>
        </w:rPr>
        <w:annotationRef/>
      </w:r>
      <w:r>
        <w:t>Link ISO 19160-1 (clause number)</w:t>
      </w:r>
    </w:p>
  </w:comment>
  <w:comment w:id="99" w:author="Serena Coetzee" w:date="2017-11-28T15:23:00Z" w:initials="SMC">
    <w:p w14:paraId="42D1A07D" w14:textId="77777777" w:rsidR="00E97948" w:rsidRDefault="00E97948">
      <w:pPr>
        <w:pStyle w:val="CommentText"/>
      </w:pPr>
      <w:r>
        <w:rPr>
          <w:rStyle w:val="CommentReference"/>
        </w:rPr>
        <w:annotationRef/>
      </w:r>
      <w:r>
        <w:t>Conceptual model for the profile description</w:t>
      </w:r>
    </w:p>
    <w:p w14:paraId="7F06BBEA" w14:textId="77777777" w:rsidR="00E97948" w:rsidRDefault="00E97948">
      <w:pPr>
        <w:pStyle w:val="CommentText"/>
      </w:pPr>
    </w:p>
    <w:p w14:paraId="4063FE6A" w14:textId="77777777" w:rsidR="00E97948" w:rsidRDefault="00E97948">
      <w:pPr>
        <w:pStyle w:val="CommentText"/>
      </w:pPr>
      <w:r>
        <w:t>Add UML</w:t>
      </w:r>
    </w:p>
  </w:comment>
  <w:comment w:id="101" w:author="Serena Coetzee" w:date="2017-11-28T15:25:00Z" w:initials="SMC">
    <w:p w14:paraId="5723EC77" w14:textId="77777777" w:rsidR="00E97948" w:rsidRDefault="00E97948">
      <w:pPr>
        <w:pStyle w:val="CommentText"/>
      </w:pPr>
      <w:r>
        <w:rPr>
          <w:rStyle w:val="CommentReference"/>
        </w:rPr>
        <w:annotationRef/>
      </w:r>
      <w:r>
        <w:t>Move encoding to Annex.</w:t>
      </w:r>
    </w:p>
  </w:comment>
  <w:comment w:id="105" w:author="Serena Coetzee" w:date="2017-11-28T06:32:00Z" w:initials="SMC">
    <w:p w14:paraId="183387C5" w14:textId="77777777" w:rsidR="00E97948" w:rsidRDefault="00E97948">
      <w:pPr>
        <w:pStyle w:val="CommentText"/>
      </w:pPr>
      <w:r>
        <w:rPr>
          <w:rStyle w:val="CommentReference"/>
        </w:rPr>
        <w:annotationRef/>
      </w:r>
      <w:r>
        <w:t>????</w:t>
      </w:r>
    </w:p>
  </w:comment>
  <w:comment w:id="107" w:author="Serena Coetzee" w:date="2017-11-28T15:39:00Z" w:initials="SMC">
    <w:p w14:paraId="0BEC51AF" w14:textId="77777777" w:rsidR="002F435B" w:rsidRDefault="002F435B">
      <w:pPr>
        <w:pStyle w:val="CommentText"/>
      </w:pPr>
      <w:r>
        <w:rPr>
          <w:rStyle w:val="CommentReference"/>
        </w:rPr>
        <w:annotationRef/>
      </w:r>
      <w:r>
        <w:t>Each address will conform to a profile.</w:t>
      </w:r>
    </w:p>
  </w:comment>
  <w:comment w:id="108" w:author="Serena Coetzee" w:date="2017-11-28T15:40:00Z" w:initials="SMC">
    <w:p w14:paraId="04065422" w14:textId="77777777" w:rsidR="002F435B" w:rsidRDefault="002F435B">
      <w:pPr>
        <w:pStyle w:val="CommentText"/>
      </w:pPr>
      <w:r>
        <w:rPr>
          <w:rStyle w:val="CommentReference"/>
        </w:rPr>
        <w:annotationRef/>
      </w:r>
      <w:r>
        <w:t xml:space="preserve">Informative text </w:t>
      </w:r>
      <w:r>
        <w:sym w:font="Wingdings" w:char="F0E0"/>
      </w:r>
      <w:r>
        <w:t xml:space="preserve"> Annex</w:t>
      </w:r>
    </w:p>
  </w:comment>
  <w:comment w:id="109" w:author="Serena Coetzee" w:date="2017-11-28T15:40:00Z" w:initials="SMC">
    <w:p w14:paraId="01D6609E" w14:textId="77777777" w:rsidR="002F435B" w:rsidRDefault="002F435B">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87D5E7" w15:done="0"/>
  <w15:commentEx w15:paraId="0B25C3B5" w15:done="0"/>
  <w15:commentEx w15:paraId="4063FE6A" w15:done="0"/>
  <w15:commentEx w15:paraId="5723EC77" w15:done="0"/>
  <w15:commentEx w15:paraId="183387C5" w15:done="0"/>
  <w15:commentEx w15:paraId="0BEC51AF" w15:done="0"/>
  <w15:commentEx w15:paraId="04065422" w15:done="0"/>
  <w15:commentEx w15:paraId="01D660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3249E" w14:textId="77777777" w:rsidR="00F20FCA" w:rsidRDefault="00F20FCA">
      <w:pPr>
        <w:spacing w:after="0" w:line="240" w:lineRule="auto"/>
      </w:pPr>
      <w:r>
        <w:separator/>
      </w:r>
    </w:p>
  </w:endnote>
  <w:endnote w:type="continuationSeparator" w:id="0">
    <w:p w14:paraId="6EAC3209" w14:textId="77777777" w:rsidR="00F20FCA" w:rsidRDefault="00F2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D9398" w14:textId="77777777" w:rsidR="00E97948" w:rsidRPr="00BA1CC8" w:rsidRDefault="00E97948"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1A964" w14:textId="77777777" w:rsidR="00E97948" w:rsidRPr="00BA1CC8" w:rsidRDefault="00E97948"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2C3DDA">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3F9AE" w14:textId="77777777" w:rsidR="00E97948" w:rsidRPr="00BA1CC8" w:rsidRDefault="00E97948"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2C3DDA">
      <w:rPr>
        <w:noProof/>
        <w:sz w:val="20"/>
      </w:rPr>
      <w:t>v</w:t>
    </w:r>
    <w:r w:rsidRPr="006E50E0">
      <w:rPr>
        <w:sz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0B84" w14:textId="77777777" w:rsidR="00E97948" w:rsidRPr="00BA1CC8" w:rsidRDefault="00E9794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2C3DDA">
      <w:rPr>
        <w:b/>
        <w:noProof/>
        <w:sz w:val="20"/>
      </w:rPr>
      <w:t>2</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C0B74" w14:textId="77777777" w:rsidR="00E97948" w:rsidRPr="00BA1CC8" w:rsidRDefault="00E9794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2C3DDA">
      <w:rPr>
        <w:b/>
        <w:noProof/>
        <w:sz w:val="20"/>
      </w:rPr>
      <w:t>1</w:t>
    </w:r>
    <w:r w:rsidRPr="006E50E0">
      <w:rPr>
        <w:b/>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65D7" w14:textId="77777777" w:rsidR="00F20FCA" w:rsidRDefault="00F20FCA">
      <w:pPr>
        <w:spacing w:after="0" w:line="240" w:lineRule="auto"/>
      </w:pPr>
      <w:r>
        <w:separator/>
      </w:r>
    </w:p>
  </w:footnote>
  <w:footnote w:type="continuationSeparator" w:id="0">
    <w:p w14:paraId="6F18B1BA" w14:textId="77777777" w:rsidR="00F20FCA" w:rsidRDefault="00F20F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AC2AF" w14:textId="77777777" w:rsidR="00E97948" w:rsidRPr="00151316" w:rsidRDefault="00E97948"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B2B6E" w14:textId="77777777" w:rsidR="00E97948" w:rsidRPr="006E50E0" w:rsidRDefault="00E97948"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EEB9" w14:textId="77777777" w:rsidR="00E97948" w:rsidRPr="00151316" w:rsidRDefault="00E97948" w:rsidP="004421EF">
    <w:pPr>
      <w:pStyle w:val="Header"/>
      <w:spacing w:line="240" w:lineRule="exact"/>
      <w:jc w:val="left"/>
    </w:pPr>
    <w:r w:rsidRPr="00151316">
      <w:t>ISO </w:t>
    </w:r>
    <w:r>
      <w:t>191</w:t>
    </w:r>
    <w:r w:rsidRPr="00151316">
      <w:t>##-</w:t>
    </w:r>
    <w:proofErr w:type="gramStart"/>
    <w:r w:rsidRPr="00151316">
      <w:t>#:#</w:t>
    </w:r>
    <w:proofErr w:type="gramEnd"/>
    <w:r w:rsidRPr="00151316">
      <w:t>###(X)</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CA09" w14:textId="77777777" w:rsidR="00E97948" w:rsidRPr="00151316" w:rsidRDefault="00E97948" w:rsidP="004421EF">
    <w:pPr>
      <w:pStyle w:val="Header"/>
      <w:spacing w:line="240" w:lineRule="exact"/>
      <w:jc w:val="right"/>
    </w:pPr>
    <w:r w:rsidRPr="00151316">
      <w:t>ISO </w:t>
    </w:r>
    <w:r>
      <w:t>191##</w:t>
    </w:r>
    <w:r w:rsidRPr="00151316">
      <w:t>-</w:t>
    </w:r>
    <w:proofErr w:type="gramStart"/>
    <w:r w:rsidRPr="00151316">
      <w:t>#:#</w:t>
    </w:r>
    <w:proofErr w:type="gramEnd"/>
    <w:r w:rsidRPr="00151316">
      <w:t>###(X)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3">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2"/>
  </w:num>
  <w:num w:numId="17">
    <w:abstractNumId w:val="2"/>
  </w:num>
  <w:num w:numId="18">
    <w:abstractNumId w:val="2"/>
  </w:num>
  <w:num w:numId="19">
    <w:abstractNumId w:val="3"/>
  </w:num>
  <w:num w:numId="20">
    <w:abstractNumId w:val="2"/>
  </w:num>
  <w:num w:numId="2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Tse">
    <w15:presenceInfo w15:providerId="Windows Live" w15:userId="28d90f753583c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oNotTrackMoves/>
  <w:defaultTabStop w:val="720"/>
  <w:evenAndOddHeaders/>
  <w:characterSpacingControl w:val="doNotCompress"/>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5FF5"/>
    <w:rsid w:val="0001190A"/>
    <w:rsid w:val="0003272D"/>
    <w:rsid w:val="000426AF"/>
    <w:rsid w:val="00052262"/>
    <w:rsid w:val="00055455"/>
    <w:rsid w:val="00060093"/>
    <w:rsid w:val="00075CE6"/>
    <w:rsid w:val="000D418C"/>
    <w:rsid w:val="000E2D37"/>
    <w:rsid w:val="000F299C"/>
    <w:rsid w:val="001001F5"/>
    <w:rsid w:val="001462BC"/>
    <w:rsid w:val="00151BF7"/>
    <w:rsid w:val="001622EB"/>
    <w:rsid w:val="001731F5"/>
    <w:rsid w:val="00176161"/>
    <w:rsid w:val="00176F79"/>
    <w:rsid w:val="00186157"/>
    <w:rsid w:val="0019131A"/>
    <w:rsid w:val="00193CC5"/>
    <w:rsid w:val="001952DA"/>
    <w:rsid w:val="001A0B0F"/>
    <w:rsid w:val="001A1E03"/>
    <w:rsid w:val="001A33D0"/>
    <w:rsid w:val="001B51CD"/>
    <w:rsid w:val="001C1F0C"/>
    <w:rsid w:val="001C7E8A"/>
    <w:rsid w:val="001D5D5F"/>
    <w:rsid w:val="001D64E4"/>
    <w:rsid w:val="001F5B74"/>
    <w:rsid w:val="00202AD0"/>
    <w:rsid w:val="00206E99"/>
    <w:rsid w:val="00211686"/>
    <w:rsid w:val="002214D0"/>
    <w:rsid w:val="0022407F"/>
    <w:rsid w:val="00224594"/>
    <w:rsid w:val="00224CA4"/>
    <w:rsid w:val="002268A3"/>
    <w:rsid w:val="00226DDC"/>
    <w:rsid w:val="0023460E"/>
    <w:rsid w:val="00246116"/>
    <w:rsid w:val="00257F90"/>
    <w:rsid w:val="00264095"/>
    <w:rsid w:val="002704FE"/>
    <w:rsid w:val="00274EF9"/>
    <w:rsid w:val="00294710"/>
    <w:rsid w:val="00297BEB"/>
    <w:rsid w:val="002C0D4D"/>
    <w:rsid w:val="002C3DDA"/>
    <w:rsid w:val="002C701C"/>
    <w:rsid w:val="002C72A4"/>
    <w:rsid w:val="002D52F6"/>
    <w:rsid w:val="002E0796"/>
    <w:rsid w:val="002E5717"/>
    <w:rsid w:val="002F06DE"/>
    <w:rsid w:val="002F435B"/>
    <w:rsid w:val="002F47FC"/>
    <w:rsid w:val="00302BDC"/>
    <w:rsid w:val="00314414"/>
    <w:rsid w:val="0032015E"/>
    <w:rsid w:val="00333718"/>
    <w:rsid w:val="00336127"/>
    <w:rsid w:val="00350C64"/>
    <w:rsid w:val="00351B8A"/>
    <w:rsid w:val="00366090"/>
    <w:rsid w:val="00380F73"/>
    <w:rsid w:val="00381631"/>
    <w:rsid w:val="00394E7E"/>
    <w:rsid w:val="003F5850"/>
    <w:rsid w:val="00420815"/>
    <w:rsid w:val="004421EF"/>
    <w:rsid w:val="00444D56"/>
    <w:rsid w:val="004452D2"/>
    <w:rsid w:val="00447EA0"/>
    <w:rsid w:val="00454560"/>
    <w:rsid w:val="00464E50"/>
    <w:rsid w:val="004726C4"/>
    <w:rsid w:val="004927FC"/>
    <w:rsid w:val="00492F6D"/>
    <w:rsid w:val="004A6DEA"/>
    <w:rsid w:val="004B78F9"/>
    <w:rsid w:val="004C241D"/>
    <w:rsid w:val="004C4D82"/>
    <w:rsid w:val="004C55C0"/>
    <w:rsid w:val="004C5AFD"/>
    <w:rsid w:val="00526284"/>
    <w:rsid w:val="0054733A"/>
    <w:rsid w:val="00555D91"/>
    <w:rsid w:val="00561DEB"/>
    <w:rsid w:val="00593C92"/>
    <w:rsid w:val="005A3D16"/>
    <w:rsid w:val="005A4823"/>
    <w:rsid w:val="005B1E60"/>
    <w:rsid w:val="005B2CE2"/>
    <w:rsid w:val="005B3EC6"/>
    <w:rsid w:val="005C482E"/>
    <w:rsid w:val="005C5CA3"/>
    <w:rsid w:val="005D6017"/>
    <w:rsid w:val="005E75F3"/>
    <w:rsid w:val="005F68BB"/>
    <w:rsid w:val="006003D2"/>
    <w:rsid w:val="00605998"/>
    <w:rsid w:val="00610D56"/>
    <w:rsid w:val="00617FB1"/>
    <w:rsid w:val="006261DE"/>
    <w:rsid w:val="0064004B"/>
    <w:rsid w:val="00646E82"/>
    <w:rsid w:val="006473BE"/>
    <w:rsid w:val="00647447"/>
    <w:rsid w:val="00657F23"/>
    <w:rsid w:val="00673172"/>
    <w:rsid w:val="0068101F"/>
    <w:rsid w:val="006820EB"/>
    <w:rsid w:val="006825C7"/>
    <w:rsid w:val="00684789"/>
    <w:rsid w:val="00697AB2"/>
    <w:rsid w:val="006A18F5"/>
    <w:rsid w:val="006B3FDE"/>
    <w:rsid w:val="006C0051"/>
    <w:rsid w:val="006D213A"/>
    <w:rsid w:val="006D3D76"/>
    <w:rsid w:val="006D51C8"/>
    <w:rsid w:val="006D7336"/>
    <w:rsid w:val="006D7CE1"/>
    <w:rsid w:val="006E7C5E"/>
    <w:rsid w:val="006F7FC3"/>
    <w:rsid w:val="007013AB"/>
    <w:rsid w:val="00742233"/>
    <w:rsid w:val="007433F6"/>
    <w:rsid w:val="00762AED"/>
    <w:rsid w:val="00763BEE"/>
    <w:rsid w:val="00763CFB"/>
    <w:rsid w:val="00777DAA"/>
    <w:rsid w:val="007B0E9D"/>
    <w:rsid w:val="007F7F35"/>
    <w:rsid w:val="00813225"/>
    <w:rsid w:val="00817CDE"/>
    <w:rsid w:val="008530E8"/>
    <w:rsid w:val="00856131"/>
    <w:rsid w:val="008635F1"/>
    <w:rsid w:val="008814B2"/>
    <w:rsid w:val="00897961"/>
    <w:rsid w:val="008F7E8B"/>
    <w:rsid w:val="0090139C"/>
    <w:rsid w:val="00910363"/>
    <w:rsid w:val="00930205"/>
    <w:rsid w:val="00945826"/>
    <w:rsid w:val="00971FAD"/>
    <w:rsid w:val="009747F6"/>
    <w:rsid w:val="00980B7C"/>
    <w:rsid w:val="009A6080"/>
    <w:rsid w:val="009A7F77"/>
    <w:rsid w:val="009C4237"/>
    <w:rsid w:val="009C6CF1"/>
    <w:rsid w:val="009D6DE5"/>
    <w:rsid w:val="00A01DCE"/>
    <w:rsid w:val="00A04649"/>
    <w:rsid w:val="00A0670D"/>
    <w:rsid w:val="00A14288"/>
    <w:rsid w:val="00A45AE0"/>
    <w:rsid w:val="00A752AD"/>
    <w:rsid w:val="00A96D36"/>
    <w:rsid w:val="00AD3667"/>
    <w:rsid w:val="00AE4C86"/>
    <w:rsid w:val="00B04AC9"/>
    <w:rsid w:val="00B04C92"/>
    <w:rsid w:val="00B2616A"/>
    <w:rsid w:val="00B319FC"/>
    <w:rsid w:val="00B35CDE"/>
    <w:rsid w:val="00B378C8"/>
    <w:rsid w:val="00B479D8"/>
    <w:rsid w:val="00B6586B"/>
    <w:rsid w:val="00B77025"/>
    <w:rsid w:val="00B77F5C"/>
    <w:rsid w:val="00B80F08"/>
    <w:rsid w:val="00B83404"/>
    <w:rsid w:val="00B9118A"/>
    <w:rsid w:val="00B924DA"/>
    <w:rsid w:val="00BA153A"/>
    <w:rsid w:val="00BA2E44"/>
    <w:rsid w:val="00BA4308"/>
    <w:rsid w:val="00BC36AF"/>
    <w:rsid w:val="00BC53D3"/>
    <w:rsid w:val="00BC7CF6"/>
    <w:rsid w:val="00BD1324"/>
    <w:rsid w:val="00BE3DE8"/>
    <w:rsid w:val="00BE4E8C"/>
    <w:rsid w:val="00BF7921"/>
    <w:rsid w:val="00C00179"/>
    <w:rsid w:val="00C575B1"/>
    <w:rsid w:val="00C67981"/>
    <w:rsid w:val="00C823C2"/>
    <w:rsid w:val="00C83357"/>
    <w:rsid w:val="00C957F4"/>
    <w:rsid w:val="00CA1966"/>
    <w:rsid w:val="00CC0FB4"/>
    <w:rsid w:val="00CD2248"/>
    <w:rsid w:val="00CD752A"/>
    <w:rsid w:val="00CE55DB"/>
    <w:rsid w:val="00CF31F8"/>
    <w:rsid w:val="00D01802"/>
    <w:rsid w:val="00D06F8D"/>
    <w:rsid w:val="00D25FA1"/>
    <w:rsid w:val="00D31089"/>
    <w:rsid w:val="00D33289"/>
    <w:rsid w:val="00D349C8"/>
    <w:rsid w:val="00D44325"/>
    <w:rsid w:val="00D533D0"/>
    <w:rsid w:val="00D61D65"/>
    <w:rsid w:val="00D762F3"/>
    <w:rsid w:val="00D83481"/>
    <w:rsid w:val="00DA6203"/>
    <w:rsid w:val="00DB0934"/>
    <w:rsid w:val="00DB1CE9"/>
    <w:rsid w:val="00DC07F2"/>
    <w:rsid w:val="00DC2D9D"/>
    <w:rsid w:val="00DC4D2B"/>
    <w:rsid w:val="00DD1BA4"/>
    <w:rsid w:val="00DD7E20"/>
    <w:rsid w:val="00DE17F3"/>
    <w:rsid w:val="00DE4ECC"/>
    <w:rsid w:val="00E14789"/>
    <w:rsid w:val="00E36A7A"/>
    <w:rsid w:val="00E41FB1"/>
    <w:rsid w:val="00E444FB"/>
    <w:rsid w:val="00E53E66"/>
    <w:rsid w:val="00E62827"/>
    <w:rsid w:val="00E84FAC"/>
    <w:rsid w:val="00E950F9"/>
    <w:rsid w:val="00E97948"/>
    <w:rsid w:val="00EA11A9"/>
    <w:rsid w:val="00EB358A"/>
    <w:rsid w:val="00EB57C1"/>
    <w:rsid w:val="00EB5FF5"/>
    <w:rsid w:val="00EC69DE"/>
    <w:rsid w:val="00EE7B55"/>
    <w:rsid w:val="00EF21CB"/>
    <w:rsid w:val="00F024B9"/>
    <w:rsid w:val="00F04B78"/>
    <w:rsid w:val="00F11100"/>
    <w:rsid w:val="00F20FCA"/>
    <w:rsid w:val="00F22ED3"/>
    <w:rsid w:val="00F240AA"/>
    <w:rsid w:val="00F25EAB"/>
    <w:rsid w:val="00F65F83"/>
    <w:rsid w:val="00F74758"/>
    <w:rsid w:val="00F77E4F"/>
    <w:rsid w:val="00F81C9C"/>
    <w:rsid w:val="00F828CA"/>
    <w:rsid w:val="00F923F7"/>
    <w:rsid w:val="00FA344B"/>
    <w:rsid w:val="00FB5101"/>
    <w:rsid w:val="00FC1FDA"/>
    <w:rsid w:val="00FD1F00"/>
    <w:rsid w:val="00FD75C6"/>
    <w:rsid w:val="00FF0430"/>
    <w:rsid w:val="00FF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iso.org/obp"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www.iso.org/directives-and-policies.html" TargetMode="External"/><Relationship Id="rId13" Type="http://schemas.openxmlformats.org/officeDocument/2006/relationships/hyperlink" Target="https://www.iso.org/patents" TargetMode="External"/><Relationship Id="rId14" Type="http://schemas.openxmlformats.org/officeDocument/2006/relationships/hyperlink" Target="https://www.iso.org/iso/foreword.html"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electropedia.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so.org/iso/how-to-write-standards.pdf" TargetMode="External"/><Relationship Id="rId8" Type="http://schemas.openxmlformats.org/officeDocument/2006/relationships/hyperlink" Target="https://www.iso.org/iso/model_document-rice_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20171127 calconnect ISO-TC211_NXXX_NWIP_191XX-X-Serena.doc</Template>
  <TotalTime>0</TotalTime>
  <Pages>22</Pages>
  <Words>3861</Words>
  <Characters>22011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Ronald Tse</cp:lastModifiedBy>
  <cp:revision>2</cp:revision>
  <dcterms:created xsi:type="dcterms:W3CDTF">2017-11-28T08:56:00Z</dcterms:created>
  <dcterms:modified xsi:type="dcterms:W3CDTF">2017-11-28T08:56:00Z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