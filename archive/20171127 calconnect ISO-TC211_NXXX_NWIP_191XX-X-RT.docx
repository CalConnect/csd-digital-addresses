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8DF55" w14:textId="7C8CD94F" w:rsidR="001A33D0" w:rsidRPr="002E0796" w:rsidRDefault="001A33D0" w:rsidP="001A33D0">
      <w:pPr>
        <w:jc w:val="right"/>
        <w:rPr>
          <w:b/>
          <w:sz w:val="28"/>
          <w:szCs w:val="28"/>
        </w:rPr>
      </w:pPr>
      <w:r w:rsidRPr="002E0796">
        <w:rPr>
          <w:b/>
          <w:noProof/>
          <w:sz w:val="28"/>
          <w:szCs w:val="28"/>
        </w:rPr>
        <w:t>ISO </w:t>
      </w:r>
      <w:r w:rsidR="00C823C2">
        <w:rPr>
          <w:b/>
          <w:noProof/>
          <w:sz w:val="28"/>
          <w:szCs w:val="28"/>
        </w:rPr>
        <w:t>191</w:t>
      </w:r>
      <w:ins w:id="0" w:author="Ronald Tse" w:date="2017-11-30T01:17:00Z">
        <w:r w:rsidR="00F9132E">
          <w:rPr>
            <w:b/>
            <w:noProof/>
            <w:sz w:val="28"/>
            <w:szCs w:val="28"/>
          </w:rPr>
          <w:t>60</w:t>
        </w:r>
      </w:ins>
      <w:del w:id="1" w:author="Ronald Tse" w:date="2017-11-30T01:17:00Z">
        <w:r w:rsidR="007433F6" w:rsidDel="00F9132E">
          <w:rPr>
            <w:b/>
            <w:noProof/>
            <w:sz w:val="28"/>
            <w:szCs w:val="28"/>
          </w:rPr>
          <w:delText>##</w:delText>
        </w:r>
      </w:del>
      <w:r w:rsidRPr="002E0796">
        <w:rPr>
          <w:b/>
          <w:noProof/>
          <w:sz w:val="28"/>
          <w:szCs w:val="28"/>
        </w:rPr>
        <w:t>-</w:t>
      </w:r>
      <w:ins w:id="2" w:author="Ronald Tse" w:date="2017-11-30T01:17:00Z">
        <w:r w:rsidR="00F9132E">
          <w:rPr>
            <w:b/>
            <w:noProof/>
            <w:sz w:val="28"/>
            <w:szCs w:val="28"/>
          </w:rPr>
          <w:t>6</w:t>
        </w:r>
      </w:ins>
      <w:del w:id="3" w:author="Ronald Tse" w:date="2017-11-30T01:17:00Z">
        <w:r w:rsidR="00C823C2" w:rsidDel="00F9132E">
          <w:rPr>
            <w:b/>
            <w:noProof/>
            <w:sz w:val="28"/>
            <w:szCs w:val="28"/>
          </w:rPr>
          <w:delText>#</w:delText>
        </w:r>
      </w:del>
      <w:r w:rsidRPr="002E0796">
        <w:rPr>
          <w:b/>
          <w:noProof/>
          <w:sz w:val="28"/>
          <w:szCs w:val="28"/>
        </w:rPr>
        <w:t>:####(X)</w:t>
      </w:r>
    </w:p>
    <w:p w14:paraId="243C7FB8" w14:textId="77777777" w:rsidR="001A33D0" w:rsidRPr="002E0796" w:rsidRDefault="001A33D0" w:rsidP="001A33D0">
      <w:pPr>
        <w:jc w:val="right"/>
      </w:pPr>
      <w:r w:rsidRPr="002E0796">
        <w:rPr>
          <w:noProof/>
        </w:rPr>
        <w:t>ISO </w:t>
      </w:r>
      <w:r w:rsidRPr="002E0796">
        <w:t>TC </w:t>
      </w:r>
      <w:r w:rsidR="007433F6">
        <w:rPr>
          <w:noProof/>
        </w:rPr>
        <w:t>211</w:t>
      </w:r>
      <w:r w:rsidR="008635F1">
        <w:rPr>
          <w:noProof/>
        </w:rPr>
        <w:t xml:space="preserve"> </w:t>
      </w:r>
      <w:r w:rsidR="007433F6">
        <w:t>/</w:t>
      </w:r>
      <w:r w:rsidR="008635F1">
        <w:t>SC /</w:t>
      </w:r>
      <w:r w:rsidR="00F11100">
        <w:t>WG 7</w:t>
      </w:r>
    </w:p>
    <w:p w14:paraId="3FFC8664" w14:textId="77777777" w:rsidR="001A33D0" w:rsidRPr="002E0796" w:rsidRDefault="001A33D0" w:rsidP="001A33D0">
      <w:pPr>
        <w:spacing w:after="2000"/>
        <w:jc w:val="right"/>
      </w:pPr>
      <w:bookmarkStart w:id="4" w:name="CVP_Secretariat_Loca"/>
      <w:r w:rsidRPr="002E0796">
        <w:t>Secretariat</w:t>
      </w:r>
      <w:bookmarkEnd w:id="4"/>
      <w:r w:rsidRPr="002E0796">
        <w:t xml:space="preserve">: </w:t>
      </w:r>
      <w:r w:rsidR="00C823C2">
        <w:rPr>
          <w:noProof/>
        </w:rPr>
        <w:t>S</w:t>
      </w:r>
      <w:r w:rsidR="00D349C8">
        <w:rPr>
          <w:noProof/>
        </w:rPr>
        <w:t>IS</w:t>
      </w:r>
    </w:p>
    <w:p w14:paraId="55BC8E48" w14:textId="77777777" w:rsidR="001A33D0" w:rsidRPr="002E0796" w:rsidRDefault="008635F1" w:rsidP="001A33D0">
      <w:pPr>
        <w:spacing w:line="360" w:lineRule="atLeast"/>
        <w:jc w:val="left"/>
        <w:rPr>
          <w:b/>
          <w:sz w:val="32"/>
          <w:szCs w:val="32"/>
        </w:rPr>
      </w:pPr>
      <w:r>
        <w:rPr>
          <w:b/>
          <w:sz w:val="32"/>
          <w:szCs w:val="32"/>
        </w:rPr>
        <w:t xml:space="preserve">Addressing </w:t>
      </w:r>
      <w:r w:rsidRPr="002E0796">
        <w:rPr>
          <w:sz w:val="32"/>
          <w:szCs w:val="32"/>
        </w:rPr>
        <w:t>—</w:t>
      </w:r>
      <w:r>
        <w:rPr>
          <w:b/>
          <w:sz w:val="32"/>
          <w:szCs w:val="32"/>
        </w:rPr>
        <w:t xml:space="preserve"> Machine interchange syntax</w:t>
      </w:r>
    </w:p>
    <w:p w14:paraId="3DAB45D6" w14:textId="77777777" w:rsidR="001A33D0" w:rsidRPr="002E0796" w:rsidRDefault="001A33D0" w:rsidP="001A33D0">
      <w:pPr>
        <w:spacing w:before="2000"/>
      </w:pPr>
    </w:p>
    <w:p w14:paraId="6EA2E8DF" w14:textId="77777777" w:rsidR="001A33D0" w:rsidRPr="002E0796"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2E0796">
        <w:rPr>
          <w:sz w:val="80"/>
          <w:szCs w:val="80"/>
        </w:rPr>
        <w:t>WD/CD/DIS/FDIS stage</w:t>
      </w:r>
    </w:p>
    <w:p w14:paraId="7ACCB3CF" w14:textId="77777777" w:rsidR="001A33D0" w:rsidRPr="002E0796" w:rsidRDefault="001A33D0" w:rsidP="001A33D0">
      <w:pPr>
        <w:spacing w:after="120"/>
      </w:pPr>
    </w:p>
    <w:p w14:paraId="1A1B15B2" w14:textId="77777777" w:rsidR="001A33D0" w:rsidRPr="002E0796"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2E0796">
        <w:rPr>
          <w:b/>
          <w:sz w:val="20"/>
        </w:rPr>
        <w:t>Warning for WDs and CDs</w:t>
      </w:r>
    </w:p>
    <w:p w14:paraId="1C1C0D21" w14:textId="77777777" w:rsidR="001A33D0" w:rsidRPr="002E0796"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2E0796">
        <w:rPr>
          <w:bCs/>
          <w:sz w:val="20"/>
        </w:rPr>
        <w:t>This document is not an ISO International Standard. It is distributed for review and comment. It is subject to change without notice and may not be referred to as an International Standard.</w:t>
      </w:r>
    </w:p>
    <w:p w14:paraId="7B307F0E" w14:textId="77777777" w:rsidR="001A33D0" w:rsidRPr="002E0796"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2E0796">
        <w:rPr>
          <w:bCs/>
          <w:sz w:val="20"/>
        </w:rPr>
        <w:t>Recipients of this draft are invited to submit, with their comments, notification of any relevant patent rights of which they are aware and to provide supporting documentation.</w:t>
      </w:r>
    </w:p>
    <w:p w14:paraId="0E8734A6" w14:textId="77777777" w:rsidR="001A33D0" w:rsidRPr="002E0796" w:rsidRDefault="001A33D0" w:rsidP="001A33D0">
      <w:pPr>
        <w:spacing w:before="1200" w:after="120"/>
        <w:jc w:val="left"/>
        <w:rPr>
          <w:rStyle w:val="Hyperlink"/>
          <w:i/>
          <w:color w:val="0070C0"/>
          <w:sz w:val="20"/>
          <w:szCs w:val="20"/>
          <w:lang w:val="en-GB"/>
        </w:rPr>
      </w:pPr>
      <w:r w:rsidRPr="002E0796">
        <w:rPr>
          <w:i/>
          <w:color w:val="0070C0"/>
          <w:sz w:val="20"/>
          <w:szCs w:val="20"/>
        </w:rPr>
        <w:t xml:space="preserve">To help you, this guide on writing standards was produced by the ISO/TMB and is available at </w:t>
      </w:r>
      <w:hyperlink r:id="rId7" w:history="1">
        <w:r w:rsidR="005B3EC6" w:rsidRPr="002E0796">
          <w:rPr>
            <w:rStyle w:val="Hyperlink"/>
            <w:i/>
            <w:sz w:val="20"/>
            <w:szCs w:val="20"/>
            <w:lang w:val="en-GB"/>
          </w:rPr>
          <w:t>https://www.iso.org/iso/how-to-write-standards.pdf</w:t>
        </w:r>
      </w:hyperlink>
    </w:p>
    <w:p w14:paraId="73FB81D1" w14:textId="77777777" w:rsidR="001A33D0" w:rsidRPr="002E0796" w:rsidRDefault="001A33D0" w:rsidP="001A33D0">
      <w:pPr>
        <w:spacing w:before="240" w:after="120"/>
        <w:jc w:val="left"/>
        <w:rPr>
          <w:rStyle w:val="Hyperlink"/>
          <w:i/>
          <w:color w:val="0070C0"/>
          <w:sz w:val="20"/>
          <w:szCs w:val="20"/>
          <w:lang w:val="en-GB"/>
        </w:rPr>
      </w:pPr>
      <w:r w:rsidRPr="002E0796">
        <w:rPr>
          <w:i/>
          <w:color w:val="0070C0"/>
          <w:sz w:val="20"/>
          <w:szCs w:val="20"/>
        </w:rPr>
        <w:t xml:space="preserve">A model manuscript of a draft International Standard (known as “The Rice Model”) is available at </w:t>
      </w:r>
      <w:hyperlink r:id="rId8" w:history="1">
        <w:r w:rsidR="005B3EC6" w:rsidRPr="002E0796">
          <w:rPr>
            <w:rStyle w:val="Hyperlink"/>
            <w:rFonts w:eastAsia="Times New Roman"/>
            <w:i/>
            <w:sz w:val="20"/>
            <w:szCs w:val="20"/>
            <w:lang w:val="en-GB"/>
          </w:rPr>
          <w:t>https://www.iso.org/iso/model_document-rice_model.pdf</w:t>
        </w:r>
      </w:hyperlink>
    </w:p>
    <w:p w14:paraId="12B03400" w14:textId="77777777" w:rsidR="001A33D0" w:rsidRPr="002E0796" w:rsidRDefault="001A33D0" w:rsidP="001A33D0"/>
    <w:p w14:paraId="0CC7AE42" w14:textId="77777777" w:rsidR="001A33D0" w:rsidRPr="002E0796" w:rsidRDefault="001A33D0" w:rsidP="001A33D0">
      <w:pPr>
        <w:sectPr w:rsidR="001A33D0" w:rsidRPr="002E0796" w:rsidSect="004421EF">
          <w:headerReference w:type="even" r:id="rId9"/>
          <w:headerReference w:type="default" r:id="rId10"/>
          <w:footerReference w:type="even" r:id="rId11"/>
          <w:type w:val="oddPage"/>
          <w:pgSz w:w="11906" w:h="16838" w:code="9"/>
          <w:pgMar w:top="794" w:right="1077" w:bottom="567" w:left="1077" w:header="709" w:footer="284" w:gutter="0"/>
          <w:cols w:space="720"/>
        </w:sectPr>
      </w:pPr>
    </w:p>
    <w:p w14:paraId="6374CDAD" w14:textId="77777777" w:rsidR="001A33D0" w:rsidRPr="002E0796"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2E0796">
        <w:rPr>
          <w:color w:val="auto"/>
        </w:rPr>
        <w:lastRenderedPageBreak/>
        <w:t>© ISO 201</w:t>
      </w:r>
      <w:r w:rsidR="008814B2" w:rsidRPr="002E0796">
        <w:rPr>
          <w:color w:val="auto"/>
        </w:rPr>
        <w:t>7</w:t>
      </w:r>
      <w:r w:rsidRPr="002E0796">
        <w:rPr>
          <w:color w:val="auto"/>
        </w:rPr>
        <w:t>, Published in Switzerland</w:t>
      </w:r>
    </w:p>
    <w:p w14:paraId="13034C6D"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2E0796">
        <w:rPr>
          <w:color w:val="auto"/>
          <w:sz w:val="20"/>
        </w:rPr>
        <w:t>All rights reserved. Unless otherwise specified,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097BEA1"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ISO copyright office</w:t>
      </w:r>
    </w:p>
    <w:p w14:paraId="5878CF79"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Ch. de Blandonnet 8 • CP 401</w:t>
      </w:r>
    </w:p>
    <w:p w14:paraId="2DBC3C83"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CH-1214 Vernier, Geneva, Switzerland</w:t>
      </w:r>
    </w:p>
    <w:p w14:paraId="296A2D95"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Tel.  + 41 22 749 01 11</w:t>
      </w:r>
    </w:p>
    <w:p w14:paraId="6963653F"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Fax  + 41 22 749 09 47</w:t>
      </w:r>
    </w:p>
    <w:p w14:paraId="253023F7"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copyright@iso.org</w:t>
      </w:r>
    </w:p>
    <w:p w14:paraId="42E07ACB" w14:textId="77777777" w:rsidR="001A33D0" w:rsidRPr="002E0796" w:rsidRDefault="001A33D0" w:rsidP="001A33D0">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sidRPr="002E0796">
        <w:rPr>
          <w:color w:val="auto"/>
          <w:sz w:val="20"/>
        </w:rPr>
        <w:t>www.iso.org</w:t>
      </w:r>
    </w:p>
    <w:p w14:paraId="38D3A333" w14:textId="77777777" w:rsidR="001A33D0" w:rsidRPr="002E0796" w:rsidRDefault="001A33D0" w:rsidP="001A33D0">
      <w:pPr>
        <w:pStyle w:val="zzContents"/>
        <w:spacing w:before="0"/>
      </w:pPr>
      <w:r w:rsidRPr="002E0796">
        <w:lastRenderedPageBreak/>
        <w:t>Contents</w:t>
      </w:r>
    </w:p>
    <w:p w14:paraId="2A28B31F" w14:textId="77777777" w:rsidR="0054733A" w:rsidRPr="0023460E" w:rsidRDefault="0054733A">
      <w:pPr>
        <w:pStyle w:val="TOC1"/>
        <w:rPr>
          <w:rFonts w:ascii="Calibri" w:eastAsia="Times New Roman" w:hAnsi="Calibri"/>
          <w:b w:val="0"/>
          <w:noProof/>
        </w:rPr>
      </w:pPr>
      <w:r w:rsidRPr="002E0796">
        <w:fldChar w:fldCharType="begin"/>
      </w:r>
      <w:r w:rsidRPr="002E0796">
        <w:instrText xml:space="preserve"> TOC \o "2-3" \h \z \t "Heading 1;1;ANNEX;1;Biblio Title;1;Foreword Title;1;Intro Title;1" </w:instrText>
      </w:r>
      <w:r w:rsidRPr="002E0796">
        <w:fldChar w:fldCharType="separate"/>
      </w:r>
      <w:hyperlink w:anchor="_Toc485815077" w:history="1">
        <w:r w:rsidRPr="002E0796">
          <w:rPr>
            <w:rStyle w:val="Hyperlink"/>
            <w:noProof/>
            <w:lang w:val="en-GB"/>
          </w:rPr>
          <w:t>Foreword</w:t>
        </w:r>
        <w:r w:rsidRPr="002E0796">
          <w:rPr>
            <w:noProof/>
            <w:webHidden/>
          </w:rPr>
          <w:tab/>
        </w:r>
        <w:r w:rsidRPr="002E0796">
          <w:rPr>
            <w:noProof/>
            <w:webHidden/>
          </w:rPr>
          <w:fldChar w:fldCharType="begin"/>
        </w:r>
        <w:r w:rsidRPr="002E0796">
          <w:rPr>
            <w:noProof/>
            <w:webHidden/>
          </w:rPr>
          <w:instrText xml:space="preserve"> PAGEREF _Toc485815077 \h </w:instrText>
        </w:r>
        <w:r w:rsidRPr="002E0796">
          <w:rPr>
            <w:noProof/>
            <w:webHidden/>
          </w:rPr>
        </w:r>
        <w:r w:rsidRPr="002E0796">
          <w:rPr>
            <w:noProof/>
            <w:webHidden/>
          </w:rPr>
          <w:fldChar w:fldCharType="separate"/>
        </w:r>
        <w:r w:rsidRPr="002E0796">
          <w:rPr>
            <w:noProof/>
            <w:webHidden/>
          </w:rPr>
          <w:t>iv</w:t>
        </w:r>
        <w:r w:rsidRPr="002E0796">
          <w:rPr>
            <w:noProof/>
            <w:webHidden/>
          </w:rPr>
          <w:fldChar w:fldCharType="end"/>
        </w:r>
      </w:hyperlink>
    </w:p>
    <w:p w14:paraId="766C6CB2" w14:textId="77777777" w:rsidR="0054733A" w:rsidRPr="0023460E" w:rsidRDefault="00DF5EB9">
      <w:pPr>
        <w:pStyle w:val="TOC1"/>
        <w:rPr>
          <w:rFonts w:ascii="Calibri" w:eastAsia="Times New Roman" w:hAnsi="Calibri"/>
          <w:b w:val="0"/>
          <w:noProof/>
        </w:rPr>
      </w:pPr>
      <w:hyperlink w:anchor="_Toc485815078" w:history="1">
        <w:r w:rsidR="0054733A" w:rsidRPr="002E0796">
          <w:rPr>
            <w:rStyle w:val="Hyperlink"/>
            <w:noProof/>
            <w:lang w:val="en-GB"/>
          </w:rPr>
          <w:t>Introduction</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_Toc485815078 \h </w:instrText>
        </w:r>
        <w:r w:rsidR="0054733A" w:rsidRPr="002E0796">
          <w:rPr>
            <w:noProof/>
            <w:webHidden/>
          </w:rPr>
        </w:r>
        <w:r w:rsidR="0054733A" w:rsidRPr="002E0796">
          <w:rPr>
            <w:noProof/>
            <w:webHidden/>
          </w:rPr>
          <w:fldChar w:fldCharType="separate"/>
        </w:r>
        <w:r w:rsidR="0054733A" w:rsidRPr="002E0796">
          <w:rPr>
            <w:noProof/>
            <w:webHidden/>
          </w:rPr>
          <w:t>v</w:t>
        </w:r>
        <w:r w:rsidR="0054733A" w:rsidRPr="002E0796">
          <w:rPr>
            <w:noProof/>
            <w:webHidden/>
          </w:rPr>
          <w:fldChar w:fldCharType="end"/>
        </w:r>
      </w:hyperlink>
    </w:p>
    <w:p w14:paraId="3892F0F6" w14:textId="77777777" w:rsidR="0054733A" w:rsidRPr="0023460E" w:rsidRDefault="00DF5EB9">
      <w:pPr>
        <w:pStyle w:val="TOC1"/>
        <w:rPr>
          <w:rFonts w:ascii="Calibri" w:eastAsia="Times New Roman" w:hAnsi="Calibri"/>
          <w:b w:val="0"/>
          <w:noProof/>
        </w:rPr>
      </w:pPr>
      <w:hyperlink w:anchor="_Toc485815079" w:history="1">
        <w:r w:rsidR="0054733A" w:rsidRPr="002E0796">
          <w:rPr>
            <w:rStyle w:val="Hyperlink"/>
            <w:noProof/>
            <w:lang w:val="en-GB"/>
          </w:rPr>
          <w:t>1</w:t>
        </w:r>
        <w:r w:rsidR="0054733A" w:rsidRPr="0023460E">
          <w:rPr>
            <w:rFonts w:ascii="Calibri" w:eastAsia="Times New Roman" w:hAnsi="Calibri"/>
            <w:b w:val="0"/>
            <w:noProof/>
          </w:rPr>
          <w:tab/>
        </w:r>
        <w:r w:rsidR="0054733A" w:rsidRPr="002E0796">
          <w:rPr>
            <w:rStyle w:val="Hyperlink"/>
            <w:noProof/>
            <w:lang w:val="en-GB"/>
          </w:rPr>
          <w:t xml:space="preserve">Scope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_Toc485815079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7832D06D" w14:textId="77777777" w:rsidR="0054733A" w:rsidRPr="0023460E" w:rsidRDefault="00DF5EB9">
      <w:pPr>
        <w:pStyle w:val="TOC1"/>
        <w:rPr>
          <w:rFonts w:ascii="Calibri" w:eastAsia="Times New Roman" w:hAnsi="Calibri"/>
          <w:b w:val="0"/>
          <w:noProof/>
        </w:rPr>
      </w:pPr>
      <w:hyperlink w:anchor="_Toc485815080" w:history="1">
        <w:r w:rsidR="0054733A" w:rsidRPr="002E0796">
          <w:rPr>
            <w:rStyle w:val="Hyperlink"/>
            <w:noProof/>
            <w:lang w:val="en-GB"/>
          </w:rPr>
          <w:t>2</w:t>
        </w:r>
        <w:r w:rsidR="0054733A" w:rsidRPr="0023460E">
          <w:rPr>
            <w:rFonts w:ascii="Calibri" w:eastAsia="Times New Roman" w:hAnsi="Calibri"/>
            <w:b w:val="0"/>
            <w:noProof/>
          </w:rPr>
          <w:tab/>
        </w:r>
        <w:r w:rsidR="0054733A" w:rsidRPr="002E0796">
          <w:rPr>
            <w:rStyle w:val="Hyperlink"/>
            <w:noProof/>
            <w:lang w:val="en-GB"/>
          </w:rPr>
          <w:t xml:space="preserve">Normative references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_Toc485815080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5072D53D" w14:textId="77777777" w:rsidR="0054733A" w:rsidRPr="0023460E" w:rsidRDefault="00DF5EB9">
      <w:pPr>
        <w:pStyle w:val="TOC1"/>
        <w:rPr>
          <w:rFonts w:ascii="Calibri" w:eastAsia="Times New Roman" w:hAnsi="Calibri"/>
          <w:b w:val="0"/>
          <w:noProof/>
        </w:rPr>
      </w:pPr>
      <w:hyperlink w:anchor="_Toc485815081" w:history="1">
        <w:r w:rsidR="0054733A" w:rsidRPr="002E0796">
          <w:rPr>
            <w:rStyle w:val="Hyperlink"/>
            <w:noProof/>
            <w:lang w:val="en-GB"/>
          </w:rPr>
          <w:t>3</w:t>
        </w:r>
        <w:r w:rsidR="0054733A" w:rsidRPr="0023460E">
          <w:rPr>
            <w:rFonts w:ascii="Calibri" w:eastAsia="Times New Roman" w:hAnsi="Calibri"/>
            <w:b w:val="0"/>
            <w:noProof/>
          </w:rPr>
          <w:tab/>
        </w:r>
        <w:r w:rsidR="0054733A" w:rsidRPr="002E0796">
          <w:rPr>
            <w:rStyle w:val="Hyperlink"/>
            <w:noProof/>
            <w:lang w:val="en-GB"/>
          </w:rPr>
          <w:t xml:space="preserve">Terms and definitions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_Toc485815081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606B77E0" w14:textId="77777777" w:rsidR="0054733A" w:rsidRPr="0023460E" w:rsidRDefault="00DF5EB9">
      <w:pPr>
        <w:pStyle w:val="TOC1"/>
        <w:rPr>
          <w:rFonts w:ascii="Calibri" w:eastAsia="Times New Roman" w:hAnsi="Calibri"/>
          <w:b w:val="0"/>
          <w:noProof/>
        </w:rPr>
      </w:pPr>
      <w:hyperlink w:anchor="_Toc485815082" w:history="1">
        <w:r w:rsidR="0054733A" w:rsidRPr="002E0796">
          <w:rPr>
            <w:rStyle w:val="Hyperlink"/>
            <w:noProof/>
            <w:lang w:val="en-GB"/>
          </w:rPr>
          <w:t>4</w:t>
        </w:r>
        <w:r w:rsidR="0054733A" w:rsidRPr="0023460E">
          <w:rPr>
            <w:rFonts w:ascii="Calibri" w:eastAsia="Times New Roman" w:hAnsi="Calibri"/>
            <w:b w:val="0"/>
            <w:noProof/>
          </w:rPr>
          <w:tab/>
        </w:r>
        <w:r w:rsidR="0054733A" w:rsidRPr="002E0796">
          <w:rPr>
            <w:rStyle w:val="Hyperlink"/>
            <w:noProof/>
            <w:lang w:val="en-GB"/>
          </w:rPr>
          <w:t>Clause title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_Toc485815082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15E2A9BD" w14:textId="77777777" w:rsidR="0054733A" w:rsidRPr="0023460E" w:rsidRDefault="00DF5EB9">
      <w:pPr>
        <w:pStyle w:val="TOC1"/>
        <w:rPr>
          <w:rFonts w:ascii="Calibri" w:eastAsia="Times New Roman" w:hAnsi="Calibri"/>
          <w:b w:val="0"/>
          <w:noProof/>
        </w:rPr>
      </w:pPr>
      <w:hyperlink w:anchor="_Toc485815083" w:history="1">
        <w:r w:rsidR="0054733A" w:rsidRPr="002E0796">
          <w:rPr>
            <w:rStyle w:val="Hyperlink"/>
            <w:noProof/>
            <w:lang w:val="en-GB"/>
          </w:rPr>
          <w:t>5</w:t>
        </w:r>
        <w:r w:rsidR="0054733A" w:rsidRPr="0023460E">
          <w:rPr>
            <w:rFonts w:ascii="Calibri" w:eastAsia="Times New Roman" w:hAnsi="Calibri"/>
            <w:b w:val="0"/>
            <w:noProof/>
          </w:rPr>
          <w:tab/>
        </w:r>
        <w:r w:rsidR="0054733A" w:rsidRPr="002E0796">
          <w:rPr>
            <w:rStyle w:val="Hyperlink"/>
            <w:noProof/>
            <w:lang w:val="en-GB"/>
          </w:rPr>
          <w:t>Clause title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_Toc485815083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33967793" w14:textId="77777777" w:rsidR="0054733A" w:rsidRPr="0023460E" w:rsidRDefault="00DF5EB9">
      <w:pPr>
        <w:pStyle w:val="TOC2"/>
        <w:rPr>
          <w:rFonts w:ascii="Calibri" w:eastAsia="Times New Roman" w:hAnsi="Calibri"/>
          <w:b w:val="0"/>
          <w:noProof/>
        </w:rPr>
      </w:pPr>
      <w:hyperlink w:anchor="_Toc485815084" w:history="1">
        <w:r w:rsidR="0054733A" w:rsidRPr="002E0796">
          <w:rPr>
            <w:rStyle w:val="Hyperlink"/>
            <w:noProof/>
            <w:lang w:val="en-GB"/>
          </w:rPr>
          <w:t>5.1</w:t>
        </w:r>
        <w:r w:rsidR="0054733A" w:rsidRPr="0023460E">
          <w:rPr>
            <w:rFonts w:ascii="Calibri" w:eastAsia="Times New Roman" w:hAnsi="Calibri"/>
            <w:b w:val="0"/>
            <w:noProof/>
          </w:rPr>
          <w:tab/>
        </w:r>
        <w:r w:rsidR="0054733A" w:rsidRPr="002E0796">
          <w:rPr>
            <w:rStyle w:val="Hyperlink"/>
            <w:noProof/>
            <w:lang w:val="en-GB"/>
          </w:rPr>
          <w:t>Subclause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_Toc485815084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2E7619EC" w14:textId="77777777" w:rsidR="0054733A" w:rsidRPr="0023460E" w:rsidRDefault="00DF5EB9">
      <w:pPr>
        <w:pStyle w:val="TOC3"/>
        <w:rPr>
          <w:rFonts w:ascii="Calibri" w:eastAsia="Times New Roman" w:hAnsi="Calibri"/>
          <w:b w:val="0"/>
          <w:noProof/>
        </w:rPr>
      </w:pPr>
      <w:hyperlink w:anchor="_Toc485815085" w:history="1">
        <w:r w:rsidR="0054733A" w:rsidRPr="002E0796">
          <w:rPr>
            <w:rStyle w:val="Hyperlink"/>
            <w:noProof/>
            <w:lang w:val="en-GB"/>
          </w:rPr>
          <w:t>5.1.1</w:t>
        </w:r>
        <w:r w:rsidR="0054733A" w:rsidRPr="0023460E">
          <w:rPr>
            <w:rFonts w:ascii="Calibri" w:eastAsia="Times New Roman" w:hAnsi="Calibri"/>
            <w:b w:val="0"/>
            <w:noProof/>
          </w:rPr>
          <w:tab/>
        </w:r>
        <w:r w:rsidR="0054733A" w:rsidRPr="002E0796">
          <w:rPr>
            <w:rStyle w:val="Hyperlink"/>
            <w:noProof/>
            <w:lang w:val="en-GB"/>
          </w:rPr>
          <w:t>Subclause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_Toc485815085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03CD2C35" w14:textId="77777777" w:rsidR="0054733A" w:rsidRPr="0023460E" w:rsidRDefault="00DF5EB9">
      <w:pPr>
        <w:pStyle w:val="TOC1"/>
        <w:rPr>
          <w:rFonts w:ascii="Calibri" w:eastAsia="Times New Roman" w:hAnsi="Calibri"/>
          <w:b w:val="0"/>
          <w:noProof/>
        </w:rPr>
      </w:pPr>
      <w:hyperlink w:anchor="_Toc485815086" w:history="1">
        <w:r w:rsidR="0054733A" w:rsidRPr="002E0796">
          <w:rPr>
            <w:rStyle w:val="Hyperlink"/>
            <w:noProof/>
            <w:lang w:val="en-GB"/>
          </w:rPr>
          <w:t>6</w:t>
        </w:r>
        <w:r w:rsidR="0054733A" w:rsidRPr="0023460E">
          <w:rPr>
            <w:rFonts w:ascii="Calibri" w:eastAsia="Times New Roman" w:hAnsi="Calibri"/>
            <w:b w:val="0"/>
            <w:noProof/>
          </w:rPr>
          <w:tab/>
        </w:r>
        <w:r w:rsidR="0054733A" w:rsidRPr="002E0796">
          <w:rPr>
            <w:rStyle w:val="Hyperlink"/>
            <w:noProof/>
            <w:lang w:val="en-GB"/>
          </w:rPr>
          <w:t>Clause title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_Toc485815086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7125ACF1" w14:textId="77777777" w:rsidR="0054733A" w:rsidRPr="0023460E" w:rsidRDefault="00DF5EB9">
      <w:pPr>
        <w:pStyle w:val="TOC1"/>
        <w:rPr>
          <w:rFonts w:ascii="Calibri" w:eastAsia="Times New Roman" w:hAnsi="Calibri"/>
          <w:b w:val="0"/>
          <w:noProof/>
        </w:rPr>
      </w:pPr>
      <w:hyperlink w:anchor="_Toc485815087" w:history="1">
        <w:r w:rsidR="0054733A" w:rsidRPr="002E0796">
          <w:rPr>
            <w:rStyle w:val="Hyperlink"/>
            <w:noProof/>
            <w:lang w:val="en-GB"/>
          </w:rPr>
          <w:t>Annex A (informative)  Annex title e.g. Example of a figure and a table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_Toc485815087 \h </w:instrText>
        </w:r>
        <w:r w:rsidR="0054733A" w:rsidRPr="002E0796">
          <w:rPr>
            <w:noProof/>
            <w:webHidden/>
          </w:rPr>
        </w:r>
        <w:r w:rsidR="0054733A" w:rsidRPr="002E0796">
          <w:rPr>
            <w:noProof/>
            <w:webHidden/>
          </w:rPr>
          <w:fldChar w:fldCharType="separate"/>
        </w:r>
        <w:r w:rsidR="0054733A" w:rsidRPr="002E0796">
          <w:rPr>
            <w:noProof/>
            <w:webHidden/>
          </w:rPr>
          <w:t>3</w:t>
        </w:r>
        <w:r w:rsidR="0054733A" w:rsidRPr="002E0796">
          <w:rPr>
            <w:noProof/>
            <w:webHidden/>
          </w:rPr>
          <w:fldChar w:fldCharType="end"/>
        </w:r>
      </w:hyperlink>
    </w:p>
    <w:p w14:paraId="4D688286" w14:textId="77777777" w:rsidR="0054733A" w:rsidRPr="0023460E" w:rsidRDefault="00DF5EB9">
      <w:pPr>
        <w:pStyle w:val="TOC1"/>
        <w:rPr>
          <w:rFonts w:ascii="Calibri" w:eastAsia="Times New Roman" w:hAnsi="Calibri"/>
          <w:b w:val="0"/>
          <w:noProof/>
        </w:rPr>
      </w:pPr>
      <w:hyperlink w:anchor="_Toc485815088" w:history="1">
        <w:r w:rsidR="0054733A" w:rsidRPr="002E0796">
          <w:rPr>
            <w:rStyle w:val="Hyperlink"/>
            <w:noProof/>
            <w:lang w:val="en-GB"/>
          </w:rPr>
          <w:t>Bibliography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_Toc485815088 \h </w:instrText>
        </w:r>
        <w:r w:rsidR="0054733A" w:rsidRPr="002E0796">
          <w:rPr>
            <w:noProof/>
            <w:webHidden/>
          </w:rPr>
        </w:r>
        <w:r w:rsidR="0054733A" w:rsidRPr="002E0796">
          <w:rPr>
            <w:noProof/>
            <w:webHidden/>
          </w:rPr>
          <w:fldChar w:fldCharType="separate"/>
        </w:r>
        <w:r w:rsidR="0054733A" w:rsidRPr="002E0796">
          <w:rPr>
            <w:noProof/>
            <w:webHidden/>
          </w:rPr>
          <w:t>5</w:t>
        </w:r>
        <w:r w:rsidR="0054733A" w:rsidRPr="002E0796">
          <w:rPr>
            <w:noProof/>
            <w:webHidden/>
          </w:rPr>
          <w:fldChar w:fldCharType="end"/>
        </w:r>
      </w:hyperlink>
    </w:p>
    <w:p w14:paraId="3D643AF4" w14:textId="77777777" w:rsidR="001A33D0" w:rsidRPr="002E0796" w:rsidRDefault="0054733A" w:rsidP="001A33D0">
      <w:pPr>
        <w:pStyle w:val="TOC1"/>
      </w:pPr>
      <w:r w:rsidRPr="002E0796">
        <w:fldChar w:fldCharType="end"/>
      </w:r>
    </w:p>
    <w:p w14:paraId="4936682D" w14:textId="77777777" w:rsidR="001A33D0" w:rsidRPr="002E0796" w:rsidRDefault="001A33D0" w:rsidP="001A33D0">
      <w:pPr>
        <w:pStyle w:val="ForewordTitle"/>
      </w:pPr>
      <w:bookmarkStart w:id="5" w:name="_Toc353342667"/>
      <w:bookmarkStart w:id="6" w:name="_Toc485815077"/>
      <w:r w:rsidRPr="002E0796">
        <w:lastRenderedPageBreak/>
        <w:t>Foreword</w:t>
      </w:r>
      <w:bookmarkEnd w:id="5"/>
      <w:bookmarkEnd w:id="6"/>
    </w:p>
    <w:p w14:paraId="47474F67" w14:textId="77777777" w:rsidR="00C823C2" w:rsidRDefault="00C823C2" w:rsidP="001A33D0"/>
    <w:p w14:paraId="15BE0015" w14:textId="77777777" w:rsidR="00C823C2" w:rsidRPr="00C823C2" w:rsidRDefault="00C823C2" w:rsidP="001A33D0">
      <w:pPr>
        <w:rPr>
          <w:lang w:val="en-US"/>
        </w:rPr>
      </w:pPr>
    </w:p>
    <w:p w14:paraId="3515DB0E" w14:textId="77777777" w:rsidR="001A33D0" w:rsidRPr="002E0796" w:rsidRDefault="005B3EC6" w:rsidP="001A33D0">
      <w:r w:rsidRPr="002E0796">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22816F1F" w14:textId="77777777" w:rsidR="001A33D0" w:rsidRPr="002E0796" w:rsidRDefault="005B3EC6" w:rsidP="005B3EC6">
      <w:r w:rsidRPr="002E0796">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2" w:history="1">
        <w:r w:rsidRPr="002E0796">
          <w:rPr>
            <w:color w:val="0000FF"/>
            <w:u w:val="single"/>
            <w:lang w:eastAsia="fr-FR"/>
          </w:rPr>
          <w:t>www.iso.org/directives</w:t>
        </w:r>
      </w:hyperlink>
      <w:r w:rsidRPr="002E0796">
        <w:t>).</w:t>
      </w:r>
    </w:p>
    <w:p w14:paraId="5A90B33B" w14:textId="77777777" w:rsidR="001A33D0" w:rsidRPr="002E0796" w:rsidRDefault="005B3EC6" w:rsidP="005B3EC6">
      <w:r w:rsidRPr="002E0796">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3" w:history="1">
        <w:r w:rsidRPr="002E0796">
          <w:rPr>
            <w:color w:val="0000FF"/>
            <w:u w:val="single"/>
            <w:lang w:eastAsia="fr-FR"/>
          </w:rPr>
          <w:t>www.iso.org/patents</w:t>
        </w:r>
      </w:hyperlink>
      <w:r w:rsidRPr="002E0796">
        <w:t>).</w:t>
      </w:r>
    </w:p>
    <w:p w14:paraId="7C38B665" w14:textId="77777777" w:rsidR="001A33D0" w:rsidRPr="002E0796" w:rsidRDefault="005B3EC6" w:rsidP="001A33D0">
      <w:r w:rsidRPr="002E0796">
        <w:t>Any trade name used in this document is information given for the convenience of users and does not constitute an endorsement.</w:t>
      </w:r>
    </w:p>
    <w:p w14:paraId="26BA4A56" w14:textId="77777777" w:rsidR="001A33D0" w:rsidRPr="002E0796" w:rsidRDefault="005B3EC6" w:rsidP="005B3EC6">
      <w:r w:rsidRPr="002E0796">
        <w:t xml:space="preserve">For an explanation on the voluntary nature of standards, the meaning of ISO specific terms and expressions related to conformity assessment, as well as information about ISO's adherence to the World Trade Organization (WTO) principles in the Technical Barriers to Trade (TBT) see the following URL: </w:t>
      </w:r>
      <w:hyperlink r:id="rId14" w:history="1">
        <w:r w:rsidRPr="002E0796">
          <w:rPr>
            <w:rFonts w:eastAsia="Malgun Gothic" w:cs="Arial"/>
            <w:color w:val="0000FF"/>
            <w:szCs w:val="24"/>
            <w:u w:val="single"/>
            <w:lang w:eastAsia="fr-FR"/>
          </w:rPr>
          <w:t>www.iso.org/iso/foreword.html</w:t>
        </w:r>
      </w:hyperlink>
      <w:r w:rsidRPr="002E0796">
        <w:rPr>
          <w:rFonts w:eastAsia="Malgun Gothic"/>
        </w:rPr>
        <w:t>.</w:t>
      </w:r>
    </w:p>
    <w:p w14:paraId="53C292A4" w14:textId="77777777" w:rsidR="001A33D0" w:rsidRPr="002E0796" w:rsidRDefault="00B9118A" w:rsidP="001A33D0">
      <w:r w:rsidRPr="002E0796">
        <w:t>This document was prepared by Technical Committee</w:t>
      </w:r>
      <w:r w:rsidR="001A33D0" w:rsidRPr="002E0796">
        <w:t xml:space="preserve"> ISO/TC </w:t>
      </w:r>
      <w:r w:rsidR="00817CDE">
        <w:rPr>
          <w:color w:val="FF0000"/>
        </w:rPr>
        <w:t>211</w:t>
      </w:r>
      <w:r w:rsidR="001A33D0" w:rsidRPr="002E0796">
        <w:t xml:space="preserve">, </w:t>
      </w:r>
      <w:r w:rsidR="00817CDE">
        <w:t>Geographic information / Geomantics</w:t>
      </w:r>
      <w:r w:rsidR="001A33D0" w:rsidRPr="002E0796">
        <w:t xml:space="preserve">, </w:t>
      </w:r>
      <w:r w:rsidR="002D52F6">
        <w:rPr>
          <w:i/>
          <w:color w:val="FF0000"/>
        </w:rPr>
        <w:t xml:space="preserve">Workgroup </w:t>
      </w:r>
      <w:r w:rsidR="00817CDE">
        <w:rPr>
          <w:i/>
          <w:color w:val="FF0000"/>
        </w:rPr>
        <w:t>7</w:t>
      </w:r>
      <w:r w:rsidR="001A33D0" w:rsidRPr="002E0796">
        <w:t>.</w:t>
      </w:r>
    </w:p>
    <w:p w14:paraId="6A808FC4" w14:textId="77777777" w:rsidR="001A33D0" w:rsidRPr="002E0796" w:rsidRDefault="001A33D0" w:rsidP="001A33D0"/>
    <w:p w14:paraId="61184B83" w14:textId="77777777" w:rsidR="001A33D0" w:rsidRPr="002E0796" w:rsidRDefault="001A33D0" w:rsidP="001A33D0">
      <w:pPr>
        <w:pStyle w:val="IntroTitle"/>
        <w:pageBreakBefore/>
      </w:pPr>
      <w:bookmarkStart w:id="7" w:name="_Toc353342668"/>
      <w:bookmarkStart w:id="8" w:name="_Toc485815078"/>
      <w:r w:rsidRPr="002E0796">
        <w:lastRenderedPageBreak/>
        <w:t>Introduction</w:t>
      </w:r>
      <w:bookmarkEnd w:id="7"/>
      <w:bookmarkEnd w:id="8"/>
    </w:p>
    <w:p w14:paraId="7C15BD59" w14:textId="77777777" w:rsidR="00BA4308" w:rsidRDefault="00CD752A" w:rsidP="00381631">
      <w:r>
        <w:t xml:space="preserve">Addresses are </w:t>
      </w:r>
      <w:r w:rsidR="00B479D8">
        <w:t xml:space="preserve">among the </w:t>
      </w:r>
      <w:r>
        <w:t xml:space="preserve">most </w:t>
      </w:r>
      <w:r w:rsidR="00B479D8">
        <w:t xml:space="preserve">commonly </w:t>
      </w:r>
      <w:r>
        <w:t>exchanged information on the Internet</w:t>
      </w:r>
      <w:r w:rsidR="00381631">
        <w:t>, and t</w:t>
      </w:r>
      <w:r w:rsidR="00697AB2">
        <w:t xml:space="preserve">he interchange of </w:t>
      </w:r>
      <w:r w:rsidR="00381631">
        <w:t xml:space="preserve">them </w:t>
      </w:r>
      <w:r w:rsidR="00697AB2">
        <w:t>is crucial to a number of Internet applications</w:t>
      </w:r>
      <w:r w:rsidR="00381631">
        <w:t xml:space="preserve">, such as </w:t>
      </w:r>
      <w:r w:rsidR="00697AB2">
        <w:t>electronic commerce, contact exchange</w:t>
      </w:r>
      <w:r w:rsidR="00DD7E20">
        <w:t>, non-postal deliveries,</w:t>
      </w:r>
      <w:r w:rsidR="00697AB2">
        <w:t xml:space="preserve"> as well as location scheduling.</w:t>
      </w:r>
    </w:p>
    <w:p w14:paraId="690DFA96" w14:textId="77777777" w:rsidR="005B1E60" w:rsidRDefault="005B1E60" w:rsidP="00381631">
      <w:r>
        <w:t>Yet, addresses mean much more than just geolocation information:</w:t>
      </w:r>
    </w:p>
    <w:p w14:paraId="5853450D" w14:textId="77777777" w:rsidR="005B1E60" w:rsidRDefault="005B1E60" w:rsidP="005B1E60">
      <w:pPr>
        <w:numPr>
          <w:ilvl w:val="0"/>
          <w:numId w:val="14"/>
        </w:numPr>
      </w:pPr>
      <w:r>
        <w:t>As an identity, such as an office address</w:t>
      </w:r>
    </w:p>
    <w:p w14:paraId="0D8CE788" w14:textId="77777777" w:rsidR="005B1E60" w:rsidRDefault="005B1E60" w:rsidP="005B1E60">
      <w:pPr>
        <w:numPr>
          <w:ilvl w:val="0"/>
          <w:numId w:val="14"/>
        </w:numPr>
      </w:pPr>
      <w:r>
        <w:t>As reference points (waypoints) in routing information</w:t>
      </w:r>
    </w:p>
    <w:p w14:paraId="719AFDC8" w14:textId="77777777" w:rsidR="005B1E60" w:rsidRDefault="002C701C" w:rsidP="002C701C">
      <w:pPr>
        <w:numPr>
          <w:ilvl w:val="0"/>
          <w:numId w:val="14"/>
        </w:numPr>
      </w:pPr>
      <w:r>
        <w:t>As a delivery point</w:t>
      </w:r>
    </w:p>
    <w:p w14:paraId="6206D665" w14:textId="77777777" w:rsidR="001952DA" w:rsidRDefault="001952DA" w:rsidP="00CD752A">
      <w:r>
        <w:t xml:space="preserve">The lifecycle of an address entry exchanged on the Internet typically starts with manual input of a human actor. This data, structured or unstructured, is then submitted to an Internet-connected application, and the application may in turn transmit this information to other applications or external parties on behalf of the user who provided the address. This transmission is usually performed to fulfil service delivery to the user. Within the process, there may be machine-human interactions that require display of the address in human-readable form, as well as machine-to-machine interactions on the address, such as for data validation. </w:t>
      </w:r>
    </w:p>
    <w:p w14:paraId="3B5BBA88" w14:textId="77777777" w:rsidR="005B1E60" w:rsidRDefault="005B1E60" w:rsidP="00CD752A">
      <w:r>
        <w:t xml:space="preserve">Additional caution </w:t>
      </w:r>
      <w:r w:rsidR="00C957F4">
        <w:t xml:space="preserve">must be </w:t>
      </w:r>
      <w:r>
        <w:t xml:space="preserve">placed on the accuracy (or lack thereof) of human input addresses. While an address specified by a human actor may unambiguously </w:t>
      </w:r>
      <w:r w:rsidR="00C957F4">
        <w:t>distinguish a location, there may be intention or unintentional omissions or additions to an “official” address</w:t>
      </w:r>
      <w:r w:rsidR="001D5D5F">
        <w:t xml:space="preserve"> (if there was one)</w:t>
      </w:r>
      <w:r w:rsidR="00C957F4">
        <w:t>.</w:t>
      </w:r>
    </w:p>
    <w:p w14:paraId="490FC514" w14:textId="77777777" w:rsidR="001A33D0" w:rsidRDefault="00CD752A" w:rsidP="001A33D0">
      <w:pPr>
        <w:rPr>
          <w:ins w:id="9" w:author="Serena Coetzee" w:date="2017-11-28T15:10:00Z"/>
        </w:rPr>
      </w:pPr>
      <w:r>
        <w:t xml:space="preserve">This International Standard </w:t>
      </w:r>
      <w:r w:rsidR="00454560">
        <w:t xml:space="preserve">facilitates </w:t>
      </w:r>
      <w:r w:rsidR="001952DA">
        <w:t xml:space="preserve">the </w:t>
      </w:r>
      <w:r w:rsidR="00454560">
        <w:t xml:space="preserve">interchange and interaction of addresses between </w:t>
      </w:r>
      <w:r w:rsidR="001952DA">
        <w:t xml:space="preserve">humans and </w:t>
      </w:r>
      <w:r w:rsidR="00454560">
        <w:t>applications</w:t>
      </w:r>
      <w:r w:rsidR="001952DA">
        <w:t xml:space="preserve">, and between applications, through the specification of a defined syntax </w:t>
      </w:r>
      <w:r>
        <w:t xml:space="preserve">for applications to interact and interchange </w:t>
      </w:r>
      <w:r w:rsidR="00742233">
        <w:t xml:space="preserve">international </w:t>
      </w:r>
      <w:r>
        <w:t>address</w:t>
      </w:r>
      <w:r w:rsidR="00742233">
        <w:t>es</w:t>
      </w:r>
      <w:r>
        <w:t xml:space="preserve">, </w:t>
      </w:r>
      <w:r w:rsidR="001952DA">
        <w:t xml:space="preserve">while </w:t>
      </w:r>
      <w:r w:rsidR="00454560">
        <w:t xml:space="preserve">supporting human </w:t>
      </w:r>
      <w:r>
        <w:t xml:space="preserve">input and </w:t>
      </w:r>
      <w:r w:rsidR="001952DA">
        <w:t>human-machine interaction</w:t>
      </w:r>
      <w:r>
        <w:t>, without loss of fidelity.</w:t>
      </w:r>
    </w:p>
    <w:p w14:paraId="71652361" w14:textId="77777777" w:rsidR="00280AD1" w:rsidRPr="005F6DF2" w:rsidRDefault="00280AD1" w:rsidP="00280AD1">
      <w:pPr>
        <w:jc w:val="left"/>
        <w:rPr>
          <w:ins w:id="10" w:author="Ronald Tse" w:date="2017-11-29T10:11:00Z"/>
          <w:lang w:val="en-US"/>
          <w:rPrChange w:id="11" w:author="Ronald Tse" w:date="2017-11-29T10:12:00Z">
            <w:rPr>
              <w:ins w:id="12" w:author="Ronald Tse" w:date="2017-11-29T10:11:00Z"/>
              <w:highlight w:val="yellow"/>
              <w:lang w:val="en-US"/>
            </w:rPr>
          </w:rPrChange>
        </w:rPr>
      </w:pPr>
      <w:ins w:id="13" w:author="Ronald Tse" w:date="2017-11-29T10:11:00Z">
        <w:r w:rsidRPr="005F6DF2">
          <w:rPr>
            <w:lang w:val="en-US"/>
            <w:rPrChange w:id="14" w:author="Ronald Tse" w:date="2017-11-29T10:12:00Z">
              <w:rPr>
                <w:highlight w:val="yellow"/>
                <w:lang w:val="en-US"/>
              </w:rPr>
            </w:rPrChange>
          </w:rPr>
          <w:t>This International Standard is part of the ISO 19160 series of standards that includes:</w:t>
        </w:r>
      </w:ins>
    </w:p>
    <w:p w14:paraId="500B3E44" w14:textId="77777777" w:rsidR="00280AD1" w:rsidRPr="005F6DF2" w:rsidRDefault="00280AD1" w:rsidP="00280AD1">
      <w:pPr>
        <w:jc w:val="left"/>
        <w:rPr>
          <w:ins w:id="15" w:author="Ronald Tse" w:date="2017-11-29T10:11:00Z"/>
          <w:lang w:val="en-US"/>
          <w:rPrChange w:id="16" w:author="Ronald Tse" w:date="2017-11-29T10:12:00Z">
            <w:rPr>
              <w:ins w:id="17" w:author="Ronald Tse" w:date="2017-11-29T10:11:00Z"/>
              <w:highlight w:val="yellow"/>
              <w:lang w:val="en-US"/>
            </w:rPr>
          </w:rPrChange>
        </w:rPr>
      </w:pPr>
      <w:ins w:id="18" w:author="Ronald Tse" w:date="2017-11-29T10:11:00Z">
        <w:r w:rsidRPr="005F6DF2">
          <w:rPr>
            <w:lang w:val="en-US"/>
            <w:rPrChange w:id="19" w:author="Ronald Tse" w:date="2017-11-29T10:12:00Z">
              <w:rPr>
                <w:highlight w:val="yellow"/>
                <w:lang w:val="en-US"/>
              </w:rPr>
            </w:rPrChange>
          </w:rPr>
          <w:t xml:space="preserve">— ISO 19160-1:2015 </w:t>
        </w:r>
        <w:r w:rsidRPr="005F6DF2">
          <w:rPr>
            <w:i/>
            <w:iCs/>
            <w:lang w:val="en-US"/>
            <w:rPrChange w:id="20" w:author="Ronald Tse" w:date="2017-11-29T10:12:00Z">
              <w:rPr>
                <w:i/>
                <w:iCs/>
                <w:highlight w:val="yellow"/>
                <w:lang w:val="en-US"/>
              </w:rPr>
            </w:rPrChange>
          </w:rPr>
          <w:t>— Addressing — Conceptual model</w:t>
        </w:r>
        <w:r w:rsidRPr="005F6DF2">
          <w:rPr>
            <w:lang w:val="en-US"/>
            <w:rPrChange w:id="21" w:author="Ronald Tse" w:date="2017-11-29T10:12:00Z">
              <w:rPr>
                <w:highlight w:val="yellow"/>
                <w:lang w:val="en-US"/>
              </w:rPr>
            </w:rPrChange>
          </w:rPr>
          <w:t>;</w:t>
        </w:r>
      </w:ins>
    </w:p>
    <w:p w14:paraId="5A60A49F" w14:textId="77777777" w:rsidR="00280AD1" w:rsidRPr="005F6DF2" w:rsidRDefault="00280AD1" w:rsidP="00280AD1">
      <w:pPr>
        <w:jc w:val="left"/>
        <w:rPr>
          <w:ins w:id="22" w:author="Ronald Tse" w:date="2017-11-29T10:11:00Z"/>
          <w:lang w:val="en-US"/>
          <w:rPrChange w:id="23" w:author="Ronald Tse" w:date="2017-11-29T10:12:00Z">
            <w:rPr>
              <w:ins w:id="24" w:author="Ronald Tse" w:date="2017-11-29T10:11:00Z"/>
              <w:highlight w:val="yellow"/>
              <w:lang w:val="en-US"/>
            </w:rPr>
          </w:rPrChange>
        </w:rPr>
      </w:pPr>
      <w:ins w:id="25" w:author="Ronald Tse" w:date="2017-11-29T10:11:00Z">
        <w:r w:rsidRPr="005F6DF2">
          <w:rPr>
            <w:lang w:val="en-US"/>
            <w:rPrChange w:id="26" w:author="Ronald Tse" w:date="2017-11-29T10:12:00Z">
              <w:rPr>
                <w:highlight w:val="yellow"/>
                <w:lang w:val="en-US"/>
              </w:rPr>
            </w:rPrChange>
          </w:rPr>
          <w:t xml:space="preserve">— ISO 19160-2 </w:t>
        </w:r>
        <w:r w:rsidRPr="005F6DF2">
          <w:rPr>
            <w:i/>
            <w:iCs/>
            <w:lang w:val="en-US"/>
            <w:rPrChange w:id="27" w:author="Ronald Tse" w:date="2017-11-29T10:12:00Z">
              <w:rPr>
                <w:i/>
                <w:iCs/>
                <w:highlight w:val="yellow"/>
                <w:lang w:val="en-US"/>
              </w:rPr>
            </w:rPrChange>
          </w:rPr>
          <w:t>—</w:t>
        </w:r>
        <w:r w:rsidRPr="005F6DF2">
          <w:rPr>
            <w:lang w:val="en-US"/>
            <w:rPrChange w:id="28" w:author="Ronald Tse" w:date="2017-11-29T10:12:00Z">
              <w:rPr>
                <w:highlight w:val="yellow"/>
                <w:lang w:val="en-US"/>
              </w:rPr>
            </w:rPrChange>
          </w:rPr>
          <w:t xml:space="preserve"> </w:t>
        </w:r>
        <w:r w:rsidRPr="005F6DF2">
          <w:rPr>
            <w:i/>
            <w:iCs/>
            <w:lang w:val="en-US"/>
            <w:rPrChange w:id="29" w:author="Ronald Tse" w:date="2017-11-29T10:12:00Z">
              <w:rPr>
                <w:i/>
                <w:iCs/>
                <w:highlight w:val="yellow"/>
                <w:lang w:val="en-US"/>
              </w:rPr>
            </w:rPrChange>
          </w:rPr>
          <w:t>Addressing — Good practices for address assignment schemes (work in progress)</w:t>
        </w:r>
        <w:r w:rsidRPr="005F6DF2">
          <w:rPr>
            <w:lang w:val="en-US"/>
            <w:rPrChange w:id="30" w:author="Ronald Tse" w:date="2017-11-29T10:12:00Z">
              <w:rPr>
                <w:highlight w:val="yellow"/>
                <w:lang w:val="en-US"/>
              </w:rPr>
            </w:rPrChange>
          </w:rPr>
          <w:t>;</w:t>
        </w:r>
      </w:ins>
    </w:p>
    <w:p w14:paraId="48985382" w14:textId="77777777" w:rsidR="00280AD1" w:rsidRPr="005F6DF2" w:rsidRDefault="00280AD1" w:rsidP="00280AD1">
      <w:pPr>
        <w:jc w:val="left"/>
        <w:rPr>
          <w:ins w:id="31" w:author="Ronald Tse" w:date="2017-11-29T10:11:00Z"/>
          <w:lang w:val="en-US"/>
          <w:rPrChange w:id="32" w:author="Ronald Tse" w:date="2017-11-29T10:12:00Z">
            <w:rPr>
              <w:ins w:id="33" w:author="Ronald Tse" w:date="2017-11-29T10:11:00Z"/>
              <w:highlight w:val="yellow"/>
              <w:lang w:val="en-US"/>
            </w:rPr>
          </w:rPrChange>
        </w:rPr>
      </w:pPr>
      <w:ins w:id="34" w:author="Ronald Tse" w:date="2017-11-29T10:11:00Z">
        <w:r w:rsidRPr="005F6DF2">
          <w:rPr>
            <w:lang w:val="en-US"/>
            <w:rPrChange w:id="35" w:author="Ronald Tse" w:date="2017-11-29T10:12:00Z">
              <w:rPr>
                <w:highlight w:val="yellow"/>
                <w:lang w:val="en-US"/>
              </w:rPr>
            </w:rPrChange>
          </w:rPr>
          <w:t xml:space="preserve">— ISO 19160-3:2016 </w:t>
        </w:r>
        <w:r w:rsidRPr="005F6DF2">
          <w:rPr>
            <w:i/>
            <w:iCs/>
            <w:lang w:val="en-US"/>
            <w:rPrChange w:id="36" w:author="Ronald Tse" w:date="2017-11-29T10:12:00Z">
              <w:rPr>
                <w:i/>
                <w:iCs/>
                <w:highlight w:val="yellow"/>
                <w:lang w:val="en-US"/>
              </w:rPr>
            </w:rPrChange>
          </w:rPr>
          <w:t>—</w:t>
        </w:r>
        <w:r w:rsidRPr="005F6DF2">
          <w:rPr>
            <w:lang w:val="en-US"/>
            <w:rPrChange w:id="37" w:author="Ronald Tse" w:date="2017-11-29T10:12:00Z">
              <w:rPr>
                <w:highlight w:val="yellow"/>
                <w:lang w:val="en-US"/>
              </w:rPr>
            </w:rPrChange>
          </w:rPr>
          <w:t> </w:t>
        </w:r>
        <w:r w:rsidRPr="005F6DF2">
          <w:rPr>
            <w:i/>
            <w:iCs/>
            <w:lang w:val="en-US"/>
            <w:rPrChange w:id="38" w:author="Ronald Tse" w:date="2017-11-29T10:12:00Z">
              <w:rPr>
                <w:i/>
                <w:iCs/>
                <w:highlight w:val="yellow"/>
                <w:lang w:val="en-US"/>
              </w:rPr>
            </w:rPrChange>
          </w:rPr>
          <w:t>Addressing — Quality management for address data</w:t>
        </w:r>
        <w:r w:rsidRPr="005F6DF2">
          <w:rPr>
            <w:lang w:val="en-US"/>
            <w:rPrChange w:id="39" w:author="Ronald Tse" w:date="2017-11-29T10:12:00Z">
              <w:rPr>
                <w:highlight w:val="yellow"/>
                <w:lang w:val="en-US"/>
              </w:rPr>
            </w:rPrChange>
          </w:rPr>
          <w:t>;</w:t>
        </w:r>
      </w:ins>
    </w:p>
    <w:p w14:paraId="16C883B6" w14:textId="77777777" w:rsidR="00280AD1" w:rsidRPr="005F6DF2" w:rsidRDefault="00280AD1" w:rsidP="00280AD1">
      <w:pPr>
        <w:jc w:val="left"/>
        <w:rPr>
          <w:ins w:id="40" w:author="Ronald Tse" w:date="2017-11-29T10:11:00Z"/>
          <w:lang w:val="en-US"/>
          <w:rPrChange w:id="41" w:author="Ronald Tse" w:date="2017-11-29T10:12:00Z">
            <w:rPr>
              <w:ins w:id="42" w:author="Ronald Tse" w:date="2017-11-29T10:11:00Z"/>
              <w:highlight w:val="yellow"/>
              <w:lang w:val="en-US"/>
            </w:rPr>
          </w:rPrChange>
        </w:rPr>
      </w:pPr>
      <w:ins w:id="43" w:author="Ronald Tse" w:date="2017-11-29T10:11:00Z">
        <w:r w:rsidRPr="005F6DF2">
          <w:rPr>
            <w:lang w:val="en-US"/>
            <w:rPrChange w:id="44" w:author="Ronald Tse" w:date="2017-11-29T10:12:00Z">
              <w:rPr>
                <w:highlight w:val="yellow"/>
                <w:lang w:val="en-US"/>
              </w:rPr>
            </w:rPrChange>
          </w:rPr>
          <w:t xml:space="preserve">— ISO 19160-4:2017 </w:t>
        </w:r>
        <w:r w:rsidRPr="005F6DF2">
          <w:rPr>
            <w:i/>
            <w:iCs/>
            <w:lang w:val="en-US"/>
            <w:rPrChange w:id="45" w:author="Ronald Tse" w:date="2017-11-29T10:12:00Z">
              <w:rPr>
                <w:i/>
                <w:iCs/>
                <w:highlight w:val="yellow"/>
                <w:lang w:val="en-US"/>
              </w:rPr>
            </w:rPrChange>
          </w:rPr>
          <w:t>—</w:t>
        </w:r>
        <w:r w:rsidRPr="005F6DF2">
          <w:rPr>
            <w:lang w:val="en-US"/>
            <w:rPrChange w:id="46" w:author="Ronald Tse" w:date="2017-11-29T10:12:00Z">
              <w:rPr>
                <w:highlight w:val="yellow"/>
                <w:lang w:val="en-US"/>
              </w:rPr>
            </w:rPrChange>
          </w:rPr>
          <w:t> </w:t>
        </w:r>
        <w:r w:rsidRPr="005F6DF2">
          <w:rPr>
            <w:i/>
            <w:iCs/>
            <w:lang w:val="en-US"/>
            <w:rPrChange w:id="47" w:author="Ronald Tse" w:date="2017-11-29T10:12:00Z">
              <w:rPr>
                <w:i/>
                <w:iCs/>
                <w:highlight w:val="yellow"/>
                <w:lang w:val="en-US"/>
              </w:rPr>
            </w:rPrChange>
          </w:rPr>
          <w:t>Addressing — International postal address components and templates</w:t>
        </w:r>
        <w:r w:rsidRPr="005F6DF2">
          <w:rPr>
            <w:lang w:val="en-US"/>
            <w:rPrChange w:id="48" w:author="Ronald Tse" w:date="2017-11-29T10:12:00Z">
              <w:rPr>
                <w:highlight w:val="yellow"/>
                <w:lang w:val="en-US"/>
              </w:rPr>
            </w:rPrChange>
          </w:rPr>
          <w:t>;</w:t>
        </w:r>
      </w:ins>
    </w:p>
    <w:p w14:paraId="406A7FF5" w14:textId="4BBB7978" w:rsidR="00280AD1" w:rsidRPr="005F6DF2" w:rsidRDefault="00280AD1" w:rsidP="00280AD1">
      <w:pPr>
        <w:jc w:val="left"/>
        <w:rPr>
          <w:ins w:id="49" w:author="Ronald Tse" w:date="2017-11-29T10:11:00Z"/>
          <w:lang w:val="en-US"/>
        </w:rPr>
        <w:pPrChange w:id="50" w:author="Ronald Tse" w:date="2017-11-28T19:46:00Z">
          <w:pPr>
            <w:numPr>
              <w:numId w:val="22"/>
            </w:numPr>
            <w:ind w:left="720" w:hanging="360"/>
          </w:pPr>
        </w:pPrChange>
      </w:pPr>
      <w:ins w:id="51" w:author="Ronald Tse" w:date="2017-11-29T10:11:00Z">
        <w:r w:rsidRPr="005F6DF2">
          <w:rPr>
            <w:lang w:val="en-US"/>
            <w:rPrChange w:id="52" w:author="Ronald Tse" w:date="2017-11-29T10:12:00Z">
              <w:rPr>
                <w:highlight w:val="yellow"/>
                <w:lang w:val="en-US"/>
              </w:rPr>
            </w:rPrChange>
          </w:rPr>
          <w:t xml:space="preserve">— ISO 19160-5 </w:t>
        </w:r>
        <w:r w:rsidRPr="005F6DF2">
          <w:rPr>
            <w:i/>
            <w:iCs/>
            <w:lang w:val="en-US"/>
            <w:rPrChange w:id="53" w:author="Ronald Tse" w:date="2017-11-29T10:12:00Z">
              <w:rPr>
                <w:i/>
                <w:iCs/>
                <w:highlight w:val="yellow"/>
                <w:lang w:val="en-US"/>
              </w:rPr>
            </w:rPrChange>
          </w:rPr>
          <w:t>— Addressing — Address rendering for purposes other than mail (work in progress)</w:t>
        </w:r>
        <w:r w:rsidRPr="005F6DF2">
          <w:rPr>
            <w:lang w:val="en-US"/>
            <w:rPrChange w:id="54" w:author="Ronald Tse" w:date="2017-11-29T10:12:00Z">
              <w:rPr>
                <w:highlight w:val="yellow"/>
                <w:lang w:val="en-US"/>
              </w:rPr>
            </w:rPrChange>
          </w:rPr>
          <w:t>.</w:t>
        </w:r>
      </w:ins>
    </w:p>
    <w:p w14:paraId="7156B1F1" w14:textId="1CF30A6E" w:rsidR="00B56F94" w:rsidRPr="005F6DF2" w:rsidRDefault="00280AD1" w:rsidP="00B56F94">
      <w:pPr>
        <w:jc w:val="left"/>
        <w:rPr>
          <w:ins w:id="55" w:author="Ronald Tse" w:date="2017-11-28T19:45:00Z"/>
          <w:rPrChange w:id="56" w:author="Ronald Tse" w:date="2017-11-29T10:12:00Z">
            <w:rPr>
              <w:ins w:id="57" w:author="Ronald Tse" w:date="2017-11-28T19:45:00Z"/>
              <w:highlight w:val="yellow"/>
              <w:lang w:val="en-US"/>
            </w:rPr>
          </w:rPrChange>
        </w:rPr>
        <w:pPrChange w:id="58" w:author="Ronald Tse" w:date="2017-11-28T19:46:00Z">
          <w:pPr>
            <w:numPr>
              <w:numId w:val="22"/>
            </w:numPr>
            <w:ind w:left="720" w:hanging="360"/>
          </w:pPr>
        </w:pPrChange>
      </w:pPr>
      <w:ins w:id="59" w:author="Ronald Tse" w:date="2017-11-29T10:11:00Z">
        <w:r w:rsidRPr="00981655">
          <w:t xml:space="preserve">Currently, profiles of ISO 19160-1 </w:t>
        </w:r>
        <w:r w:rsidRPr="003D64E7">
          <w:t xml:space="preserve">are published as documents (e.g. MS Word or PDF). This International Standard specifies a machine-readable encoding for such a human-readable document and for addresses conforming to such a profile. </w:t>
        </w:r>
      </w:ins>
    </w:p>
    <w:p w14:paraId="25F55626" w14:textId="2C6D4BB4" w:rsidR="00B56F94" w:rsidRPr="005F6DF2" w:rsidRDefault="005F6DF2" w:rsidP="00B56F94">
      <w:pPr>
        <w:rPr>
          <w:ins w:id="60" w:author="Ronald Tse" w:date="2017-11-28T19:45:00Z"/>
          <w:lang w:val="en-US"/>
          <w:rPrChange w:id="61" w:author="Ronald Tse" w:date="2017-11-29T10:12:00Z">
            <w:rPr>
              <w:ins w:id="62" w:author="Ronald Tse" w:date="2017-11-28T19:45:00Z"/>
              <w:highlight w:val="yellow"/>
              <w:lang w:val="en-US"/>
            </w:rPr>
          </w:rPrChange>
        </w:rPr>
      </w:pPr>
      <w:ins w:id="63" w:author="Ronald Tse" w:date="2017-11-29T10:12:00Z">
        <w:r w:rsidRPr="005F6DF2">
          <w:rPr>
            <w:lang w:val="en-US"/>
            <w:rPrChange w:id="64" w:author="Ronald Tse" w:date="2017-11-29T10:12:00Z">
              <w:rPr>
                <w:highlight w:val="yellow"/>
                <w:lang w:val="en-US"/>
              </w:rPr>
            </w:rPrChange>
          </w:rPr>
          <w:t>Specifically, t</w:t>
        </w:r>
      </w:ins>
      <w:ins w:id="65" w:author="Ronald Tse" w:date="2017-11-28T19:45:00Z">
        <w:r w:rsidR="00B56F94" w:rsidRPr="005F6DF2">
          <w:rPr>
            <w:lang w:val="en-US"/>
            <w:rPrChange w:id="66" w:author="Ronald Tse" w:date="2017-11-29T10:12:00Z">
              <w:rPr>
                <w:highlight w:val="yellow"/>
                <w:lang w:val="en-US"/>
              </w:rPr>
            </w:rPrChange>
          </w:rPr>
          <w:t xml:space="preserve">his part of ISO 19160 </w:t>
        </w:r>
      </w:ins>
      <w:ins w:id="67" w:author="Ronald Tse" w:date="2017-11-29T13:47:00Z">
        <w:r w:rsidR="002B65F1">
          <w:rPr>
            <w:lang w:val="en-US"/>
          </w:rPr>
          <w:t>specifies</w:t>
        </w:r>
      </w:ins>
      <w:ins w:id="68" w:author="Ronald Tse" w:date="2017-11-29T01:44:00Z">
        <w:r w:rsidR="00DF5EB9" w:rsidRPr="005F6DF2">
          <w:rPr>
            <w:lang w:val="en-US"/>
            <w:rPrChange w:id="69" w:author="Ronald Tse" w:date="2017-11-29T10:12:00Z">
              <w:rPr>
                <w:highlight w:val="yellow"/>
                <w:lang w:val="en-US"/>
              </w:rPr>
            </w:rPrChange>
          </w:rPr>
          <w:t xml:space="preserve"> a machine-readable </w:t>
        </w:r>
      </w:ins>
      <w:ins w:id="70" w:author="Ronald Tse" w:date="2017-11-29T01:45:00Z">
        <w:r w:rsidR="00B6106C" w:rsidRPr="005F6DF2">
          <w:rPr>
            <w:lang w:val="en-US"/>
            <w:rPrChange w:id="71" w:author="Ronald Tse" w:date="2017-11-29T10:12:00Z">
              <w:rPr>
                <w:highlight w:val="yellow"/>
                <w:lang w:val="en-US"/>
              </w:rPr>
            </w:rPrChange>
          </w:rPr>
          <w:t xml:space="preserve">encoding </w:t>
        </w:r>
      </w:ins>
      <w:ins w:id="72" w:author="Ronald Tse" w:date="2017-11-29T13:47:00Z">
        <w:r w:rsidR="00210D40">
          <w:rPr>
            <w:lang w:val="en-US"/>
          </w:rPr>
          <w:t xml:space="preserve">of address profiles </w:t>
        </w:r>
      </w:ins>
      <w:ins w:id="73" w:author="Ronald Tse" w:date="2017-11-29T01:44:00Z">
        <w:r w:rsidR="00B6106C" w:rsidRPr="005F6DF2">
          <w:rPr>
            <w:lang w:val="en-US"/>
            <w:rPrChange w:id="74" w:author="Ronald Tse" w:date="2017-11-29T10:12:00Z">
              <w:rPr>
                <w:highlight w:val="yellow"/>
                <w:lang w:val="en-US"/>
              </w:rPr>
            </w:rPrChange>
          </w:rPr>
          <w:t xml:space="preserve">according to ISO 19160-1 </w:t>
        </w:r>
      </w:ins>
      <w:ins w:id="75" w:author="Ronald Tse" w:date="2017-11-29T13:47:00Z">
        <w:r w:rsidR="00210D40">
          <w:rPr>
            <w:lang w:val="en-US"/>
          </w:rPr>
          <w:t xml:space="preserve">and their instances </w:t>
        </w:r>
      </w:ins>
      <w:ins w:id="76" w:author="Ronald Tse" w:date="2017-11-29T01:45:00Z">
        <w:r w:rsidR="00B6106C" w:rsidRPr="005F6DF2">
          <w:rPr>
            <w:lang w:val="en-US"/>
            <w:rPrChange w:id="77" w:author="Ronald Tse" w:date="2017-11-29T10:12:00Z">
              <w:rPr>
                <w:highlight w:val="yellow"/>
                <w:lang w:val="en-US"/>
              </w:rPr>
            </w:rPrChange>
          </w:rPr>
          <w:t xml:space="preserve">to facilitate </w:t>
        </w:r>
      </w:ins>
      <w:ins w:id="78" w:author="Ronald Tse" w:date="2017-11-29T10:05:00Z">
        <w:r w:rsidR="00737089" w:rsidRPr="005F6DF2">
          <w:rPr>
            <w:lang w:val="en-US"/>
            <w:rPrChange w:id="79" w:author="Ronald Tse" w:date="2017-11-29T10:12:00Z">
              <w:rPr>
                <w:highlight w:val="yellow"/>
                <w:lang w:val="en-US"/>
              </w:rPr>
            </w:rPrChange>
          </w:rPr>
          <w:t xml:space="preserve">machine </w:t>
        </w:r>
      </w:ins>
      <w:ins w:id="80" w:author="Ronald Tse" w:date="2017-11-29T01:45:00Z">
        <w:r w:rsidR="00737089" w:rsidRPr="005F6DF2">
          <w:rPr>
            <w:lang w:val="en-US"/>
            <w:rPrChange w:id="81" w:author="Ronald Tse" w:date="2017-11-29T10:12:00Z">
              <w:rPr>
                <w:highlight w:val="yellow"/>
                <w:lang w:val="en-US"/>
              </w:rPr>
            </w:rPrChange>
          </w:rPr>
          <w:t xml:space="preserve">usage, </w:t>
        </w:r>
        <w:r w:rsidR="00B6106C" w:rsidRPr="005F6DF2">
          <w:rPr>
            <w:lang w:val="en-US"/>
            <w:rPrChange w:id="82" w:author="Ronald Tse" w:date="2017-11-29T10:12:00Z">
              <w:rPr>
                <w:highlight w:val="yellow"/>
                <w:lang w:val="en-US"/>
              </w:rPr>
            </w:rPrChange>
          </w:rPr>
          <w:t xml:space="preserve">distribution </w:t>
        </w:r>
      </w:ins>
      <w:ins w:id="83" w:author="Ronald Tse" w:date="2017-11-29T10:05:00Z">
        <w:r w:rsidR="00737089" w:rsidRPr="005F6DF2">
          <w:rPr>
            <w:lang w:val="en-US"/>
            <w:rPrChange w:id="84" w:author="Ronald Tse" w:date="2017-11-29T10:12:00Z">
              <w:rPr>
                <w:highlight w:val="yellow"/>
                <w:lang w:val="en-US"/>
              </w:rPr>
            </w:rPrChange>
          </w:rPr>
          <w:t xml:space="preserve">and interoperation </w:t>
        </w:r>
      </w:ins>
      <w:ins w:id="85" w:author="Ronald Tse" w:date="2017-11-29T01:45:00Z">
        <w:r w:rsidR="00B6106C" w:rsidRPr="005F6DF2">
          <w:rPr>
            <w:lang w:val="en-US"/>
            <w:rPrChange w:id="86" w:author="Ronald Tse" w:date="2017-11-29T10:12:00Z">
              <w:rPr>
                <w:highlight w:val="yellow"/>
                <w:lang w:val="en-US"/>
              </w:rPr>
            </w:rPrChange>
          </w:rPr>
          <w:t>of</w:t>
        </w:r>
      </w:ins>
      <w:ins w:id="87" w:author="Ronald Tse" w:date="2017-11-29T13:47:00Z">
        <w:r w:rsidR="00210D40">
          <w:rPr>
            <w:lang w:val="en-US"/>
          </w:rPr>
          <w:t xml:space="preserve"> addresses</w:t>
        </w:r>
      </w:ins>
      <w:ins w:id="88" w:author="Ronald Tse" w:date="2017-11-29T01:46:00Z">
        <w:r w:rsidR="00B6106C" w:rsidRPr="005F6DF2">
          <w:rPr>
            <w:lang w:val="en-US"/>
            <w:rPrChange w:id="89" w:author="Ronald Tse" w:date="2017-11-29T10:12:00Z">
              <w:rPr>
                <w:highlight w:val="yellow"/>
                <w:lang w:val="en-US"/>
              </w:rPr>
            </w:rPrChange>
          </w:rPr>
          <w:t>.</w:t>
        </w:r>
      </w:ins>
      <w:ins w:id="90" w:author="Ronald Tse" w:date="2017-11-29T10:06:00Z">
        <w:r w:rsidR="00737089" w:rsidRPr="005F6DF2">
          <w:rPr>
            <w:lang w:val="en-US"/>
            <w:rPrChange w:id="91" w:author="Ronald Tse" w:date="2017-11-29T10:12:00Z">
              <w:rPr>
                <w:highlight w:val="yellow"/>
                <w:lang w:val="en-US"/>
              </w:rPr>
            </w:rPrChange>
          </w:rPr>
          <w:t xml:space="preserve"> In addition, </w:t>
        </w:r>
      </w:ins>
      <w:ins w:id="92" w:author="Ronald Tse" w:date="2017-11-29T13:48:00Z">
        <w:r w:rsidR="00210D40">
          <w:rPr>
            <w:lang w:val="en-US"/>
          </w:rPr>
          <w:t xml:space="preserve">the document </w:t>
        </w:r>
      </w:ins>
      <w:ins w:id="93" w:author="Ronald Tse" w:date="2017-11-29T10:06:00Z">
        <w:r w:rsidR="00737089" w:rsidRPr="005F6DF2">
          <w:rPr>
            <w:lang w:val="en-US"/>
            <w:rPrChange w:id="94" w:author="Ronald Tse" w:date="2017-11-29T10:12:00Z">
              <w:rPr>
                <w:highlight w:val="yellow"/>
                <w:lang w:val="en-US"/>
              </w:rPr>
            </w:rPrChange>
          </w:rPr>
          <w:t xml:space="preserve">specifies </w:t>
        </w:r>
      </w:ins>
      <w:ins w:id="95" w:author="Ronald Tse" w:date="2017-11-29T10:07:00Z">
        <w:r w:rsidR="00737089" w:rsidRPr="005F6DF2">
          <w:rPr>
            <w:lang w:val="en-US"/>
            <w:rPrChange w:id="96" w:author="Ronald Tse" w:date="2017-11-29T10:12:00Z">
              <w:rPr>
                <w:highlight w:val="yellow"/>
                <w:lang w:val="en-US"/>
              </w:rPr>
            </w:rPrChange>
          </w:rPr>
          <w:t xml:space="preserve">machine-readable </w:t>
        </w:r>
      </w:ins>
      <w:ins w:id="97" w:author="Ronald Tse" w:date="2017-11-29T10:06:00Z">
        <w:r w:rsidR="00737089" w:rsidRPr="005F6DF2">
          <w:rPr>
            <w:lang w:val="en-US"/>
            <w:rPrChange w:id="98" w:author="Ronald Tse" w:date="2017-11-29T10:12:00Z">
              <w:rPr>
                <w:highlight w:val="yellow"/>
                <w:lang w:val="en-US"/>
              </w:rPr>
            </w:rPrChange>
          </w:rPr>
          <w:t>encoding</w:t>
        </w:r>
      </w:ins>
      <w:ins w:id="99" w:author="Ronald Tse" w:date="2017-11-29T13:48:00Z">
        <w:r w:rsidR="00210D40">
          <w:rPr>
            <w:lang w:val="en-US"/>
          </w:rPr>
          <w:t>s</w:t>
        </w:r>
      </w:ins>
      <w:ins w:id="100" w:author="Ronald Tse" w:date="2017-11-29T10:06:00Z">
        <w:r w:rsidR="00737089" w:rsidRPr="005F6DF2">
          <w:rPr>
            <w:lang w:val="en-US"/>
            <w:rPrChange w:id="101" w:author="Ronald Tse" w:date="2017-11-29T10:12:00Z">
              <w:rPr>
                <w:highlight w:val="yellow"/>
                <w:lang w:val="en-US"/>
              </w:rPr>
            </w:rPrChange>
          </w:rPr>
          <w:t xml:space="preserve"> </w:t>
        </w:r>
      </w:ins>
      <w:ins w:id="102" w:author="Ronald Tse" w:date="2017-11-29T13:48:00Z">
        <w:r w:rsidR="00210D40">
          <w:rPr>
            <w:lang w:val="en-US"/>
          </w:rPr>
          <w:t xml:space="preserve">for display and input </w:t>
        </w:r>
      </w:ins>
      <w:ins w:id="103" w:author="Ronald Tse" w:date="2017-11-29T10:07:00Z">
        <w:r w:rsidR="00737089" w:rsidRPr="005F6DF2">
          <w:rPr>
            <w:lang w:val="en-US"/>
            <w:rPrChange w:id="104" w:author="Ronald Tse" w:date="2017-11-29T10:12:00Z">
              <w:rPr>
                <w:highlight w:val="yellow"/>
                <w:lang w:val="en-US"/>
              </w:rPr>
            </w:rPrChange>
          </w:rPr>
          <w:t>template</w:t>
        </w:r>
      </w:ins>
      <w:ins w:id="105" w:author="Ronald Tse" w:date="2017-11-29T13:48:00Z">
        <w:r w:rsidR="00210D40">
          <w:rPr>
            <w:lang w:val="en-US"/>
          </w:rPr>
          <w:t>s</w:t>
        </w:r>
      </w:ins>
      <w:ins w:id="106" w:author="Ronald Tse" w:date="2017-11-29T10:07:00Z">
        <w:r w:rsidR="00737089" w:rsidRPr="005F6DF2">
          <w:rPr>
            <w:lang w:val="en-US"/>
            <w:rPrChange w:id="107" w:author="Ronald Tse" w:date="2017-11-29T10:12:00Z">
              <w:rPr>
                <w:highlight w:val="yellow"/>
                <w:lang w:val="en-US"/>
              </w:rPr>
            </w:rPrChange>
          </w:rPr>
          <w:t xml:space="preserve"> </w:t>
        </w:r>
      </w:ins>
      <w:ins w:id="108" w:author="Ronald Tse" w:date="2017-11-29T13:48:00Z">
        <w:r w:rsidR="00210D40">
          <w:rPr>
            <w:lang w:val="en-US"/>
          </w:rPr>
          <w:t xml:space="preserve">for </w:t>
        </w:r>
      </w:ins>
      <w:ins w:id="109" w:author="Ronald Tse" w:date="2017-11-29T10:06:00Z">
        <w:r w:rsidR="00737089" w:rsidRPr="005F6DF2">
          <w:rPr>
            <w:lang w:val="en-US"/>
            <w:rPrChange w:id="110" w:author="Ronald Tse" w:date="2017-11-29T10:12:00Z">
              <w:rPr>
                <w:highlight w:val="yellow"/>
                <w:lang w:val="en-US"/>
              </w:rPr>
            </w:rPrChange>
          </w:rPr>
          <w:t>addresses</w:t>
        </w:r>
      </w:ins>
      <w:ins w:id="111" w:author="Ronald Tse" w:date="2017-11-29T10:07:00Z">
        <w:r w:rsidR="00737089" w:rsidRPr="005F6DF2">
          <w:rPr>
            <w:lang w:val="en-US"/>
            <w:rPrChange w:id="112" w:author="Ronald Tse" w:date="2017-11-29T10:12:00Z">
              <w:rPr>
                <w:highlight w:val="yellow"/>
                <w:lang w:val="en-US"/>
              </w:rPr>
            </w:rPrChange>
          </w:rPr>
          <w:t xml:space="preserve"> </w:t>
        </w:r>
      </w:ins>
      <w:ins w:id="113" w:author="Ronald Tse" w:date="2017-11-29T13:48:00Z">
        <w:r w:rsidR="00210D40">
          <w:rPr>
            <w:lang w:val="en-US"/>
          </w:rPr>
          <w:t xml:space="preserve">conforming to ISO 19160-1 address profiles </w:t>
        </w:r>
      </w:ins>
      <w:ins w:id="114" w:author="Ronald Tse" w:date="2017-11-29T13:49:00Z">
        <w:r w:rsidR="00210D40">
          <w:rPr>
            <w:lang w:val="en-US"/>
          </w:rPr>
          <w:t xml:space="preserve">outside the </w:t>
        </w:r>
      </w:ins>
      <w:ins w:id="115" w:author="Ronald Tse" w:date="2017-11-29T10:07:00Z">
        <w:r w:rsidR="00737089" w:rsidRPr="005F6DF2">
          <w:rPr>
            <w:lang w:val="en-US"/>
            <w:rPrChange w:id="116" w:author="Ronald Tse" w:date="2017-11-29T10:12:00Z">
              <w:rPr>
                <w:highlight w:val="yellow"/>
                <w:lang w:val="en-US"/>
              </w:rPr>
            </w:rPrChange>
          </w:rPr>
          <w:t>postal context</w:t>
        </w:r>
      </w:ins>
      <w:ins w:id="117" w:author="Ronald Tse" w:date="2017-11-29T10:08:00Z">
        <w:r w:rsidR="00737089" w:rsidRPr="005F6DF2">
          <w:rPr>
            <w:lang w:val="en-US"/>
            <w:rPrChange w:id="118" w:author="Ronald Tse" w:date="2017-11-29T10:12:00Z">
              <w:rPr>
                <w:highlight w:val="yellow"/>
                <w:lang w:val="en-US"/>
              </w:rPr>
            </w:rPrChange>
          </w:rPr>
          <w:t xml:space="preserve">, </w:t>
        </w:r>
      </w:ins>
      <w:ins w:id="119" w:author="Ronald Tse" w:date="2017-11-29T13:49:00Z">
        <w:r w:rsidR="00210D40">
          <w:rPr>
            <w:lang w:val="en-US"/>
          </w:rPr>
          <w:t xml:space="preserve">of </w:t>
        </w:r>
      </w:ins>
      <w:ins w:id="120" w:author="Ronald Tse" w:date="2017-11-29T10:08:00Z">
        <w:r w:rsidR="00737089" w:rsidRPr="005F6DF2">
          <w:rPr>
            <w:lang w:val="en-US"/>
            <w:rPrChange w:id="121" w:author="Ronald Tse" w:date="2017-11-29T10:12:00Z">
              <w:rPr>
                <w:highlight w:val="yellow"/>
                <w:lang w:val="en-US"/>
              </w:rPr>
            </w:rPrChange>
          </w:rPr>
          <w:t>which is defined in ISO 19160-4:2017</w:t>
        </w:r>
      </w:ins>
      <w:ins w:id="122" w:author="Ronald Tse" w:date="2017-11-29T10:07:00Z">
        <w:r w:rsidR="00737089" w:rsidRPr="005F6DF2">
          <w:rPr>
            <w:lang w:val="en-US"/>
            <w:rPrChange w:id="123" w:author="Ronald Tse" w:date="2017-11-29T10:12:00Z">
              <w:rPr>
                <w:highlight w:val="yellow"/>
                <w:lang w:val="en-US"/>
              </w:rPr>
            </w:rPrChange>
          </w:rPr>
          <w:t>.</w:t>
        </w:r>
      </w:ins>
      <w:ins w:id="124" w:author="Ronald Tse" w:date="2017-11-29T10:12:00Z">
        <w:r w:rsidRPr="005F6DF2">
          <w:rPr>
            <w:lang w:val="en-US"/>
          </w:rPr>
          <w:t xml:space="preserve"> </w:t>
        </w:r>
        <w:r w:rsidRPr="002B65F1">
          <w:t xml:space="preserve">This International Standard can be </w:t>
        </w:r>
      </w:ins>
      <w:ins w:id="125" w:author="Ronald Tse" w:date="2017-11-29T13:49:00Z">
        <w:r w:rsidR="000F4085">
          <w:t xml:space="preserve">the basis used for </w:t>
        </w:r>
      </w:ins>
      <w:ins w:id="126" w:author="Ronald Tse" w:date="2017-11-29T10:12:00Z">
        <w:r w:rsidRPr="002B65F1">
          <w:t>maintaining a register of profiles.</w:t>
        </w:r>
      </w:ins>
    </w:p>
    <w:p w14:paraId="7D0869A7" w14:textId="0B754E51" w:rsidR="00351B8A" w:rsidDel="00B6106C" w:rsidRDefault="00351B8A" w:rsidP="001A33D0">
      <w:pPr>
        <w:rPr>
          <w:ins w:id="127" w:author="Serena Coetzee" w:date="2017-11-28T15:10:00Z"/>
          <w:del w:id="128" w:author="Ronald Tse" w:date="2017-11-29T01:46:00Z"/>
        </w:rPr>
      </w:pPr>
      <w:ins w:id="129" w:author="Serena Coetzee" w:date="2017-11-28T15:10:00Z">
        <w:del w:id="130" w:author="Ronald Tse" w:date="2017-11-29T01:46:00Z">
          <w:r w:rsidRPr="00351B8A" w:rsidDel="00B6106C">
            <w:rPr>
              <w:highlight w:val="yellow"/>
              <w:rPrChange w:id="131" w:author="Serena Coetzee" w:date="2017-11-28T15:10:00Z">
                <w:rPr/>
              </w:rPrChange>
            </w:rPr>
            <w:delText>Explain how this relates to the other parts of ISO 19160</w:delText>
          </w:r>
        </w:del>
      </w:ins>
    </w:p>
    <w:p w14:paraId="46CA2042" w14:textId="06E8E881" w:rsidR="00351B8A" w:rsidRPr="002E0796" w:rsidDel="00617FB1" w:rsidRDefault="00351B8A" w:rsidP="001A33D0">
      <w:pPr>
        <w:rPr>
          <w:del w:id="132" w:author="Serena Coetzee" w:date="2017-11-28T15:12:00Z"/>
        </w:rPr>
      </w:pPr>
      <w:ins w:id="133" w:author="Serena Coetzee" w:date="2017-11-28T15:10:00Z">
        <w:del w:id="134" w:author="Ronald Tse" w:date="2017-11-29T10:11:00Z">
          <w:r w:rsidDel="00280AD1">
            <w:delText xml:space="preserve">Currently, profiles of ISO 19160-1 </w:delText>
          </w:r>
        </w:del>
      </w:ins>
      <w:ins w:id="135" w:author="Serena Coetzee" w:date="2017-11-28T15:11:00Z">
        <w:del w:id="136" w:author="Ronald Tse" w:date="2017-11-29T10:11:00Z">
          <w:r w:rsidDel="00280AD1">
            <w:delText>are published as documents (e.g. MS Word or PDF). This International Standard specifies a machine-readable encoding for such a human-readable document</w:delText>
          </w:r>
        </w:del>
      </w:ins>
      <w:ins w:id="137" w:author="Serena Coetzee" w:date="2017-11-28T15:14:00Z">
        <w:del w:id="138" w:author="Ronald Tse" w:date="2017-11-29T10:11:00Z">
          <w:r w:rsidR="002214D0" w:rsidDel="00280AD1">
            <w:delText xml:space="preserve"> and for addresses conforming to such a profile</w:delText>
          </w:r>
        </w:del>
      </w:ins>
      <w:ins w:id="139" w:author="Serena Coetzee" w:date="2017-11-28T15:11:00Z">
        <w:del w:id="140" w:author="Ronald Tse" w:date="2017-11-29T10:11:00Z">
          <w:r w:rsidDel="00280AD1">
            <w:delText>.</w:delText>
          </w:r>
        </w:del>
      </w:ins>
      <w:ins w:id="141" w:author="Serena Coetzee" w:date="2017-11-28T15:14:00Z">
        <w:del w:id="142" w:author="Ronald Tse" w:date="2017-11-29T10:11:00Z">
          <w:r w:rsidR="002214D0" w:rsidDel="00280AD1">
            <w:delText xml:space="preserve"> This International Standard can be used </w:delText>
          </w:r>
        </w:del>
      </w:ins>
      <w:ins w:id="143" w:author="Serena Coetzee" w:date="2017-11-28T15:15:00Z">
        <w:del w:id="144" w:author="Ronald Tse" w:date="2017-11-29T10:11:00Z">
          <w:r w:rsidR="002214D0" w:rsidDel="00280AD1">
            <w:delText>for maintaining a register of profiles.</w:delText>
          </w:r>
        </w:del>
      </w:ins>
    </w:p>
    <w:p w14:paraId="53444FBA" w14:textId="77777777" w:rsidR="001A33D0" w:rsidRDefault="001A33D0">
      <w:pPr>
        <w:rPr>
          <w:ins w:id="145" w:author="Serena Coetzee" w:date="2017-11-28T15:10:00Z"/>
          <w:b/>
          <w:sz w:val="32"/>
          <w:szCs w:val="32"/>
        </w:rPr>
        <w:pPrChange w:id="146" w:author="Serena Coetzee" w:date="2017-11-28T15:12:00Z">
          <w:pPr>
            <w:pageBreakBefore/>
            <w:spacing w:after="360" w:line="360" w:lineRule="atLeast"/>
            <w:jc w:val="left"/>
          </w:pPr>
        </w:pPrChange>
      </w:pPr>
    </w:p>
    <w:p w14:paraId="7EB384E8" w14:textId="77777777" w:rsidR="00351B8A" w:rsidRPr="002E0796" w:rsidRDefault="00351B8A" w:rsidP="001A33D0">
      <w:pPr>
        <w:pageBreakBefore/>
        <w:spacing w:after="360" w:line="360" w:lineRule="atLeast"/>
        <w:jc w:val="left"/>
        <w:rPr>
          <w:b/>
          <w:sz w:val="32"/>
          <w:szCs w:val="32"/>
        </w:rPr>
        <w:sectPr w:rsidR="00351B8A" w:rsidRPr="002E0796" w:rsidSect="004421EF">
          <w:headerReference w:type="even" r:id="rId15"/>
          <w:headerReference w:type="default" r:id="rId16"/>
          <w:footerReference w:type="even" r:id="rId17"/>
          <w:footerReference w:type="default" r:id="rId18"/>
          <w:pgSz w:w="11906" w:h="16838" w:code="9"/>
          <w:pgMar w:top="794" w:right="1077" w:bottom="567" w:left="1077" w:header="709" w:footer="284" w:gutter="0"/>
          <w:pgNumType w:fmt="lowerRoman"/>
          <w:cols w:space="720"/>
        </w:sectPr>
      </w:pPr>
    </w:p>
    <w:p w14:paraId="47FEBF87" w14:textId="77777777" w:rsidR="001A33D0" w:rsidRPr="008635F1" w:rsidRDefault="008635F1" w:rsidP="008635F1">
      <w:pPr>
        <w:spacing w:line="360" w:lineRule="atLeast"/>
        <w:jc w:val="left"/>
        <w:rPr>
          <w:b/>
          <w:sz w:val="32"/>
          <w:szCs w:val="32"/>
        </w:rPr>
      </w:pPr>
      <w:r>
        <w:rPr>
          <w:b/>
          <w:sz w:val="32"/>
          <w:szCs w:val="32"/>
        </w:rPr>
        <w:lastRenderedPageBreak/>
        <w:t xml:space="preserve">Addressing </w:t>
      </w:r>
      <w:r w:rsidRPr="002E0796">
        <w:rPr>
          <w:sz w:val="32"/>
          <w:szCs w:val="32"/>
        </w:rPr>
        <w:t>—</w:t>
      </w:r>
      <w:r>
        <w:rPr>
          <w:b/>
          <w:sz w:val="32"/>
          <w:szCs w:val="32"/>
        </w:rPr>
        <w:t xml:space="preserve"> Machine interchange syntax</w:t>
      </w:r>
    </w:p>
    <w:p w14:paraId="130672A4" w14:textId="77777777" w:rsidR="001A33D0" w:rsidRPr="002E0796" w:rsidRDefault="001A33D0" w:rsidP="001A33D0">
      <w:pPr>
        <w:pStyle w:val="Heading1"/>
        <w:numPr>
          <w:ilvl w:val="0"/>
          <w:numId w:val="1"/>
        </w:numPr>
        <w:tabs>
          <w:tab w:val="clear" w:pos="432"/>
        </w:tabs>
        <w:ind w:left="0" w:firstLine="0"/>
      </w:pPr>
      <w:bookmarkStart w:id="151" w:name="_Toc353342669"/>
      <w:bookmarkStart w:id="152" w:name="_Toc485815079"/>
      <w:r w:rsidRPr="002E0796">
        <w:t>Scope</w:t>
      </w:r>
      <w:bookmarkEnd w:id="151"/>
      <w:bookmarkEnd w:id="152"/>
    </w:p>
    <w:p w14:paraId="7968B3D3" w14:textId="77777777" w:rsidR="00D83481" w:rsidRPr="00695CB8" w:rsidRDefault="00C823C2" w:rsidP="001A33D0">
      <w:pPr>
        <w:rPr>
          <w:ins w:id="153" w:author="Serena Coetzee" w:date="2017-11-28T11:55:00Z"/>
          <w:lang w:val="en-US"/>
          <w:rPrChange w:id="154" w:author="Ronald Tse" w:date="2017-11-30T00:47:00Z">
            <w:rPr>
              <w:ins w:id="155" w:author="Serena Coetzee" w:date="2017-11-28T11:55:00Z"/>
              <w:highlight w:val="yellow"/>
              <w:lang w:val="en-US"/>
            </w:rPr>
          </w:rPrChange>
        </w:rPr>
      </w:pPr>
      <w:r w:rsidRPr="00695CB8">
        <w:rPr>
          <w:lang w:val="en-US"/>
          <w:rPrChange w:id="156" w:author="Ronald Tse" w:date="2017-11-30T00:47:00Z">
            <w:rPr>
              <w:highlight w:val="yellow"/>
              <w:lang w:val="en-US"/>
            </w:rPr>
          </w:rPrChange>
        </w:rPr>
        <w:t>This document specifies a</w:t>
      </w:r>
      <w:ins w:id="157" w:author="Serena Coetzee" w:date="2017-11-28T11:57:00Z">
        <w:r w:rsidR="00BC53D3" w:rsidRPr="00695CB8">
          <w:rPr>
            <w:lang w:val="en-US"/>
            <w:rPrChange w:id="158" w:author="Ronald Tse" w:date="2017-11-30T00:47:00Z">
              <w:rPr>
                <w:highlight w:val="yellow"/>
                <w:lang w:val="en-US"/>
              </w:rPr>
            </w:rPrChange>
          </w:rPr>
          <w:t xml:space="preserve"> machine-readable</w:t>
        </w:r>
        <w:r w:rsidR="00AE4C86" w:rsidRPr="00695CB8">
          <w:rPr>
            <w:lang w:val="en-US"/>
            <w:rPrChange w:id="159" w:author="Ronald Tse" w:date="2017-11-30T00:47:00Z">
              <w:rPr>
                <w:highlight w:val="yellow"/>
                <w:lang w:val="en-US"/>
              </w:rPr>
            </w:rPrChange>
          </w:rPr>
          <w:t xml:space="preserve"> encoding </w:t>
        </w:r>
      </w:ins>
      <w:del w:id="160" w:author="Serena Coetzee" w:date="2017-11-28T11:57:00Z">
        <w:r w:rsidRPr="00695CB8" w:rsidDel="00AE4C86">
          <w:rPr>
            <w:lang w:val="en-US"/>
            <w:rPrChange w:id="161" w:author="Ronald Tse" w:date="2017-11-30T00:47:00Z">
              <w:rPr>
                <w:highlight w:val="yellow"/>
                <w:lang w:val="en-US"/>
              </w:rPr>
            </w:rPrChange>
          </w:rPr>
          <w:delText xml:space="preserve"> method </w:delText>
        </w:r>
      </w:del>
      <w:r w:rsidRPr="00695CB8">
        <w:rPr>
          <w:lang w:val="en-US"/>
          <w:rPrChange w:id="162" w:author="Ronald Tse" w:date="2017-11-30T00:47:00Z">
            <w:rPr>
              <w:highlight w:val="yellow"/>
              <w:lang w:val="en-US"/>
            </w:rPr>
          </w:rPrChange>
        </w:rPr>
        <w:t xml:space="preserve">for </w:t>
      </w:r>
      <w:ins w:id="163" w:author="Serena Coetzee" w:date="2017-11-28T11:57:00Z">
        <w:r w:rsidR="00AE4C86" w:rsidRPr="00695CB8">
          <w:rPr>
            <w:lang w:val="en-US"/>
            <w:rPrChange w:id="164" w:author="Ronald Tse" w:date="2017-11-30T00:47:00Z">
              <w:rPr>
                <w:highlight w:val="yellow"/>
                <w:lang w:val="en-US"/>
              </w:rPr>
            </w:rPrChange>
          </w:rPr>
          <w:t xml:space="preserve">the </w:t>
        </w:r>
      </w:ins>
      <w:r w:rsidRPr="00695CB8">
        <w:rPr>
          <w:lang w:val="en-US"/>
          <w:rPrChange w:id="165" w:author="Ronald Tse" w:date="2017-11-30T00:47:00Z">
            <w:rPr>
              <w:highlight w:val="yellow"/>
              <w:lang w:val="en-US"/>
            </w:rPr>
          </w:rPrChange>
        </w:rPr>
        <w:t xml:space="preserve">digital storage and transmission of </w:t>
      </w:r>
    </w:p>
    <w:p w14:paraId="40C792F9" w14:textId="32841103" w:rsidR="00D83481" w:rsidRPr="00695CB8" w:rsidRDefault="00E97948" w:rsidP="00DB1CE9">
      <w:pPr>
        <w:numPr>
          <w:ilvl w:val="0"/>
          <w:numId w:val="19"/>
        </w:numPr>
        <w:rPr>
          <w:ins w:id="166" w:author="Serena Coetzee" w:date="2017-11-28T11:55:00Z"/>
          <w:lang w:val="en-US"/>
        </w:rPr>
      </w:pPr>
      <w:ins w:id="167" w:author="Serena Coetzee" w:date="2017-11-28T15:28:00Z">
        <w:r w:rsidRPr="00695CB8">
          <w:rPr>
            <w:lang w:val="en-US"/>
            <w:rPrChange w:id="168" w:author="Ronald Tse" w:date="2017-11-30T00:47:00Z">
              <w:rPr>
                <w:highlight w:val="yellow"/>
                <w:lang w:val="en-US"/>
              </w:rPr>
            </w:rPrChange>
          </w:rPr>
          <w:t xml:space="preserve">description of an </w:t>
        </w:r>
      </w:ins>
      <w:r w:rsidR="00C823C2" w:rsidRPr="00695CB8">
        <w:rPr>
          <w:lang w:val="en-US"/>
          <w:rPrChange w:id="169" w:author="Ronald Tse" w:date="2017-11-30T00:47:00Z">
            <w:rPr>
              <w:highlight w:val="yellow"/>
              <w:lang w:val="en-US"/>
            </w:rPr>
          </w:rPrChange>
        </w:rPr>
        <w:t>address profile</w:t>
      </w:r>
      <w:ins w:id="170" w:author="Serena Coetzee" w:date="2017-11-28T11:57:00Z">
        <w:del w:id="171" w:author="Ronald Tse" w:date="2017-11-30T00:47:00Z">
          <w:r w:rsidR="00AE4C86" w:rsidRPr="00695CB8" w:rsidDel="00695CB8">
            <w:rPr>
              <w:lang w:val="en-US"/>
              <w:rPrChange w:id="172" w:author="Ronald Tse" w:date="2017-11-30T00:47:00Z">
                <w:rPr>
                  <w:highlight w:val="yellow"/>
                  <w:lang w:val="en-US"/>
                </w:rPr>
              </w:rPrChange>
            </w:rPr>
            <w:delText>s</w:delText>
          </w:r>
        </w:del>
      </w:ins>
      <w:r w:rsidR="00C823C2" w:rsidRPr="00695CB8">
        <w:rPr>
          <w:lang w:val="en-US"/>
          <w:rPrChange w:id="173" w:author="Ronald Tse" w:date="2017-11-30T00:47:00Z">
            <w:rPr>
              <w:highlight w:val="yellow"/>
              <w:lang w:val="en-US"/>
            </w:rPr>
          </w:rPrChange>
        </w:rPr>
        <w:t xml:space="preserve"> </w:t>
      </w:r>
      <w:del w:id="174" w:author="Serena Coetzee" w:date="2017-11-28T11:57:00Z">
        <w:r w:rsidR="00C823C2" w:rsidRPr="00695CB8" w:rsidDel="00AE4C86">
          <w:rPr>
            <w:lang w:val="en-US"/>
            <w:rPrChange w:id="175" w:author="Ronald Tse" w:date="2017-11-30T00:47:00Z">
              <w:rPr>
                <w:highlight w:val="yellow"/>
                <w:lang w:val="en-US"/>
              </w:rPr>
            </w:rPrChange>
          </w:rPr>
          <w:delText xml:space="preserve">information </w:delText>
        </w:r>
      </w:del>
      <w:del w:id="176" w:author="Serena Coetzee" w:date="2017-11-28T11:55:00Z">
        <w:r w:rsidR="00350C64" w:rsidRPr="00695CB8" w:rsidDel="00D83481">
          <w:rPr>
            <w:lang w:val="en-US"/>
            <w:rPrChange w:id="177" w:author="Ronald Tse" w:date="2017-11-30T00:47:00Z">
              <w:rPr>
                <w:highlight w:val="yellow"/>
                <w:lang w:val="en-US"/>
              </w:rPr>
            </w:rPrChange>
          </w:rPr>
          <w:delText xml:space="preserve">as </w:delText>
        </w:r>
        <w:r w:rsidR="00C823C2" w:rsidRPr="00695CB8" w:rsidDel="00D83481">
          <w:rPr>
            <w:lang w:val="en-US"/>
            <w:rPrChange w:id="178" w:author="Ronald Tse" w:date="2017-11-30T00:47:00Z">
              <w:rPr>
                <w:highlight w:val="yellow"/>
                <w:lang w:val="en-US"/>
              </w:rPr>
            </w:rPrChange>
          </w:rPr>
          <w:delText xml:space="preserve">according to </w:delText>
        </w:r>
        <w:r w:rsidR="00350C64" w:rsidRPr="00695CB8" w:rsidDel="00D83481">
          <w:rPr>
            <w:lang w:val="en-US"/>
            <w:rPrChange w:id="179" w:author="Ronald Tse" w:date="2017-11-30T00:47:00Z">
              <w:rPr>
                <w:highlight w:val="yellow"/>
                <w:lang w:val="en-US"/>
              </w:rPr>
            </w:rPrChange>
          </w:rPr>
          <w:delText xml:space="preserve">the address </w:delText>
        </w:r>
      </w:del>
      <w:ins w:id="180" w:author="Serena Coetzee" w:date="2017-11-28T11:55:00Z">
        <w:r w:rsidR="00D83481" w:rsidRPr="00695CB8">
          <w:rPr>
            <w:lang w:val="en-US"/>
            <w:rPrChange w:id="181" w:author="Ronald Tse" w:date="2017-11-30T00:47:00Z">
              <w:rPr>
                <w:highlight w:val="yellow"/>
                <w:lang w:val="en-US"/>
              </w:rPr>
            </w:rPrChange>
          </w:rPr>
          <w:t xml:space="preserve">conforming to </w:t>
        </w:r>
      </w:ins>
      <w:del w:id="182" w:author="Serena Coetzee" w:date="2017-11-28T11:57:00Z">
        <w:r w:rsidR="00350C64" w:rsidRPr="00695CB8" w:rsidDel="00AE4C86">
          <w:rPr>
            <w:lang w:val="en-US"/>
            <w:rPrChange w:id="183" w:author="Ronald Tse" w:date="2017-11-30T00:47:00Z">
              <w:rPr>
                <w:highlight w:val="yellow"/>
                <w:lang w:val="en-US"/>
              </w:rPr>
            </w:rPrChange>
          </w:rPr>
          <w:delText xml:space="preserve">conceptual model specified in </w:delText>
        </w:r>
      </w:del>
      <w:r w:rsidR="00C823C2" w:rsidRPr="00695CB8">
        <w:rPr>
          <w:lang w:val="en-US"/>
          <w:rPrChange w:id="184" w:author="Ronald Tse" w:date="2017-11-30T00:47:00Z">
            <w:rPr>
              <w:highlight w:val="yellow"/>
              <w:lang w:val="en-US"/>
            </w:rPr>
          </w:rPrChange>
        </w:rPr>
        <w:t>ISO 19160</w:t>
      </w:r>
      <w:r w:rsidR="00350C64" w:rsidRPr="00695CB8">
        <w:rPr>
          <w:lang w:val="en-US"/>
          <w:rPrChange w:id="185" w:author="Ronald Tse" w:date="2017-11-30T00:47:00Z">
            <w:rPr>
              <w:highlight w:val="yellow"/>
              <w:lang w:val="en-US"/>
            </w:rPr>
          </w:rPrChange>
        </w:rPr>
        <w:t>-1,</w:t>
      </w:r>
      <w:r w:rsidR="00C823C2" w:rsidRPr="00695CB8">
        <w:rPr>
          <w:lang w:val="en-US"/>
          <w:rPrChange w:id="186" w:author="Ronald Tse" w:date="2017-11-30T00:47:00Z">
            <w:rPr>
              <w:highlight w:val="yellow"/>
              <w:lang w:val="en-US"/>
            </w:rPr>
          </w:rPrChange>
        </w:rPr>
        <w:t xml:space="preserve"> </w:t>
      </w:r>
      <w:ins w:id="187" w:author="Serena Coetzee" w:date="2017-11-28T11:55:00Z">
        <w:r w:rsidR="00D83481" w:rsidRPr="00695CB8">
          <w:rPr>
            <w:i/>
            <w:lang w:val="en-US"/>
            <w:rPrChange w:id="188" w:author="Ronald Tse" w:date="2017-11-30T00:47:00Z">
              <w:rPr>
                <w:highlight w:val="yellow"/>
                <w:lang w:val="en-US"/>
              </w:rPr>
            </w:rPrChange>
          </w:rPr>
          <w:t>Addressing – Part 1: Conceptual model</w:t>
        </w:r>
        <w:r w:rsidR="00D83481" w:rsidRPr="00695CB8">
          <w:rPr>
            <w:lang w:val="en-US"/>
            <w:rPrChange w:id="189" w:author="Ronald Tse" w:date="2017-11-30T00:47:00Z">
              <w:rPr>
                <w:highlight w:val="yellow"/>
                <w:lang w:val="en-US"/>
              </w:rPr>
            </w:rPrChange>
          </w:rPr>
          <w:t xml:space="preserve">; </w:t>
        </w:r>
      </w:ins>
    </w:p>
    <w:p w14:paraId="435E34E5" w14:textId="77777777" w:rsidR="00D83481" w:rsidRPr="00695CB8" w:rsidRDefault="00C823C2" w:rsidP="00DB1CE9">
      <w:pPr>
        <w:numPr>
          <w:ilvl w:val="0"/>
          <w:numId w:val="19"/>
        </w:numPr>
        <w:rPr>
          <w:ins w:id="190" w:author="Serena Coetzee" w:date="2017-11-28T11:55:00Z"/>
          <w:lang w:val="en-US"/>
        </w:rPr>
      </w:pPr>
      <w:r w:rsidRPr="00695CB8">
        <w:rPr>
          <w:lang w:val="en-US"/>
          <w:rPrChange w:id="191" w:author="Ronald Tse" w:date="2017-11-30T00:47:00Z">
            <w:rPr>
              <w:highlight w:val="yellow"/>
              <w:lang w:val="en-US"/>
            </w:rPr>
          </w:rPrChange>
        </w:rPr>
        <w:t xml:space="preserve">address </w:t>
      </w:r>
      <w:r w:rsidR="00350C64" w:rsidRPr="00695CB8">
        <w:rPr>
          <w:lang w:val="en-US"/>
          <w:rPrChange w:id="192" w:author="Ronald Tse" w:date="2017-11-30T00:47:00Z">
            <w:rPr>
              <w:highlight w:val="yellow"/>
              <w:lang w:val="en-US"/>
            </w:rPr>
          </w:rPrChange>
        </w:rPr>
        <w:t>instance</w:t>
      </w:r>
      <w:ins w:id="193" w:author="Serena Coetzee" w:date="2017-11-28T11:57:00Z">
        <w:r w:rsidR="00AE4C86" w:rsidRPr="00695CB8">
          <w:rPr>
            <w:lang w:val="en-US"/>
            <w:rPrChange w:id="194" w:author="Ronald Tse" w:date="2017-11-30T00:47:00Z">
              <w:rPr>
                <w:highlight w:val="yellow"/>
                <w:lang w:val="en-US"/>
              </w:rPr>
            </w:rPrChange>
          </w:rPr>
          <w:t>s</w:t>
        </w:r>
      </w:ins>
      <w:r w:rsidR="00350C64" w:rsidRPr="00695CB8">
        <w:rPr>
          <w:lang w:val="en-US"/>
          <w:rPrChange w:id="195" w:author="Ronald Tse" w:date="2017-11-30T00:47:00Z">
            <w:rPr>
              <w:highlight w:val="yellow"/>
              <w:lang w:val="en-US"/>
            </w:rPr>
          </w:rPrChange>
        </w:rPr>
        <w:t xml:space="preserve"> </w:t>
      </w:r>
      <w:del w:id="196" w:author="Serena Coetzee" w:date="2017-11-28T11:55:00Z">
        <w:r w:rsidRPr="00695CB8" w:rsidDel="00D83481">
          <w:rPr>
            <w:lang w:val="en-US"/>
            <w:rPrChange w:id="197" w:author="Ronald Tse" w:date="2017-11-30T00:47:00Z">
              <w:rPr>
                <w:highlight w:val="yellow"/>
                <w:lang w:val="en-US"/>
              </w:rPr>
            </w:rPrChange>
          </w:rPr>
          <w:delText xml:space="preserve">information </w:delText>
        </w:r>
      </w:del>
      <w:r w:rsidRPr="00695CB8">
        <w:rPr>
          <w:lang w:val="en-US"/>
          <w:rPrChange w:id="198" w:author="Ronald Tse" w:date="2017-11-30T00:47:00Z">
            <w:rPr>
              <w:highlight w:val="yellow"/>
              <w:lang w:val="en-US"/>
            </w:rPr>
          </w:rPrChange>
        </w:rPr>
        <w:t xml:space="preserve">that </w:t>
      </w:r>
      <w:del w:id="199" w:author="Serena Coetzee" w:date="2017-11-28T11:55:00Z">
        <w:r w:rsidRPr="00695CB8" w:rsidDel="00D83481">
          <w:rPr>
            <w:lang w:val="en-US"/>
            <w:rPrChange w:id="200" w:author="Ronald Tse" w:date="2017-11-30T00:47:00Z">
              <w:rPr>
                <w:highlight w:val="yellow"/>
                <w:lang w:val="en-US"/>
              </w:rPr>
            </w:rPrChange>
          </w:rPr>
          <w:delText xml:space="preserve">fit </w:delText>
        </w:r>
      </w:del>
      <w:ins w:id="201" w:author="Serena Coetzee" w:date="2017-11-28T11:55:00Z">
        <w:r w:rsidR="00D44325" w:rsidRPr="00695CB8">
          <w:rPr>
            <w:lang w:val="en-US"/>
            <w:rPrChange w:id="202" w:author="Ronald Tse" w:date="2017-11-30T00:47:00Z">
              <w:rPr>
                <w:highlight w:val="yellow"/>
                <w:lang w:val="en-US"/>
              </w:rPr>
            </w:rPrChange>
          </w:rPr>
          <w:t>conform</w:t>
        </w:r>
        <w:r w:rsidR="00D83481" w:rsidRPr="00695CB8">
          <w:rPr>
            <w:lang w:val="en-US"/>
            <w:rPrChange w:id="203" w:author="Ronald Tse" w:date="2017-11-30T00:47:00Z">
              <w:rPr>
                <w:highlight w:val="yellow"/>
                <w:lang w:val="en-US"/>
              </w:rPr>
            </w:rPrChange>
          </w:rPr>
          <w:t xml:space="preserve"> to </w:t>
        </w:r>
      </w:ins>
      <w:r w:rsidR="00350C64" w:rsidRPr="00695CB8">
        <w:rPr>
          <w:lang w:val="en-US"/>
          <w:rPrChange w:id="204" w:author="Ronald Tse" w:date="2017-11-30T00:47:00Z">
            <w:rPr>
              <w:highlight w:val="yellow"/>
              <w:lang w:val="en-US"/>
            </w:rPr>
          </w:rPrChange>
        </w:rPr>
        <w:t xml:space="preserve">a </w:t>
      </w:r>
      <w:ins w:id="205" w:author="Serena Coetzee" w:date="2017-11-28T15:13:00Z">
        <w:r w:rsidR="00561DEB" w:rsidRPr="00695CB8">
          <w:rPr>
            <w:lang w:val="en-US"/>
            <w:rPrChange w:id="206" w:author="Ronald Tse" w:date="2017-11-30T00:47:00Z">
              <w:rPr>
                <w:highlight w:val="yellow"/>
                <w:lang w:val="en-US"/>
              </w:rPr>
            </w:rPrChange>
          </w:rPr>
          <w:t xml:space="preserve">specific </w:t>
        </w:r>
      </w:ins>
      <w:r w:rsidR="00350C64" w:rsidRPr="00695CB8">
        <w:rPr>
          <w:lang w:val="en-US"/>
          <w:rPrChange w:id="207" w:author="Ronald Tse" w:date="2017-11-30T00:47:00Z">
            <w:rPr>
              <w:highlight w:val="yellow"/>
              <w:lang w:val="en-US"/>
            </w:rPr>
          </w:rPrChange>
        </w:rPr>
        <w:t>profile</w:t>
      </w:r>
      <w:ins w:id="208" w:author="Serena Coetzee" w:date="2017-11-28T15:13:00Z">
        <w:r w:rsidR="00561DEB" w:rsidRPr="00695CB8">
          <w:rPr>
            <w:lang w:val="en-US"/>
            <w:rPrChange w:id="209" w:author="Ronald Tse" w:date="2017-11-30T00:47:00Z">
              <w:rPr>
                <w:highlight w:val="yellow"/>
                <w:lang w:val="en-US"/>
              </w:rPr>
            </w:rPrChange>
          </w:rPr>
          <w:t xml:space="preserve"> of ISO 19160-1</w:t>
        </w:r>
      </w:ins>
      <w:ins w:id="210" w:author="Serena Coetzee" w:date="2017-11-28T11:55:00Z">
        <w:r w:rsidR="00D83481" w:rsidRPr="00695CB8">
          <w:rPr>
            <w:lang w:val="en-US"/>
            <w:rPrChange w:id="211" w:author="Ronald Tse" w:date="2017-11-30T00:47:00Z">
              <w:rPr>
                <w:highlight w:val="yellow"/>
                <w:lang w:val="en-US"/>
              </w:rPr>
            </w:rPrChange>
          </w:rPr>
          <w:t>;</w:t>
        </w:r>
      </w:ins>
      <w:del w:id="212" w:author="Serena Coetzee" w:date="2017-11-28T11:55:00Z">
        <w:r w:rsidRPr="00695CB8" w:rsidDel="00D83481">
          <w:rPr>
            <w:lang w:val="en-US"/>
            <w:rPrChange w:id="213" w:author="Ronald Tse" w:date="2017-11-30T00:47:00Z">
              <w:rPr>
                <w:highlight w:val="yellow"/>
                <w:lang w:val="en-US"/>
              </w:rPr>
            </w:rPrChange>
          </w:rPr>
          <w:delText>,</w:delText>
        </w:r>
      </w:del>
      <w:r w:rsidRPr="00695CB8">
        <w:rPr>
          <w:lang w:val="en-US"/>
          <w:rPrChange w:id="214" w:author="Ronald Tse" w:date="2017-11-30T00:47:00Z">
            <w:rPr>
              <w:highlight w:val="yellow"/>
              <w:lang w:val="en-US"/>
            </w:rPr>
          </w:rPrChange>
        </w:rPr>
        <w:t xml:space="preserve"> and </w:t>
      </w:r>
    </w:p>
    <w:p w14:paraId="10201840" w14:textId="77777777" w:rsidR="001A33D0" w:rsidRPr="00695CB8" w:rsidRDefault="00C823C2" w:rsidP="00DB1CE9">
      <w:pPr>
        <w:numPr>
          <w:ilvl w:val="0"/>
          <w:numId w:val="19"/>
        </w:numPr>
        <w:rPr>
          <w:lang w:val="en-US"/>
        </w:rPr>
      </w:pPr>
      <w:r w:rsidRPr="00695CB8">
        <w:rPr>
          <w:lang w:val="en-US"/>
          <w:rPrChange w:id="215" w:author="Ronald Tse" w:date="2017-11-30T00:47:00Z">
            <w:rPr>
              <w:highlight w:val="yellow"/>
              <w:lang w:val="en-US"/>
            </w:rPr>
          </w:rPrChange>
        </w:rPr>
        <w:t>a templat</w:t>
      </w:r>
      <w:del w:id="216" w:author="Serena Coetzee" w:date="2017-11-28T12:19:00Z">
        <w:r w:rsidRPr="00695CB8" w:rsidDel="00F81C9C">
          <w:rPr>
            <w:lang w:val="en-US"/>
            <w:rPrChange w:id="217" w:author="Ronald Tse" w:date="2017-11-30T00:47:00Z">
              <w:rPr>
                <w:highlight w:val="yellow"/>
                <w:lang w:val="en-US"/>
              </w:rPr>
            </w:rPrChange>
          </w:rPr>
          <w:delText>i</w:delText>
        </w:r>
      </w:del>
      <w:ins w:id="218" w:author="Serena Coetzee" w:date="2017-11-28T12:18:00Z">
        <w:r w:rsidR="00F81C9C" w:rsidRPr="00695CB8">
          <w:rPr>
            <w:lang w:val="en-US"/>
            <w:rPrChange w:id="219" w:author="Ronald Tse" w:date="2017-11-30T00:47:00Z">
              <w:rPr>
                <w:highlight w:val="yellow"/>
                <w:lang w:val="en-US"/>
              </w:rPr>
            </w:rPrChange>
          </w:rPr>
          <w:t>e</w:t>
        </w:r>
      </w:ins>
      <w:del w:id="220" w:author="Serena Coetzee" w:date="2017-11-28T12:18:00Z">
        <w:r w:rsidRPr="00695CB8" w:rsidDel="00F81C9C">
          <w:rPr>
            <w:lang w:val="en-US"/>
            <w:rPrChange w:id="221" w:author="Ronald Tse" w:date="2017-11-30T00:47:00Z">
              <w:rPr>
                <w:highlight w:val="yellow"/>
                <w:lang w:val="en-US"/>
              </w:rPr>
            </w:rPrChange>
          </w:rPr>
          <w:delText>ng</w:delText>
        </w:r>
      </w:del>
      <w:r w:rsidRPr="00695CB8">
        <w:rPr>
          <w:lang w:val="en-US"/>
          <w:rPrChange w:id="222" w:author="Ronald Tse" w:date="2017-11-30T00:47:00Z">
            <w:rPr>
              <w:highlight w:val="yellow"/>
              <w:lang w:val="en-US"/>
            </w:rPr>
          </w:rPrChange>
        </w:rPr>
        <w:t xml:space="preserve"> </w:t>
      </w:r>
      <w:del w:id="223" w:author="Serena Coetzee" w:date="2017-11-28T15:07:00Z">
        <w:r w:rsidRPr="00695CB8" w:rsidDel="00464E50">
          <w:rPr>
            <w:lang w:val="en-US"/>
            <w:rPrChange w:id="224" w:author="Ronald Tse" w:date="2017-11-30T00:47:00Z">
              <w:rPr>
                <w:highlight w:val="yellow"/>
                <w:lang w:val="en-US"/>
              </w:rPr>
            </w:rPrChange>
          </w:rPr>
          <w:delText xml:space="preserve">and expression method </w:delText>
        </w:r>
      </w:del>
      <w:r w:rsidRPr="00695CB8">
        <w:rPr>
          <w:lang w:val="en-US"/>
          <w:rPrChange w:id="225" w:author="Ronald Tse" w:date="2017-11-30T00:47:00Z">
            <w:rPr>
              <w:highlight w:val="yellow"/>
              <w:lang w:val="en-US"/>
            </w:rPr>
          </w:rPrChange>
        </w:rPr>
        <w:t xml:space="preserve">for </w:t>
      </w:r>
      <w:ins w:id="226" w:author="Serena Coetzee" w:date="2017-11-28T15:07:00Z">
        <w:r w:rsidR="00464E50" w:rsidRPr="00695CB8">
          <w:rPr>
            <w:lang w:val="en-US"/>
            <w:rPrChange w:id="227" w:author="Ronald Tse" w:date="2017-11-30T00:47:00Z">
              <w:rPr>
                <w:highlight w:val="yellow"/>
                <w:lang w:val="en-US"/>
              </w:rPr>
            </w:rPrChange>
          </w:rPr>
          <w:t xml:space="preserve">entering and </w:t>
        </w:r>
      </w:ins>
      <w:r w:rsidRPr="00695CB8">
        <w:rPr>
          <w:lang w:val="en-US"/>
          <w:rPrChange w:id="228" w:author="Ronald Tse" w:date="2017-11-30T00:47:00Z">
            <w:rPr>
              <w:highlight w:val="yellow"/>
              <w:lang w:val="en-US"/>
            </w:rPr>
          </w:rPrChange>
        </w:rPr>
        <w:t xml:space="preserve">displaying addresses </w:t>
      </w:r>
      <w:del w:id="229" w:author="Serena Coetzee" w:date="2017-11-28T15:08:00Z">
        <w:r w:rsidRPr="00695CB8" w:rsidDel="00464E50">
          <w:rPr>
            <w:lang w:val="en-US"/>
            <w:rPrChange w:id="230" w:author="Ronald Tse" w:date="2017-11-30T00:47:00Z">
              <w:rPr>
                <w:highlight w:val="yellow"/>
                <w:lang w:val="en-US"/>
              </w:rPr>
            </w:rPrChange>
          </w:rPr>
          <w:delText>and forms according to an</w:delText>
        </w:r>
        <w:r w:rsidR="00350C64" w:rsidRPr="00695CB8" w:rsidDel="00464E50">
          <w:rPr>
            <w:lang w:val="en-US"/>
            <w:rPrChange w:id="231" w:author="Ronald Tse" w:date="2017-11-30T00:47:00Z">
              <w:rPr>
                <w:highlight w:val="yellow"/>
                <w:lang w:val="en-US"/>
              </w:rPr>
            </w:rPrChange>
          </w:rPr>
          <w:delText xml:space="preserve"> </w:delText>
        </w:r>
      </w:del>
      <w:ins w:id="232" w:author="Serena Coetzee" w:date="2017-11-28T15:08:00Z">
        <w:r w:rsidR="00464E50" w:rsidRPr="00695CB8">
          <w:rPr>
            <w:lang w:val="en-US"/>
            <w:rPrChange w:id="233" w:author="Ronald Tse" w:date="2017-11-30T00:47:00Z">
              <w:rPr>
                <w:highlight w:val="yellow"/>
                <w:lang w:val="en-US"/>
              </w:rPr>
            </w:rPrChange>
          </w:rPr>
          <w:t xml:space="preserve">conforming to a profile of </w:t>
        </w:r>
      </w:ins>
      <w:r w:rsidR="00350C64" w:rsidRPr="00695CB8">
        <w:rPr>
          <w:lang w:val="en-US"/>
          <w:rPrChange w:id="234" w:author="Ronald Tse" w:date="2017-11-30T00:47:00Z">
            <w:rPr>
              <w:highlight w:val="yellow"/>
              <w:lang w:val="en-US"/>
            </w:rPr>
          </w:rPrChange>
        </w:rPr>
        <w:t>ISO 19160-1</w:t>
      </w:r>
      <w:del w:id="235" w:author="Serena Coetzee" w:date="2017-11-28T15:08:00Z">
        <w:r w:rsidRPr="00695CB8" w:rsidDel="00464E50">
          <w:rPr>
            <w:lang w:val="en-US"/>
            <w:rPrChange w:id="236" w:author="Ronald Tse" w:date="2017-11-30T00:47:00Z">
              <w:rPr>
                <w:highlight w:val="yellow"/>
                <w:lang w:val="en-US"/>
              </w:rPr>
            </w:rPrChange>
          </w:rPr>
          <w:delText xml:space="preserve"> address profile</w:delText>
        </w:r>
      </w:del>
      <w:r w:rsidRPr="00695CB8">
        <w:rPr>
          <w:lang w:val="en-US"/>
        </w:rPr>
        <w:t>. </w:t>
      </w:r>
    </w:p>
    <w:p w14:paraId="3A4F07AC" w14:textId="77777777" w:rsidR="00E97948" w:rsidRDefault="00E97948" w:rsidP="001A33D0">
      <w:pPr>
        <w:pStyle w:val="Heading1"/>
        <w:numPr>
          <w:ilvl w:val="0"/>
          <w:numId w:val="1"/>
        </w:numPr>
        <w:tabs>
          <w:tab w:val="clear" w:pos="432"/>
        </w:tabs>
        <w:ind w:left="0" w:firstLine="0"/>
        <w:rPr>
          <w:ins w:id="237" w:author="Serena Coetzee" w:date="2017-11-28T15:32:00Z"/>
        </w:rPr>
      </w:pPr>
      <w:bookmarkStart w:id="238" w:name="_Toc353342670"/>
      <w:bookmarkStart w:id="239" w:name="_Toc485815080"/>
      <w:ins w:id="240" w:author="Serena Coetzee" w:date="2017-11-28T15:32:00Z">
        <w:r>
          <w:t>Conformance</w:t>
        </w:r>
      </w:ins>
    </w:p>
    <w:p w14:paraId="04E622B6" w14:textId="77777777" w:rsidR="00302BDC" w:rsidRPr="00971F1E" w:rsidRDefault="00302BDC" w:rsidP="00AA7B03">
      <w:pPr>
        <w:pStyle w:val="Heading2"/>
        <w:tabs>
          <w:tab w:val="clear" w:pos="360"/>
          <w:tab w:val="num" w:pos="540"/>
        </w:tabs>
        <w:rPr>
          <w:ins w:id="241" w:author="Serena Coetzee" w:date="2017-11-28T15:33:00Z"/>
          <w:rPrChange w:id="242" w:author="Ronald Tse" w:date="2017-11-29T18:16:00Z">
            <w:rPr>
              <w:ins w:id="243" w:author="Serena Coetzee" w:date="2017-11-28T15:33:00Z"/>
              <w:lang w:val="en-US"/>
            </w:rPr>
          </w:rPrChange>
        </w:rPr>
        <w:pPrChange w:id="244" w:author="Ronald Tse" w:date="2017-11-29T18:18:00Z">
          <w:pPr/>
        </w:pPrChange>
      </w:pPr>
      <w:ins w:id="245" w:author="Serena Coetzee" w:date="2017-11-28T15:33:00Z">
        <w:r w:rsidRPr="00971F1E">
          <w:rPr>
            <w:rPrChange w:id="246" w:author="Ronald Tse" w:date="2017-11-29T18:16:00Z">
              <w:rPr>
                <w:lang w:val="en-US"/>
              </w:rPr>
            </w:rPrChange>
          </w:rPr>
          <w:t xml:space="preserve">General </w:t>
        </w:r>
      </w:ins>
    </w:p>
    <w:p w14:paraId="0BCE4FB3" w14:textId="77777777" w:rsidR="00302BDC" w:rsidRPr="00302BDC" w:rsidRDefault="00302BDC" w:rsidP="00302BDC">
      <w:pPr>
        <w:rPr>
          <w:ins w:id="247" w:author="Serena Coetzee" w:date="2017-11-28T15:32:00Z"/>
          <w:lang w:val="en-US"/>
        </w:rPr>
      </w:pPr>
      <w:ins w:id="248" w:author="Serena Coetzee" w:date="2017-11-28T15:32:00Z">
        <w:r w:rsidRPr="00302BDC">
          <w:rPr>
            <w:lang w:val="en-US"/>
          </w:rPr>
          <w:t xml:space="preserve">This part of ISO 19160 defines </w:t>
        </w:r>
        <w:r>
          <w:rPr>
            <w:lang w:val="en-US"/>
          </w:rPr>
          <w:t xml:space="preserve">four </w:t>
        </w:r>
        <w:r w:rsidRPr="00302BDC">
          <w:rPr>
            <w:lang w:val="en-US"/>
          </w:rPr>
          <w:t>classes of requirements and conformance. Annex A specifies how</w:t>
        </w:r>
        <w:r>
          <w:rPr>
            <w:lang w:val="en-US"/>
          </w:rPr>
          <w:t xml:space="preserve"> </w:t>
        </w:r>
        <w:r w:rsidRPr="00302BDC">
          <w:rPr>
            <w:lang w:val="en-US"/>
          </w:rPr>
          <w:t xml:space="preserve">conformance with these classes shall be tested. </w:t>
        </w:r>
      </w:ins>
    </w:p>
    <w:p w14:paraId="04D4469F" w14:textId="58CCAC4E" w:rsidR="00302BDC" w:rsidRPr="00AA7B03" w:rsidRDefault="00355ACF" w:rsidP="00AA7B03">
      <w:pPr>
        <w:pStyle w:val="Heading2"/>
        <w:tabs>
          <w:tab w:val="clear" w:pos="360"/>
          <w:tab w:val="num" w:pos="540"/>
        </w:tabs>
        <w:rPr>
          <w:ins w:id="249" w:author="Serena Coetzee" w:date="2017-11-28T15:32:00Z"/>
          <w:rPrChange w:id="250" w:author="Ronald Tse" w:date="2017-11-29T18:18:00Z">
            <w:rPr>
              <w:ins w:id="251" w:author="Serena Coetzee" w:date="2017-11-28T15:32:00Z"/>
              <w:lang w:val="en-US"/>
            </w:rPr>
          </w:rPrChange>
        </w:rPr>
        <w:pPrChange w:id="252" w:author="Ronald Tse" w:date="2017-11-29T18:18:00Z">
          <w:pPr/>
        </w:pPrChange>
      </w:pPr>
      <w:ins w:id="253" w:author="Ronald Tse" w:date="2017-11-29T18:18:00Z">
        <w:r>
          <w:t>Address</w:t>
        </w:r>
      </w:ins>
      <w:ins w:id="254" w:author="Serena Coetzee" w:date="2017-11-28T15:32:00Z">
        <w:r w:rsidR="00302BDC" w:rsidRPr="00AA7B03">
          <w:rPr>
            <w:rPrChange w:id="255" w:author="Ronald Tse" w:date="2017-11-29T18:18:00Z">
              <w:rPr>
                <w:lang w:val="en-US"/>
              </w:rPr>
            </w:rPrChange>
          </w:rPr>
          <w:t>ProfileDescription</w:t>
        </w:r>
      </w:ins>
    </w:p>
    <w:p w14:paraId="5EA5E4E7" w14:textId="77777777" w:rsidR="00302BDC" w:rsidRPr="00302BDC" w:rsidRDefault="00302BDC" w:rsidP="00302BDC">
      <w:pPr>
        <w:rPr>
          <w:ins w:id="256" w:author="Serena Coetzee" w:date="2017-11-28T15:32:00Z"/>
          <w:lang w:val="en-US"/>
        </w:rPr>
      </w:pPr>
      <w:ins w:id="257" w:author="Serena Coetzee" w:date="2017-11-28T15:32:00Z">
        <w:r w:rsidRPr="00302BDC">
          <w:rPr>
            <w:lang w:val="en-US"/>
          </w:rPr>
          <w:t xml:space="preserve">Any </w:t>
        </w:r>
      </w:ins>
      <w:ins w:id="258" w:author="Serena Coetzee" w:date="2017-11-28T15:33:00Z">
        <w:r>
          <w:rPr>
            <w:lang w:val="en-US"/>
          </w:rPr>
          <w:t xml:space="preserve">machine-readable description of a profile conforming to ISO 19160-1 </w:t>
        </w:r>
      </w:ins>
      <w:ins w:id="259" w:author="Serena Coetzee" w:date="2017-11-28T15:32:00Z">
        <w:r w:rsidRPr="00302BDC">
          <w:rPr>
            <w:lang w:val="en-US"/>
          </w:rPr>
          <w:t>which conformance is claimed shall pass all the requirements described in</w:t>
        </w:r>
      </w:ins>
      <w:ins w:id="260" w:author="Serena Coetzee" w:date="2017-11-28T15:34:00Z">
        <w:r>
          <w:rPr>
            <w:lang w:val="en-US"/>
          </w:rPr>
          <w:t xml:space="preserve"> </w:t>
        </w:r>
      </w:ins>
      <w:ins w:id="261" w:author="Serena Coetzee" w:date="2017-11-28T15:32:00Z">
        <w:r w:rsidRPr="00302BDC">
          <w:rPr>
            <w:lang w:val="en-US"/>
          </w:rPr>
          <w:t>the abstract test suite in A.2.</w:t>
        </w:r>
      </w:ins>
    </w:p>
    <w:p w14:paraId="1D4B5307" w14:textId="77777777" w:rsidR="00302BDC" w:rsidRPr="00AA7B03" w:rsidRDefault="00302BDC" w:rsidP="00AA7B03">
      <w:pPr>
        <w:pStyle w:val="Heading2"/>
        <w:tabs>
          <w:tab w:val="clear" w:pos="360"/>
          <w:tab w:val="num" w:pos="540"/>
        </w:tabs>
        <w:rPr>
          <w:ins w:id="262" w:author="Serena Coetzee" w:date="2017-11-28T15:34:00Z"/>
          <w:rPrChange w:id="263" w:author="Ronald Tse" w:date="2017-11-29T18:18:00Z">
            <w:rPr>
              <w:ins w:id="264" w:author="Serena Coetzee" w:date="2017-11-28T15:34:00Z"/>
              <w:lang w:val="en-US"/>
            </w:rPr>
          </w:rPrChange>
        </w:rPr>
        <w:pPrChange w:id="265" w:author="Ronald Tse" w:date="2017-11-29T18:18:00Z">
          <w:pPr/>
        </w:pPrChange>
      </w:pPr>
      <w:ins w:id="266" w:author="Serena Coetzee" w:date="2017-11-28T15:34:00Z">
        <w:r w:rsidRPr="00AA7B03">
          <w:rPr>
            <w:rPrChange w:id="267" w:author="Ronald Tse" w:date="2017-11-29T18:18:00Z">
              <w:rPr>
                <w:lang w:val="en-US"/>
              </w:rPr>
            </w:rPrChange>
          </w:rPr>
          <w:t xml:space="preserve"> AddressInstance</w:t>
        </w:r>
      </w:ins>
    </w:p>
    <w:p w14:paraId="6DBCF69A" w14:textId="77777777" w:rsidR="00302BDC" w:rsidRPr="00302BDC" w:rsidRDefault="00302BDC">
      <w:pPr>
        <w:rPr>
          <w:ins w:id="268" w:author="Serena Coetzee" w:date="2017-11-28T15:32:00Z"/>
          <w:rPrChange w:id="269" w:author="Serena Coetzee" w:date="2017-11-28T15:34:00Z">
            <w:rPr>
              <w:ins w:id="270" w:author="Serena Coetzee" w:date="2017-11-28T15:32:00Z"/>
              <w:lang w:val="en-US"/>
            </w:rPr>
          </w:rPrChange>
        </w:rPr>
      </w:pPr>
      <w:ins w:id="271" w:author="Serena Coetzee" w:date="2017-11-28T15:34:00Z">
        <w:r>
          <w:t>Text</w:t>
        </w:r>
      </w:ins>
      <w:ins w:id="272" w:author="Serena Coetzee" w:date="2017-11-28T15:35:00Z">
        <w:r>
          <w:t>…</w:t>
        </w:r>
      </w:ins>
    </w:p>
    <w:p w14:paraId="054D6198" w14:textId="6B9EF918" w:rsidR="00302BDC" w:rsidRPr="00AA7B03" w:rsidRDefault="00302BDC" w:rsidP="00AA7B03">
      <w:pPr>
        <w:pStyle w:val="Heading2"/>
        <w:tabs>
          <w:tab w:val="clear" w:pos="360"/>
          <w:tab w:val="num" w:pos="540"/>
        </w:tabs>
        <w:rPr>
          <w:ins w:id="273" w:author="Serena Coetzee" w:date="2017-11-28T15:35:00Z"/>
          <w:rPrChange w:id="274" w:author="Ronald Tse" w:date="2017-11-29T18:18:00Z">
            <w:rPr>
              <w:ins w:id="275" w:author="Serena Coetzee" w:date="2017-11-28T15:35:00Z"/>
              <w:lang w:val="en-US"/>
            </w:rPr>
          </w:rPrChange>
        </w:rPr>
        <w:pPrChange w:id="276" w:author="Ronald Tse" w:date="2017-11-29T18:18:00Z">
          <w:pPr>
            <w:pStyle w:val="Heading2"/>
          </w:pPr>
        </w:pPrChange>
      </w:pPr>
      <w:ins w:id="277" w:author="Serena Coetzee" w:date="2017-11-28T15:34:00Z">
        <w:r w:rsidRPr="00AA7B03">
          <w:rPr>
            <w:rPrChange w:id="278" w:author="Ronald Tse" w:date="2017-11-29T18:18:00Z">
              <w:rPr>
                <w:lang w:val="en-US"/>
              </w:rPr>
            </w:rPrChange>
          </w:rPr>
          <w:t>Address</w:t>
        </w:r>
        <w:del w:id="279" w:author="Ronald Tse" w:date="2017-11-29T18:19:00Z">
          <w:r w:rsidRPr="00AA7B03" w:rsidDel="00355ACF">
            <w:rPr>
              <w:rPrChange w:id="280" w:author="Ronald Tse" w:date="2017-11-29T18:18:00Z">
                <w:rPr>
                  <w:lang w:val="en-US"/>
                </w:rPr>
              </w:rPrChange>
            </w:rPr>
            <w:delText>Entering</w:delText>
          </w:r>
        </w:del>
      </w:ins>
      <w:ins w:id="281" w:author="Ronald Tse" w:date="2017-11-29T18:19:00Z">
        <w:r w:rsidR="00355ACF">
          <w:t>Input</w:t>
        </w:r>
      </w:ins>
      <w:ins w:id="282" w:author="Serena Coetzee" w:date="2017-11-28T15:34:00Z">
        <w:r w:rsidRPr="00AA7B03">
          <w:rPr>
            <w:rPrChange w:id="283" w:author="Ronald Tse" w:date="2017-11-29T18:18:00Z">
              <w:rPr>
                <w:lang w:val="en-US"/>
              </w:rPr>
            </w:rPrChange>
          </w:rPr>
          <w:t>Template</w:t>
        </w:r>
      </w:ins>
    </w:p>
    <w:p w14:paraId="04A5AA36" w14:textId="77777777" w:rsidR="00302BDC" w:rsidRPr="00010F4A" w:rsidDel="00355ACF" w:rsidRDefault="00302BDC" w:rsidP="00302BDC">
      <w:pPr>
        <w:rPr>
          <w:ins w:id="284" w:author="Serena Coetzee" w:date="2017-11-28T15:35:00Z"/>
          <w:del w:id="285" w:author="Ronald Tse" w:date="2017-11-29T18:19:00Z"/>
        </w:rPr>
      </w:pPr>
      <w:ins w:id="286" w:author="Serena Coetzee" w:date="2017-11-28T15:35:00Z">
        <w:r>
          <w:t>Text…</w:t>
        </w:r>
      </w:ins>
    </w:p>
    <w:p w14:paraId="627F909D" w14:textId="77777777" w:rsidR="00302BDC" w:rsidRPr="00302BDC" w:rsidRDefault="00302BDC">
      <w:pPr>
        <w:rPr>
          <w:ins w:id="287" w:author="Serena Coetzee" w:date="2017-11-28T15:34:00Z"/>
          <w:rPrChange w:id="288" w:author="Serena Coetzee" w:date="2017-11-28T15:35:00Z">
            <w:rPr>
              <w:ins w:id="289" w:author="Serena Coetzee" w:date="2017-11-28T15:34:00Z"/>
              <w:lang w:val="en-US"/>
            </w:rPr>
          </w:rPrChange>
        </w:rPr>
        <w:pPrChange w:id="290" w:author="Serena Coetzee" w:date="2017-11-28T15:35:00Z">
          <w:pPr>
            <w:pStyle w:val="Heading2"/>
          </w:pPr>
        </w:pPrChange>
      </w:pPr>
    </w:p>
    <w:p w14:paraId="52DBBD50" w14:textId="77777777" w:rsidR="00302BDC" w:rsidRPr="00AA7B03" w:rsidRDefault="00302BDC" w:rsidP="00AA7B03">
      <w:pPr>
        <w:pStyle w:val="Heading2"/>
        <w:tabs>
          <w:tab w:val="clear" w:pos="360"/>
          <w:tab w:val="num" w:pos="540"/>
        </w:tabs>
        <w:rPr>
          <w:ins w:id="291" w:author="Serena Coetzee" w:date="2017-11-28T15:35:00Z"/>
          <w:rPrChange w:id="292" w:author="Ronald Tse" w:date="2017-11-29T18:18:00Z">
            <w:rPr>
              <w:ins w:id="293" w:author="Serena Coetzee" w:date="2017-11-28T15:35:00Z"/>
              <w:lang w:val="en-US"/>
            </w:rPr>
          </w:rPrChange>
        </w:rPr>
        <w:pPrChange w:id="294" w:author="Ronald Tse" w:date="2017-11-29T18:18:00Z">
          <w:pPr>
            <w:pStyle w:val="Heading2"/>
          </w:pPr>
        </w:pPrChange>
      </w:pPr>
      <w:ins w:id="295" w:author="Serena Coetzee" w:date="2017-11-28T15:34:00Z">
        <w:r w:rsidRPr="00AA7B03">
          <w:rPr>
            <w:rPrChange w:id="296" w:author="Ronald Tse" w:date="2017-11-29T18:18:00Z">
              <w:rPr>
                <w:lang w:val="en-US"/>
              </w:rPr>
            </w:rPrChange>
          </w:rPr>
          <w:t>AddressDisplayTemplate</w:t>
        </w:r>
      </w:ins>
    </w:p>
    <w:p w14:paraId="52FA7D94" w14:textId="77777777" w:rsidR="00302BDC" w:rsidRPr="00010F4A" w:rsidRDefault="00302BDC" w:rsidP="00302BDC">
      <w:pPr>
        <w:rPr>
          <w:ins w:id="297" w:author="Serena Coetzee" w:date="2017-11-28T15:35:00Z"/>
        </w:rPr>
      </w:pPr>
      <w:ins w:id="298" w:author="Serena Coetzee" w:date="2017-11-28T15:35:00Z">
        <w:r>
          <w:t>Text…</w:t>
        </w:r>
      </w:ins>
    </w:p>
    <w:p w14:paraId="6EB07699" w14:textId="538F317A" w:rsidR="00302BDC" w:rsidRPr="00302BDC" w:rsidDel="00182637" w:rsidRDefault="00302BDC">
      <w:pPr>
        <w:rPr>
          <w:ins w:id="299" w:author="Serena Coetzee" w:date="2017-11-28T15:34:00Z"/>
          <w:del w:id="300" w:author="Ronald Tse" w:date="2017-11-29T18:19:00Z"/>
          <w:rPrChange w:id="301" w:author="Serena Coetzee" w:date="2017-11-28T15:35:00Z">
            <w:rPr>
              <w:ins w:id="302" w:author="Serena Coetzee" w:date="2017-11-28T15:34:00Z"/>
              <w:del w:id="303" w:author="Ronald Tse" w:date="2017-11-29T18:19:00Z"/>
              <w:lang w:val="en-US"/>
            </w:rPr>
          </w:rPrChange>
        </w:rPr>
        <w:pPrChange w:id="304" w:author="Serena Coetzee" w:date="2017-11-28T15:35:00Z">
          <w:pPr>
            <w:pStyle w:val="Heading2"/>
          </w:pPr>
        </w:pPrChange>
      </w:pPr>
    </w:p>
    <w:p w14:paraId="02C2B1A3" w14:textId="77777777" w:rsidR="001A33D0" w:rsidRPr="002E0796" w:rsidRDefault="001A33D0" w:rsidP="001A33D0">
      <w:pPr>
        <w:pStyle w:val="Heading1"/>
        <w:numPr>
          <w:ilvl w:val="0"/>
          <w:numId w:val="1"/>
        </w:numPr>
        <w:tabs>
          <w:tab w:val="clear" w:pos="432"/>
        </w:tabs>
        <w:ind w:left="0" w:firstLine="0"/>
      </w:pPr>
      <w:r w:rsidRPr="002E0796">
        <w:t>Normative references</w:t>
      </w:r>
      <w:bookmarkEnd w:id="238"/>
      <w:bookmarkEnd w:id="239"/>
    </w:p>
    <w:p w14:paraId="02257CFB" w14:textId="77777777" w:rsidR="001A33D0" w:rsidRPr="002E0796" w:rsidRDefault="001A33D0" w:rsidP="001A33D0">
      <w:r w:rsidRPr="002E0796">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3385697" w14:textId="77777777" w:rsidR="001A33D0" w:rsidRPr="002E0796" w:rsidRDefault="001A33D0" w:rsidP="001A33D0">
      <w:r w:rsidRPr="002E0796">
        <w:t>ISO </w:t>
      </w:r>
      <w:r w:rsidR="00C823C2">
        <w:t>19160-1</w:t>
      </w:r>
      <w:r w:rsidRPr="002E0796">
        <w:t xml:space="preserve">, </w:t>
      </w:r>
      <w:r w:rsidR="008635F1">
        <w:rPr>
          <w:i/>
        </w:rPr>
        <w:t xml:space="preserve">Addressing </w:t>
      </w:r>
      <w:r w:rsidRPr="002E0796">
        <w:rPr>
          <w:i/>
        </w:rPr>
        <w:t xml:space="preserve">— </w:t>
      </w:r>
      <w:r w:rsidR="008635F1">
        <w:rPr>
          <w:i/>
        </w:rPr>
        <w:t>Part 1</w:t>
      </w:r>
      <w:r w:rsidRPr="002E0796">
        <w:rPr>
          <w:i/>
        </w:rPr>
        <w:t xml:space="preserve">: </w:t>
      </w:r>
      <w:r w:rsidR="008635F1">
        <w:rPr>
          <w:i/>
        </w:rPr>
        <w:t>Conceptual Model</w:t>
      </w:r>
    </w:p>
    <w:p w14:paraId="535ED28A" w14:textId="77777777" w:rsidR="00EC69DE" w:rsidRPr="00EC69DE" w:rsidRDefault="00EC69DE" w:rsidP="00EC69DE">
      <w:pPr>
        <w:rPr>
          <w:lang w:val="en-US"/>
        </w:rPr>
      </w:pPr>
      <w:r w:rsidRPr="00EC69DE">
        <w:rPr>
          <w:lang w:val="en-US"/>
        </w:rPr>
        <w:t xml:space="preserve">ISO 19103:2015, </w:t>
      </w:r>
      <w:r w:rsidRPr="00EC69DE">
        <w:rPr>
          <w:i/>
          <w:iCs/>
          <w:lang w:val="en-US"/>
        </w:rPr>
        <w:t xml:space="preserve">Geographic information – Conceptual schema language </w:t>
      </w:r>
    </w:p>
    <w:p w14:paraId="77BFDBDC" w14:textId="77FDFE12" w:rsidR="008635F1" w:rsidRDefault="00EC69DE" w:rsidP="00EC69DE">
      <w:del w:id="305" w:author="Ronald Tse" w:date="2017-11-29T13:49:00Z">
        <w:r w:rsidRPr="00EC69DE" w:rsidDel="000F4085">
          <w:delText xml:space="preserve"> </w:delText>
        </w:r>
      </w:del>
      <w:r w:rsidR="008635F1">
        <w:t xml:space="preserve">ISO 639–1, </w:t>
      </w:r>
      <w:r w:rsidR="008635F1" w:rsidRPr="008635F1">
        <w:rPr>
          <w:i/>
        </w:rPr>
        <w:t>Codes for the representation of names of languages – Part 1: Alpha-2 code</w:t>
      </w:r>
    </w:p>
    <w:p w14:paraId="16627E10" w14:textId="77777777" w:rsidR="008635F1" w:rsidRDefault="008635F1" w:rsidP="008635F1">
      <w:r>
        <w:t xml:space="preserve">ISO 3166–1, </w:t>
      </w:r>
      <w:r w:rsidRPr="008635F1">
        <w:rPr>
          <w:i/>
        </w:rPr>
        <w:t>Codes for the representation of names of countries and their subdivisions – Part 1: Country code</w:t>
      </w:r>
    </w:p>
    <w:p w14:paraId="5B8AD818" w14:textId="77777777" w:rsidR="008635F1" w:rsidRPr="008635F1" w:rsidRDefault="008635F1" w:rsidP="008635F1">
      <w:pPr>
        <w:rPr>
          <w:i/>
        </w:rPr>
      </w:pPr>
      <w:r>
        <w:t xml:space="preserve">ISO 15924, </w:t>
      </w:r>
      <w:r w:rsidRPr="008635F1">
        <w:rPr>
          <w:i/>
        </w:rPr>
        <w:t>Information and documentation -- Codes for the representation of names of scripts</w:t>
      </w:r>
    </w:p>
    <w:p w14:paraId="7890F7F8" w14:textId="77777777" w:rsidR="001A33D0" w:rsidRPr="002E0796" w:rsidRDefault="001A33D0" w:rsidP="001A33D0">
      <w:pPr>
        <w:pStyle w:val="Heading1"/>
        <w:numPr>
          <w:ilvl w:val="0"/>
          <w:numId w:val="1"/>
        </w:numPr>
        <w:tabs>
          <w:tab w:val="clear" w:pos="432"/>
        </w:tabs>
        <w:ind w:left="0" w:firstLine="0"/>
      </w:pPr>
      <w:bookmarkStart w:id="306" w:name="_Toc353342671"/>
      <w:bookmarkStart w:id="307" w:name="_Toc485815081"/>
      <w:r w:rsidRPr="002E0796">
        <w:lastRenderedPageBreak/>
        <w:t>Terms and definitions</w:t>
      </w:r>
      <w:bookmarkEnd w:id="306"/>
      <w:bookmarkEnd w:id="307"/>
    </w:p>
    <w:p w14:paraId="6C85CA78" w14:textId="77777777" w:rsidR="001A33D0" w:rsidRPr="002E0796" w:rsidRDefault="001A33D0" w:rsidP="001A33D0">
      <w:r w:rsidRPr="002E0796">
        <w:t xml:space="preserve">For the purposes of this document, the terms and definitions given </w:t>
      </w:r>
      <w:r w:rsidRPr="009D20BB">
        <w:t xml:space="preserve">in </w:t>
      </w:r>
      <w:r w:rsidR="00274EF9" w:rsidRPr="009D20BB">
        <w:rPr>
          <w:rPrChange w:id="308" w:author="Ronald Tse" w:date="2017-11-30T00:47:00Z">
            <w:rPr>
              <w:color w:val="FF0000"/>
            </w:rPr>
          </w:rPrChange>
        </w:rPr>
        <w:t>ISO 19160-1</w:t>
      </w:r>
      <w:r w:rsidRPr="009D20BB">
        <w:t xml:space="preserve"> and the </w:t>
      </w:r>
      <w:r w:rsidRPr="002E0796">
        <w:t>following apply.</w:t>
      </w:r>
    </w:p>
    <w:p w14:paraId="63B554A7" w14:textId="77777777" w:rsidR="001A33D0" w:rsidRPr="002E0796" w:rsidRDefault="001A33D0" w:rsidP="001A33D0">
      <w:r w:rsidRPr="002E0796">
        <w:t>ISO and IEC maintain terminological databases for use in standardization at the following addresses:</w:t>
      </w:r>
    </w:p>
    <w:p w14:paraId="3E7D7CA2" w14:textId="77777777" w:rsidR="001A33D0" w:rsidRPr="002E0796" w:rsidRDefault="001A33D0" w:rsidP="005B3EC6">
      <w:pPr>
        <w:ind w:left="403" w:hanging="403"/>
      </w:pPr>
      <w:r w:rsidRPr="002E0796">
        <w:t>—</w:t>
      </w:r>
      <w:r w:rsidRPr="002E0796">
        <w:tab/>
      </w:r>
      <w:r w:rsidR="005B3EC6" w:rsidRPr="002E0796">
        <w:t xml:space="preserve">IEC Electropedia: available at </w:t>
      </w:r>
      <w:hyperlink r:id="rId19" w:history="1">
        <w:r w:rsidR="005B3EC6" w:rsidRPr="002E0796">
          <w:rPr>
            <w:color w:val="0000FF"/>
            <w:u w:val="single"/>
            <w:lang w:eastAsia="fr-FR"/>
          </w:rPr>
          <w:t>http://www.electropedia.org/</w:t>
        </w:r>
      </w:hyperlink>
    </w:p>
    <w:p w14:paraId="6F233741" w14:textId="77777777" w:rsidR="001A33D0" w:rsidRDefault="001A33D0" w:rsidP="005B3EC6">
      <w:pPr>
        <w:ind w:left="403" w:hanging="403"/>
        <w:rPr>
          <w:color w:val="0000FF"/>
          <w:u w:val="single"/>
          <w:lang w:eastAsia="fr-FR"/>
        </w:rPr>
      </w:pPr>
      <w:r w:rsidRPr="002E0796">
        <w:t>—</w:t>
      </w:r>
      <w:r w:rsidRPr="002E0796">
        <w:tab/>
      </w:r>
      <w:r w:rsidR="005B3EC6" w:rsidRPr="002E0796">
        <w:t xml:space="preserve">ISO Online browsing platform: available at </w:t>
      </w:r>
      <w:hyperlink r:id="rId20" w:history="1">
        <w:r w:rsidR="005B3EC6" w:rsidRPr="002E0796">
          <w:rPr>
            <w:color w:val="0000FF"/>
            <w:u w:val="single"/>
            <w:lang w:eastAsia="fr-FR"/>
          </w:rPr>
          <w:t>https://www.iso.org/obp</w:t>
        </w:r>
      </w:hyperlink>
    </w:p>
    <w:p w14:paraId="350BA1BD" w14:textId="2922B666" w:rsidR="00FD75C6" w:rsidRPr="002E0796" w:rsidRDefault="00AA7B03" w:rsidP="00FD75C6">
      <w:pPr>
        <w:pStyle w:val="TermNum"/>
      </w:pPr>
      <w:ins w:id="309" w:author="Ronald Tse" w:date="2017-11-29T18:17:00Z">
        <w:r>
          <w:t>4</w:t>
        </w:r>
      </w:ins>
      <w:del w:id="310" w:author="Ronald Tse" w:date="2017-11-29T18:17:00Z">
        <w:r w:rsidR="00FD75C6" w:rsidRPr="002E0796" w:rsidDel="00AA7B03">
          <w:delText>3</w:delText>
        </w:r>
      </w:del>
      <w:r w:rsidR="00FD75C6" w:rsidRPr="002E0796">
        <w:t>.1</w:t>
      </w:r>
    </w:p>
    <w:p w14:paraId="1A48A382" w14:textId="77777777" w:rsidR="0032015E" w:rsidRDefault="0032015E" w:rsidP="0032015E">
      <w:pPr>
        <w:pStyle w:val="Terms"/>
        <w:rPr>
          <w:bCs/>
          <w:lang w:val="en-US"/>
        </w:rPr>
      </w:pPr>
      <w:r w:rsidRPr="0032015E">
        <w:rPr>
          <w:bCs/>
          <w:lang w:val="en-US"/>
        </w:rPr>
        <w:t>address</w:t>
      </w:r>
    </w:p>
    <w:p w14:paraId="6FB56F84" w14:textId="77777777" w:rsidR="0032015E" w:rsidRPr="0032015E" w:rsidRDefault="0032015E" w:rsidP="0032015E">
      <w:pPr>
        <w:pStyle w:val="Terms"/>
        <w:rPr>
          <w:b w:val="0"/>
          <w:lang w:val="en-US"/>
        </w:rPr>
      </w:pPr>
      <w:r w:rsidRPr="0032015E">
        <w:rPr>
          <w:b w:val="0"/>
          <w:lang w:val="en-US"/>
        </w:rPr>
        <w:t xml:space="preserve">structured information that allows the unambiguous determination of an object for purposes of identification and location </w:t>
      </w:r>
    </w:p>
    <w:p w14:paraId="1E840B20" w14:textId="77777777" w:rsidR="0032015E" w:rsidRPr="0032015E" w:rsidRDefault="0032015E" w:rsidP="00FD75C6">
      <w:pPr>
        <w:pStyle w:val="Terms"/>
      </w:pPr>
    </w:p>
    <w:p w14:paraId="4AAB7AF4" w14:textId="77777777" w:rsidR="0032015E" w:rsidRPr="002E0796" w:rsidRDefault="0032015E" w:rsidP="0032015E">
      <w:pPr>
        <w:pStyle w:val="Definition"/>
      </w:pPr>
      <w:r>
        <w:t>[SOURCE: ISO 19160-1</w:t>
      </w:r>
      <w:r w:rsidRPr="002E0796">
        <w:t>]</w:t>
      </w:r>
    </w:p>
    <w:p w14:paraId="2F98C28D" w14:textId="2B278E68" w:rsidR="0032015E" w:rsidRDefault="00AA7B03" w:rsidP="0032015E">
      <w:pPr>
        <w:pStyle w:val="Terms"/>
        <w:rPr>
          <w:bCs/>
          <w:lang w:val="en-US"/>
        </w:rPr>
      </w:pPr>
      <w:ins w:id="311" w:author="Ronald Tse" w:date="2017-11-29T18:17:00Z">
        <w:r>
          <w:rPr>
            <w:bCs/>
            <w:lang w:val="en-US"/>
          </w:rPr>
          <w:t>4</w:t>
        </w:r>
      </w:ins>
      <w:del w:id="312" w:author="Ronald Tse" w:date="2017-11-29T18:17:00Z">
        <w:r w:rsidR="0032015E" w:rsidDel="00AA7B03">
          <w:rPr>
            <w:bCs/>
            <w:lang w:val="en-US"/>
          </w:rPr>
          <w:delText>3</w:delText>
        </w:r>
      </w:del>
      <w:r w:rsidR="0032015E" w:rsidRPr="0032015E">
        <w:rPr>
          <w:bCs/>
          <w:lang w:val="en-US"/>
        </w:rPr>
        <w:t>.2</w:t>
      </w:r>
    </w:p>
    <w:p w14:paraId="126C61E2" w14:textId="77777777" w:rsidR="0032015E" w:rsidRDefault="0032015E" w:rsidP="0032015E">
      <w:pPr>
        <w:pStyle w:val="Terms"/>
        <w:rPr>
          <w:bCs/>
          <w:lang w:val="en-US"/>
        </w:rPr>
      </w:pPr>
      <w:r w:rsidRPr="0032015E">
        <w:rPr>
          <w:bCs/>
          <w:lang w:val="en-US"/>
        </w:rPr>
        <w:t>addressable object</w:t>
      </w:r>
    </w:p>
    <w:p w14:paraId="62F3D997" w14:textId="28B3C37A" w:rsidR="0032015E" w:rsidRPr="0032015E" w:rsidRDefault="0032015E" w:rsidP="0032015E">
      <w:pPr>
        <w:pStyle w:val="Terms"/>
        <w:rPr>
          <w:b w:val="0"/>
          <w:lang w:val="en-US"/>
        </w:rPr>
      </w:pPr>
      <w:r w:rsidRPr="0032015E">
        <w:rPr>
          <w:b w:val="0"/>
          <w:lang w:val="en-US"/>
        </w:rPr>
        <w:t xml:space="preserve">object that may be assigned an </w:t>
      </w:r>
      <w:r w:rsidRPr="0032015E">
        <w:rPr>
          <w:b w:val="0"/>
          <w:i/>
          <w:iCs/>
          <w:lang w:val="en-US"/>
        </w:rPr>
        <w:t xml:space="preserve">address </w:t>
      </w:r>
      <w:r>
        <w:rPr>
          <w:b w:val="0"/>
          <w:lang w:val="en-US"/>
        </w:rPr>
        <w:t>(</w:t>
      </w:r>
      <w:del w:id="313" w:author="Ronald Tse" w:date="2017-11-29T18:17:00Z">
        <w:r w:rsidDel="00AA7B03">
          <w:rPr>
            <w:b w:val="0"/>
            <w:lang w:val="en-US"/>
          </w:rPr>
          <w:delText>3</w:delText>
        </w:r>
        <w:r w:rsidRPr="0032015E" w:rsidDel="00AA7B03">
          <w:rPr>
            <w:b w:val="0"/>
            <w:lang w:val="en-US"/>
          </w:rPr>
          <w:delText>.</w:delText>
        </w:r>
      </w:del>
      <w:ins w:id="314" w:author="Ronald Tse" w:date="2017-11-29T18:17:00Z">
        <w:r w:rsidR="00AA7B03">
          <w:rPr>
            <w:b w:val="0"/>
            <w:lang w:val="en-US"/>
          </w:rPr>
          <w:t>4.</w:t>
        </w:r>
      </w:ins>
      <w:r w:rsidRPr="0032015E">
        <w:rPr>
          <w:b w:val="0"/>
          <w:lang w:val="en-US"/>
        </w:rPr>
        <w:t xml:space="preserve">1) </w:t>
      </w:r>
    </w:p>
    <w:p w14:paraId="3FEF626D" w14:textId="77777777" w:rsidR="0032015E" w:rsidRDefault="0032015E" w:rsidP="00FD75C6">
      <w:pPr>
        <w:pStyle w:val="Terms"/>
        <w:rPr>
          <w:lang w:val="en-US"/>
        </w:rPr>
      </w:pPr>
    </w:p>
    <w:p w14:paraId="5D9FD101" w14:textId="77777777" w:rsidR="0032015E" w:rsidDel="000F4085" w:rsidRDefault="0032015E" w:rsidP="0032015E">
      <w:pPr>
        <w:pStyle w:val="Definition"/>
        <w:rPr>
          <w:del w:id="315" w:author="Ronald Tse" w:date="2017-11-29T13:49:00Z"/>
        </w:rPr>
      </w:pPr>
      <w:r>
        <w:t>[SOURCE: ISO 19160-1</w:t>
      </w:r>
      <w:r w:rsidRPr="002E0796">
        <w:t>]</w:t>
      </w:r>
    </w:p>
    <w:p w14:paraId="5721F24C" w14:textId="77777777" w:rsidR="0032015E" w:rsidRDefault="0032015E" w:rsidP="0032015E">
      <w:pPr>
        <w:pStyle w:val="Definition"/>
      </w:pPr>
    </w:p>
    <w:p w14:paraId="4C592CC5" w14:textId="6BBD977F" w:rsidR="0032015E" w:rsidRDefault="00AA7B03" w:rsidP="0032015E">
      <w:pPr>
        <w:pStyle w:val="Terms"/>
        <w:rPr>
          <w:rFonts w:ascii="MS Mincho" w:eastAsia="MS Mincho" w:hAnsi="MS Mincho" w:cs="MS Mincho"/>
          <w:bCs/>
          <w:lang w:val="en-US"/>
        </w:rPr>
      </w:pPr>
      <w:ins w:id="316" w:author="Ronald Tse" w:date="2017-11-29T18:17:00Z">
        <w:r>
          <w:rPr>
            <w:bCs/>
            <w:lang w:val="en-US"/>
          </w:rPr>
          <w:t>4</w:t>
        </w:r>
      </w:ins>
      <w:del w:id="317" w:author="Ronald Tse" w:date="2017-11-29T18:17:00Z">
        <w:r w:rsidR="005F68BB" w:rsidDel="00AA7B03">
          <w:rPr>
            <w:bCs/>
            <w:lang w:val="en-US"/>
          </w:rPr>
          <w:delText>3</w:delText>
        </w:r>
      </w:del>
      <w:r w:rsidR="005F68BB">
        <w:rPr>
          <w:bCs/>
          <w:lang w:val="en-US"/>
        </w:rPr>
        <w:t>.3</w:t>
      </w:r>
    </w:p>
    <w:p w14:paraId="14174F45" w14:textId="77777777" w:rsidR="0032015E" w:rsidRPr="0032015E" w:rsidRDefault="0032015E" w:rsidP="0032015E">
      <w:pPr>
        <w:pStyle w:val="Terms"/>
        <w:rPr>
          <w:bCs/>
          <w:lang w:val="en-US"/>
        </w:rPr>
      </w:pPr>
      <w:r w:rsidRPr="0032015E">
        <w:rPr>
          <w:bCs/>
          <w:lang w:val="en-US"/>
        </w:rPr>
        <w:t>address class</w:t>
      </w:r>
    </w:p>
    <w:p w14:paraId="5D48CB67" w14:textId="77777777" w:rsidR="0032015E" w:rsidRPr="0032015E" w:rsidRDefault="0032015E" w:rsidP="0032015E">
      <w:pPr>
        <w:pStyle w:val="Definition"/>
        <w:jc w:val="left"/>
        <w:rPr>
          <w:lang w:val="en-US"/>
        </w:rPr>
      </w:pPr>
      <w:r w:rsidRPr="0032015E">
        <w:rPr>
          <w:lang w:val="en-US"/>
        </w:rPr>
        <w:t xml:space="preserve">description of a set of addresses that share the same address components, operations, methods, relationships, and semantics </w:t>
      </w:r>
    </w:p>
    <w:p w14:paraId="4CB0173E" w14:textId="77777777" w:rsidR="0032015E" w:rsidRDefault="0032015E" w:rsidP="0032015E">
      <w:pPr>
        <w:pStyle w:val="Definition"/>
      </w:pPr>
      <w:r>
        <w:t>[SOURCE: ISO 19160-1</w:t>
      </w:r>
      <w:r w:rsidRPr="002E0796">
        <w:t>]</w:t>
      </w:r>
    </w:p>
    <w:p w14:paraId="1A7883C9" w14:textId="6369CDFC" w:rsidR="0032015E" w:rsidRPr="0032015E" w:rsidRDefault="00AA7B03" w:rsidP="0032015E">
      <w:pPr>
        <w:pStyle w:val="Terms"/>
        <w:rPr>
          <w:bCs/>
          <w:lang w:val="en-US"/>
        </w:rPr>
      </w:pPr>
      <w:ins w:id="318" w:author="Ronald Tse" w:date="2017-11-29T18:17:00Z">
        <w:r>
          <w:rPr>
            <w:bCs/>
            <w:lang w:val="en-US"/>
          </w:rPr>
          <w:t>4</w:t>
        </w:r>
      </w:ins>
      <w:del w:id="319" w:author="Ronald Tse" w:date="2017-11-29T18:17:00Z">
        <w:r w:rsidR="005F68BB" w:rsidDel="00AA7B03">
          <w:rPr>
            <w:bCs/>
            <w:lang w:val="en-US"/>
          </w:rPr>
          <w:delText>3</w:delText>
        </w:r>
      </w:del>
      <w:r w:rsidR="005F68BB">
        <w:rPr>
          <w:bCs/>
          <w:lang w:val="en-US"/>
        </w:rPr>
        <w:t>.4</w:t>
      </w:r>
    </w:p>
    <w:p w14:paraId="1C647CD4" w14:textId="77777777" w:rsidR="0032015E" w:rsidRPr="0032015E" w:rsidRDefault="0032015E" w:rsidP="0032015E">
      <w:pPr>
        <w:pStyle w:val="Terms"/>
        <w:rPr>
          <w:bCs/>
          <w:lang w:val="en-US"/>
        </w:rPr>
      </w:pPr>
      <w:r w:rsidRPr="0032015E">
        <w:rPr>
          <w:bCs/>
          <w:lang w:val="en-US"/>
        </w:rPr>
        <w:t>address component</w:t>
      </w:r>
    </w:p>
    <w:p w14:paraId="56159D71" w14:textId="135EF6FD" w:rsidR="0032015E" w:rsidRPr="0032015E" w:rsidRDefault="0032015E" w:rsidP="0032015E">
      <w:pPr>
        <w:pStyle w:val="Terms"/>
        <w:rPr>
          <w:b w:val="0"/>
          <w:bCs/>
          <w:lang w:val="en-US"/>
        </w:rPr>
      </w:pPr>
      <w:r w:rsidRPr="0032015E">
        <w:rPr>
          <w:b w:val="0"/>
          <w:bCs/>
          <w:lang w:val="en-US"/>
        </w:rPr>
        <w:t xml:space="preserve">constituent part of an address </w:t>
      </w:r>
      <w:r w:rsidR="00B04C92">
        <w:rPr>
          <w:b w:val="0"/>
          <w:bCs/>
          <w:lang w:val="en-US"/>
        </w:rPr>
        <w:t>(</w:t>
      </w:r>
      <w:del w:id="320" w:author="Ronald Tse" w:date="2017-11-29T18:17:00Z">
        <w:r w:rsidR="00B04C92" w:rsidDel="00AA7B03">
          <w:rPr>
            <w:b w:val="0"/>
            <w:bCs/>
            <w:lang w:val="en-US"/>
          </w:rPr>
          <w:delText>3.</w:delText>
        </w:r>
      </w:del>
      <w:ins w:id="321" w:author="Ronald Tse" w:date="2017-11-29T18:17:00Z">
        <w:r w:rsidR="00AA7B03">
          <w:rPr>
            <w:b w:val="0"/>
            <w:bCs/>
            <w:lang w:val="en-US"/>
          </w:rPr>
          <w:t>4.</w:t>
        </w:r>
      </w:ins>
      <w:r w:rsidR="00B04C92">
        <w:rPr>
          <w:b w:val="0"/>
          <w:bCs/>
          <w:lang w:val="en-US"/>
        </w:rPr>
        <w:t>1)</w:t>
      </w:r>
    </w:p>
    <w:p w14:paraId="1645DC62" w14:textId="77777777" w:rsidR="0032015E" w:rsidRDefault="0032015E" w:rsidP="0032015E">
      <w:pPr>
        <w:pStyle w:val="Definition"/>
      </w:pPr>
      <w:r>
        <w:br/>
        <w:t>[SOURCE: ISO 19160-1</w:t>
      </w:r>
      <w:r w:rsidRPr="002E0796">
        <w:t>]</w:t>
      </w:r>
    </w:p>
    <w:p w14:paraId="11245766" w14:textId="7A36A7A9" w:rsidR="0032015E" w:rsidRPr="0032015E" w:rsidRDefault="00AA7B03" w:rsidP="0032015E">
      <w:pPr>
        <w:pStyle w:val="Terms"/>
        <w:rPr>
          <w:bCs/>
          <w:lang w:val="en-US"/>
        </w:rPr>
      </w:pPr>
      <w:ins w:id="322" w:author="Ronald Tse" w:date="2017-11-29T18:17:00Z">
        <w:r>
          <w:rPr>
            <w:bCs/>
            <w:lang w:val="en-US"/>
          </w:rPr>
          <w:t>4</w:t>
        </w:r>
      </w:ins>
      <w:del w:id="323" w:author="Ronald Tse" w:date="2017-11-29T18:17:00Z">
        <w:r w:rsidR="005F68BB" w:rsidDel="00AA7B03">
          <w:rPr>
            <w:bCs/>
            <w:lang w:val="en-US"/>
          </w:rPr>
          <w:delText>3</w:delText>
        </w:r>
      </w:del>
      <w:r w:rsidR="005F68BB">
        <w:rPr>
          <w:bCs/>
          <w:lang w:val="en-US"/>
        </w:rPr>
        <w:t>.5</w:t>
      </w:r>
    </w:p>
    <w:p w14:paraId="3A399595" w14:textId="77777777" w:rsidR="0032015E" w:rsidRPr="0032015E" w:rsidRDefault="0032015E" w:rsidP="0032015E">
      <w:pPr>
        <w:pStyle w:val="Terms"/>
        <w:rPr>
          <w:bCs/>
          <w:lang w:val="en-US"/>
        </w:rPr>
      </w:pPr>
      <w:r w:rsidRPr="0032015E">
        <w:rPr>
          <w:bCs/>
          <w:lang w:val="en-US"/>
        </w:rPr>
        <w:t>address reference system</w:t>
      </w:r>
    </w:p>
    <w:p w14:paraId="4E2C5171" w14:textId="3D360F51" w:rsidR="0032015E" w:rsidRPr="0032015E" w:rsidRDefault="0032015E" w:rsidP="0032015E">
      <w:pPr>
        <w:pStyle w:val="Terms"/>
        <w:rPr>
          <w:b w:val="0"/>
          <w:bCs/>
          <w:lang w:val="en-US"/>
        </w:rPr>
      </w:pPr>
      <w:r w:rsidRPr="0032015E">
        <w:rPr>
          <w:b w:val="0"/>
          <w:bCs/>
          <w:lang w:val="en-US"/>
        </w:rPr>
        <w:t xml:space="preserve">defined set of address components and the rules for their combination into addresses </w:t>
      </w:r>
      <w:r w:rsidR="00B04C92">
        <w:rPr>
          <w:b w:val="0"/>
          <w:bCs/>
          <w:lang w:val="en-US"/>
        </w:rPr>
        <w:t>(</w:t>
      </w:r>
      <w:del w:id="324" w:author="Ronald Tse" w:date="2017-11-29T18:17:00Z">
        <w:r w:rsidR="00B04C92" w:rsidDel="00AA7B03">
          <w:rPr>
            <w:b w:val="0"/>
            <w:bCs/>
            <w:lang w:val="en-US"/>
          </w:rPr>
          <w:delText>3</w:delText>
        </w:r>
        <w:r w:rsidRPr="0032015E" w:rsidDel="00AA7B03">
          <w:rPr>
            <w:b w:val="0"/>
            <w:bCs/>
            <w:lang w:val="en-US"/>
          </w:rPr>
          <w:delText>.</w:delText>
        </w:r>
      </w:del>
      <w:ins w:id="325" w:author="Ronald Tse" w:date="2017-11-29T18:17:00Z">
        <w:r w:rsidR="00AA7B03">
          <w:rPr>
            <w:b w:val="0"/>
            <w:bCs/>
            <w:lang w:val="en-US"/>
          </w:rPr>
          <w:t>4.</w:t>
        </w:r>
      </w:ins>
      <w:r w:rsidRPr="0032015E">
        <w:rPr>
          <w:b w:val="0"/>
          <w:bCs/>
          <w:lang w:val="en-US"/>
        </w:rPr>
        <w:t xml:space="preserve">1) </w:t>
      </w:r>
    </w:p>
    <w:p w14:paraId="153D2D80" w14:textId="77777777" w:rsidR="0032015E" w:rsidRDefault="0032015E" w:rsidP="0032015E">
      <w:pPr>
        <w:pStyle w:val="Definition"/>
      </w:pPr>
      <w:r>
        <w:rPr>
          <w:lang w:val="en-US"/>
        </w:rPr>
        <w:br/>
      </w:r>
      <w:r>
        <w:t>[SOURCE: ISO 19160-1</w:t>
      </w:r>
      <w:r w:rsidRPr="002E0796">
        <w:t>]</w:t>
      </w:r>
    </w:p>
    <w:p w14:paraId="67074BFB" w14:textId="106C8D61" w:rsidR="0032015E" w:rsidRPr="0032015E" w:rsidRDefault="00AA7B03" w:rsidP="0032015E">
      <w:pPr>
        <w:pStyle w:val="Terms"/>
        <w:rPr>
          <w:bCs/>
          <w:lang w:val="en-US"/>
        </w:rPr>
      </w:pPr>
      <w:ins w:id="326" w:author="Ronald Tse" w:date="2017-11-29T18:17:00Z">
        <w:r>
          <w:rPr>
            <w:bCs/>
            <w:lang w:val="en-US"/>
          </w:rPr>
          <w:t>4</w:t>
        </w:r>
      </w:ins>
      <w:del w:id="327" w:author="Ronald Tse" w:date="2017-11-29T18:17:00Z">
        <w:r w:rsidR="005F68BB" w:rsidDel="00AA7B03">
          <w:rPr>
            <w:bCs/>
            <w:lang w:val="en-US"/>
          </w:rPr>
          <w:delText>3</w:delText>
        </w:r>
      </w:del>
      <w:r w:rsidR="005F68BB">
        <w:rPr>
          <w:bCs/>
          <w:lang w:val="en-US"/>
        </w:rPr>
        <w:t>.6</w:t>
      </w:r>
    </w:p>
    <w:p w14:paraId="1DFADD23" w14:textId="77777777" w:rsidR="0032015E" w:rsidRPr="0032015E" w:rsidRDefault="0032015E" w:rsidP="0032015E">
      <w:pPr>
        <w:pStyle w:val="Terms"/>
        <w:rPr>
          <w:bCs/>
          <w:lang w:val="en-US"/>
        </w:rPr>
      </w:pPr>
      <w:r w:rsidRPr="0032015E">
        <w:rPr>
          <w:bCs/>
          <w:lang w:val="en-US"/>
        </w:rPr>
        <w:t>lineage</w:t>
      </w:r>
    </w:p>
    <w:p w14:paraId="3C025258" w14:textId="5DF6743C" w:rsidR="0032015E" w:rsidRPr="0032015E" w:rsidRDefault="0032015E" w:rsidP="0032015E">
      <w:pPr>
        <w:pStyle w:val="Terms"/>
        <w:rPr>
          <w:b w:val="0"/>
          <w:bCs/>
          <w:lang w:val="en-US"/>
        </w:rPr>
      </w:pPr>
      <w:r w:rsidRPr="0032015E">
        <w:rPr>
          <w:b w:val="0"/>
          <w:bCs/>
          <w:lang w:val="en-US"/>
        </w:rPr>
        <w:t xml:space="preserve">provenance </w:t>
      </w:r>
      <w:r w:rsidR="00B04C92">
        <w:rPr>
          <w:b w:val="0"/>
          <w:bCs/>
          <w:lang w:val="en-US"/>
        </w:rPr>
        <w:t>(</w:t>
      </w:r>
      <w:del w:id="328" w:author="Ronald Tse" w:date="2017-11-29T18:17:00Z">
        <w:r w:rsidR="00B04C92" w:rsidDel="00AA7B03">
          <w:rPr>
            <w:b w:val="0"/>
            <w:bCs/>
            <w:lang w:val="en-US"/>
          </w:rPr>
          <w:delText>3.</w:delText>
        </w:r>
      </w:del>
      <w:ins w:id="329" w:author="Ronald Tse" w:date="2017-11-29T18:17:00Z">
        <w:r w:rsidR="00AA7B03">
          <w:rPr>
            <w:b w:val="0"/>
            <w:bCs/>
            <w:lang w:val="en-US"/>
          </w:rPr>
          <w:t>4.</w:t>
        </w:r>
      </w:ins>
      <w:r w:rsidR="00B04C92">
        <w:rPr>
          <w:b w:val="0"/>
          <w:bCs/>
          <w:lang w:val="en-US"/>
        </w:rPr>
        <w:t>12</w:t>
      </w:r>
      <w:r w:rsidRPr="0032015E">
        <w:rPr>
          <w:b w:val="0"/>
          <w:bCs/>
          <w:lang w:val="en-US"/>
        </w:rPr>
        <w:t xml:space="preserve">), source(s) and production process(es) used in producing a resource </w:t>
      </w:r>
    </w:p>
    <w:p w14:paraId="401DD083" w14:textId="77777777" w:rsidR="0032015E" w:rsidRPr="0032015E" w:rsidRDefault="0032015E" w:rsidP="0032015E">
      <w:pPr>
        <w:pStyle w:val="Definition"/>
        <w:rPr>
          <w:lang w:val="en-US"/>
        </w:rPr>
      </w:pPr>
      <w:r>
        <w:rPr>
          <w:lang w:val="en-US"/>
        </w:rPr>
        <w:br/>
      </w:r>
      <w:r w:rsidRPr="0032015E">
        <w:rPr>
          <w:lang w:val="en-US"/>
        </w:rPr>
        <w:t xml:space="preserve">[SOURCE: ISO 19115-1:2014, 4.9] </w:t>
      </w:r>
    </w:p>
    <w:p w14:paraId="52D50390" w14:textId="2F788B38" w:rsidR="0032015E" w:rsidRPr="0032015E" w:rsidRDefault="00AA7B03" w:rsidP="0032015E">
      <w:pPr>
        <w:pStyle w:val="Terms"/>
        <w:rPr>
          <w:bCs/>
          <w:lang w:val="en-US"/>
        </w:rPr>
      </w:pPr>
      <w:ins w:id="330" w:author="Ronald Tse" w:date="2017-11-29T18:17:00Z">
        <w:r>
          <w:rPr>
            <w:bCs/>
            <w:lang w:val="en-US"/>
          </w:rPr>
          <w:t>4</w:t>
        </w:r>
      </w:ins>
      <w:del w:id="331" w:author="Ronald Tse" w:date="2017-11-29T18:17:00Z">
        <w:r w:rsidR="005F68BB" w:rsidDel="00AA7B03">
          <w:rPr>
            <w:bCs/>
            <w:lang w:val="en-US"/>
          </w:rPr>
          <w:delText>3</w:delText>
        </w:r>
      </w:del>
      <w:r w:rsidR="005F68BB">
        <w:rPr>
          <w:bCs/>
          <w:lang w:val="en-US"/>
        </w:rPr>
        <w:t>.7</w:t>
      </w:r>
    </w:p>
    <w:p w14:paraId="50F67A36" w14:textId="77777777" w:rsidR="0032015E" w:rsidRPr="0032015E" w:rsidRDefault="0032015E" w:rsidP="0032015E">
      <w:pPr>
        <w:pStyle w:val="Terms"/>
        <w:rPr>
          <w:bCs/>
          <w:lang w:val="en-US"/>
        </w:rPr>
      </w:pPr>
      <w:r w:rsidRPr="0032015E">
        <w:rPr>
          <w:bCs/>
          <w:lang w:val="en-US"/>
        </w:rPr>
        <w:t>locale</w:t>
      </w:r>
    </w:p>
    <w:p w14:paraId="1ABB4DB9" w14:textId="77777777" w:rsidR="0032015E" w:rsidRPr="0032015E" w:rsidRDefault="0032015E" w:rsidP="0032015E">
      <w:pPr>
        <w:pStyle w:val="Terms"/>
        <w:rPr>
          <w:b w:val="0"/>
          <w:bCs/>
          <w:lang w:val="en-US"/>
        </w:rPr>
      </w:pPr>
      <w:r w:rsidRPr="0032015E">
        <w:rPr>
          <w:b w:val="0"/>
          <w:bCs/>
          <w:lang w:val="en-US"/>
        </w:rPr>
        <w:t xml:space="preserve">definition of the subset of a user’s environment that depends on language and cultural conventions </w:t>
      </w:r>
    </w:p>
    <w:p w14:paraId="1EA17F76" w14:textId="52D60B85" w:rsidR="0032015E" w:rsidRPr="0032015E" w:rsidRDefault="0032015E" w:rsidP="0032015E">
      <w:pPr>
        <w:pStyle w:val="Definition"/>
        <w:rPr>
          <w:lang w:val="en-US"/>
        </w:rPr>
      </w:pPr>
      <w:r>
        <w:rPr>
          <w:lang w:val="en-US"/>
        </w:rPr>
        <w:br/>
      </w:r>
      <w:r w:rsidRPr="0032015E">
        <w:rPr>
          <w:lang w:val="en-US"/>
        </w:rPr>
        <w:t xml:space="preserve">[SOURCE: ISO/IEC/IEEE 9945:2009, </w:t>
      </w:r>
      <w:del w:id="332" w:author="Ronald Tse" w:date="2017-11-29T18:17:00Z">
        <w:r w:rsidRPr="0032015E" w:rsidDel="00AA7B03">
          <w:rPr>
            <w:lang w:val="en-US"/>
          </w:rPr>
          <w:delText>3.</w:delText>
        </w:r>
      </w:del>
      <w:ins w:id="333" w:author="Ronald Tse" w:date="2017-11-29T18:17:00Z">
        <w:r w:rsidR="00AA7B03">
          <w:rPr>
            <w:lang w:val="en-US"/>
          </w:rPr>
          <w:t>4.</w:t>
        </w:r>
      </w:ins>
      <w:r w:rsidRPr="0032015E">
        <w:rPr>
          <w:lang w:val="en-US"/>
        </w:rPr>
        <w:t xml:space="preserve">211, modified - The notes given in ISO/IEC/IEEE 9945:2009 for this entry have been omitted. The note to entry has been added.] </w:t>
      </w:r>
    </w:p>
    <w:p w14:paraId="34A38FC2" w14:textId="7884D277" w:rsidR="0032015E" w:rsidRPr="0032015E" w:rsidRDefault="005F68BB" w:rsidP="0032015E">
      <w:pPr>
        <w:pStyle w:val="Terms"/>
        <w:rPr>
          <w:bCs/>
          <w:lang w:val="en-US"/>
        </w:rPr>
      </w:pPr>
      <w:del w:id="334" w:author="Ronald Tse" w:date="2017-11-29T18:17:00Z">
        <w:r w:rsidDel="00AA7B03">
          <w:rPr>
            <w:bCs/>
            <w:lang w:val="en-US"/>
          </w:rPr>
          <w:lastRenderedPageBreak/>
          <w:delText>3.</w:delText>
        </w:r>
      </w:del>
      <w:ins w:id="335" w:author="Ronald Tse" w:date="2017-11-29T18:17:00Z">
        <w:r w:rsidR="00AA7B03">
          <w:rPr>
            <w:bCs/>
            <w:lang w:val="en-US"/>
          </w:rPr>
          <w:t>4.</w:t>
        </w:r>
      </w:ins>
      <w:r>
        <w:rPr>
          <w:bCs/>
          <w:lang w:val="en-US"/>
        </w:rPr>
        <w:t>8</w:t>
      </w:r>
    </w:p>
    <w:p w14:paraId="01CEE0AB" w14:textId="77777777" w:rsidR="0032015E" w:rsidRPr="0032015E" w:rsidRDefault="0032015E" w:rsidP="0032015E">
      <w:pPr>
        <w:pStyle w:val="Terms"/>
        <w:rPr>
          <w:bCs/>
          <w:lang w:val="en-US"/>
        </w:rPr>
      </w:pPr>
      <w:r w:rsidRPr="0032015E">
        <w:rPr>
          <w:bCs/>
          <w:lang w:val="en-US"/>
        </w:rPr>
        <w:t>parent address</w:t>
      </w:r>
    </w:p>
    <w:p w14:paraId="788DB5C4" w14:textId="1A8B27AD" w:rsidR="0032015E" w:rsidRDefault="0032015E" w:rsidP="0032015E">
      <w:pPr>
        <w:pStyle w:val="Definition"/>
        <w:rPr>
          <w:lang w:val="en-US"/>
        </w:rPr>
      </w:pPr>
      <w:r>
        <w:rPr>
          <w:i/>
          <w:iCs/>
          <w:lang w:val="en-US"/>
        </w:rPr>
        <w:t>a</w:t>
      </w:r>
      <w:r w:rsidRPr="0032015E">
        <w:rPr>
          <w:i/>
          <w:iCs/>
          <w:lang w:val="en-US"/>
        </w:rPr>
        <w:t xml:space="preserve">ddress </w:t>
      </w:r>
      <w:r w:rsidR="00226DDC">
        <w:rPr>
          <w:lang w:val="en-US"/>
        </w:rPr>
        <w:t>(</w:t>
      </w:r>
      <w:del w:id="336" w:author="Ronald Tse" w:date="2017-11-29T18:17:00Z">
        <w:r w:rsidR="00226DDC" w:rsidDel="00AA7B03">
          <w:rPr>
            <w:lang w:val="en-US"/>
          </w:rPr>
          <w:delText>3</w:delText>
        </w:r>
        <w:r w:rsidRPr="0032015E" w:rsidDel="00AA7B03">
          <w:rPr>
            <w:lang w:val="en-US"/>
          </w:rPr>
          <w:delText>.</w:delText>
        </w:r>
      </w:del>
      <w:ins w:id="337" w:author="Ronald Tse" w:date="2017-11-29T18:17:00Z">
        <w:r w:rsidR="00AA7B03">
          <w:rPr>
            <w:lang w:val="en-US"/>
          </w:rPr>
          <w:t>4.</w:t>
        </w:r>
      </w:ins>
      <w:r w:rsidRPr="0032015E">
        <w:rPr>
          <w:lang w:val="en-US"/>
        </w:rPr>
        <w:t xml:space="preserve">1) of a </w:t>
      </w:r>
      <w:r w:rsidRPr="0032015E">
        <w:rPr>
          <w:i/>
          <w:iCs/>
          <w:lang w:val="en-US"/>
        </w:rPr>
        <w:t xml:space="preserve">parent addressable object </w:t>
      </w:r>
      <w:r w:rsidR="00226DDC">
        <w:rPr>
          <w:lang w:val="en-US"/>
        </w:rPr>
        <w:t>(</w:t>
      </w:r>
      <w:del w:id="338" w:author="Ronald Tse" w:date="2017-11-29T18:17:00Z">
        <w:r w:rsidR="00226DDC" w:rsidDel="00AA7B03">
          <w:rPr>
            <w:lang w:val="en-US"/>
          </w:rPr>
          <w:delText>3.</w:delText>
        </w:r>
      </w:del>
      <w:ins w:id="339" w:author="Ronald Tse" w:date="2017-11-29T18:17:00Z">
        <w:r w:rsidR="00AA7B03">
          <w:rPr>
            <w:lang w:val="en-US"/>
          </w:rPr>
          <w:t>4.</w:t>
        </w:r>
      </w:ins>
      <w:r w:rsidR="00226DDC">
        <w:rPr>
          <w:lang w:val="en-US"/>
        </w:rPr>
        <w:t>9</w:t>
      </w:r>
      <w:r w:rsidRPr="0032015E">
        <w:rPr>
          <w:lang w:val="en-US"/>
        </w:rPr>
        <w:t xml:space="preserve">) </w:t>
      </w:r>
    </w:p>
    <w:p w14:paraId="6F832281" w14:textId="77777777" w:rsidR="0032015E" w:rsidRPr="0032015E" w:rsidRDefault="0032015E" w:rsidP="0032015E">
      <w:pPr>
        <w:pStyle w:val="Definition"/>
      </w:pPr>
      <w:r>
        <w:t>[SOURCE: ISO 19160-1</w:t>
      </w:r>
      <w:r w:rsidRPr="002E0796">
        <w:t>]</w:t>
      </w:r>
    </w:p>
    <w:p w14:paraId="14CF9AD7" w14:textId="542BEC15" w:rsidR="0032015E" w:rsidRPr="0032015E" w:rsidRDefault="005F68BB" w:rsidP="0032015E">
      <w:pPr>
        <w:pStyle w:val="Terms"/>
        <w:rPr>
          <w:bCs/>
          <w:lang w:val="en-US"/>
        </w:rPr>
      </w:pPr>
      <w:del w:id="340" w:author="Ronald Tse" w:date="2017-11-29T18:17:00Z">
        <w:r w:rsidDel="00AA7B03">
          <w:rPr>
            <w:bCs/>
            <w:lang w:val="en-US"/>
          </w:rPr>
          <w:delText>3.</w:delText>
        </w:r>
      </w:del>
      <w:ins w:id="341" w:author="Ronald Tse" w:date="2017-11-29T18:17:00Z">
        <w:r w:rsidR="00AA7B03">
          <w:rPr>
            <w:bCs/>
            <w:lang w:val="en-US"/>
          </w:rPr>
          <w:t>4.</w:t>
        </w:r>
      </w:ins>
      <w:r>
        <w:rPr>
          <w:bCs/>
          <w:lang w:val="en-US"/>
        </w:rPr>
        <w:t>9</w:t>
      </w:r>
    </w:p>
    <w:p w14:paraId="7B73D3D6" w14:textId="77777777" w:rsidR="0032015E" w:rsidRPr="0032015E" w:rsidRDefault="0032015E" w:rsidP="0032015E">
      <w:pPr>
        <w:pStyle w:val="Terms"/>
        <w:rPr>
          <w:bCs/>
          <w:lang w:val="en-US"/>
        </w:rPr>
      </w:pPr>
      <w:r w:rsidRPr="0032015E">
        <w:rPr>
          <w:bCs/>
          <w:lang w:val="en-US"/>
        </w:rPr>
        <w:t>parent addressable object</w:t>
      </w:r>
    </w:p>
    <w:p w14:paraId="2592BF9D" w14:textId="77777777" w:rsidR="0032015E" w:rsidRDefault="0032015E" w:rsidP="0032015E">
      <w:pPr>
        <w:pStyle w:val="Definition"/>
        <w:rPr>
          <w:lang w:val="en-US"/>
        </w:rPr>
      </w:pPr>
      <w:r w:rsidRPr="0032015E">
        <w:rPr>
          <w:i/>
          <w:iCs/>
          <w:lang w:val="en-US"/>
        </w:rPr>
        <w:t xml:space="preserve">addressable object </w:t>
      </w:r>
      <w:r w:rsidRPr="0032015E">
        <w:rPr>
          <w:lang w:val="en-US"/>
        </w:rPr>
        <w:t xml:space="preserve">(4.2) that fully encloses one or more other addressable objects </w:t>
      </w:r>
    </w:p>
    <w:p w14:paraId="09CDC214" w14:textId="77777777" w:rsidR="0032015E" w:rsidRPr="0032015E" w:rsidRDefault="0032015E" w:rsidP="0032015E">
      <w:pPr>
        <w:pStyle w:val="Definition"/>
      </w:pPr>
      <w:r>
        <w:t>[SOURCE: ISO 19160-1</w:t>
      </w:r>
      <w:r w:rsidRPr="002E0796">
        <w:t>]</w:t>
      </w:r>
    </w:p>
    <w:p w14:paraId="359B3D27" w14:textId="340CB9D2" w:rsidR="0032015E" w:rsidRDefault="005F68BB" w:rsidP="0032015E">
      <w:pPr>
        <w:pStyle w:val="Terms"/>
        <w:rPr>
          <w:bCs/>
          <w:lang w:val="en-US"/>
        </w:rPr>
      </w:pPr>
      <w:del w:id="342" w:author="Ronald Tse" w:date="2017-11-29T18:17:00Z">
        <w:r w:rsidDel="00AA7B03">
          <w:rPr>
            <w:bCs/>
            <w:lang w:val="en-US"/>
          </w:rPr>
          <w:delText>3.</w:delText>
        </w:r>
      </w:del>
      <w:ins w:id="343" w:author="Ronald Tse" w:date="2017-11-29T18:17:00Z">
        <w:r w:rsidR="00AA7B03">
          <w:rPr>
            <w:bCs/>
            <w:lang w:val="en-US"/>
          </w:rPr>
          <w:t>4.</w:t>
        </w:r>
      </w:ins>
      <w:r>
        <w:rPr>
          <w:bCs/>
          <w:lang w:val="en-US"/>
        </w:rPr>
        <w:t>10</w:t>
      </w:r>
    </w:p>
    <w:p w14:paraId="1F85CA60" w14:textId="77777777" w:rsidR="0032015E" w:rsidRPr="0032015E" w:rsidRDefault="0032015E" w:rsidP="0032015E">
      <w:pPr>
        <w:pStyle w:val="Terms"/>
        <w:rPr>
          <w:bCs/>
          <w:lang w:val="en-US"/>
        </w:rPr>
      </w:pPr>
      <w:r w:rsidRPr="0032015E">
        <w:rPr>
          <w:bCs/>
          <w:lang w:val="en-US"/>
        </w:rPr>
        <w:t>profile</w:t>
      </w:r>
    </w:p>
    <w:p w14:paraId="6AB18A1B" w14:textId="77777777" w:rsidR="0032015E" w:rsidRPr="0032015E" w:rsidRDefault="0032015E" w:rsidP="0032015E">
      <w:pPr>
        <w:pStyle w:val="Definition"/>
        <w:rPr>
          <w:lang w:val="en-US"/>
        </w:rPr>
      </w:pPr>
      <w:r w:rsidRPr="0032015E">
        <w:rPr>
          <w:lang w:val="en-US"/>
        </w:rPr>
        <w:t xml:space="preserve">set of one or more base standards or subsets of base standards, and, where applicable, the identification of chosen clauses, classes, options and parameters of those base standards, that are necessary for accomplishing a particular function </w:t>
      </w:r>
    </w:p>
    <w:p w14:paraId="380C27B8" w14:textId="77777777" w:rsidR="0032015E" w:rsidRPr="0032015E" w:rsidRDefault="0032015E" w:rsidP="0032015E">
      <w:pPr>
        <w:pStyle w:val="Definition"/>
        <w:rPr>
          <w:lang w:val="en-US"/>
        </w:rPr>
      </w:pPr>
      <w:r w:rsidRPr="0032015E">
        <w:rPr>
          <w:lang w:val="en-US"/>
        </w:rPr>
        <w:t xml:space="preserve">[SOURCE: ISO 19106:2004, 4.5] </w:t>
      </w:r>
    </w:p>
    <w:p w14:paraId="455C85A0" w14:textId="67417F1C" w:rsidR="005F68BB" w:rsidRDefault="005F68BB" w:rsidP="005F68BB">
      <w:pPr>
        <w:pStyle w:val="Terms"/>
        <w:rPr>
          <w:bCs/>
          <w:lang w:val="en-US"/>
        </w:rPr>
      </w:pPr>
      <w:del w:id="344" w:author="Ronald Tse" w:date="2017-11-29T18:17:00Z">
        <w:r w:rsidDel="00AA7B03">
          <w:rPr>
            <w:bCs/>
            <w:lang w:val="en-US"/>
          </w:rPr>
          <w:delText>3.</w:delText>
        </w:r>
      </w:del>
      <w:ins w:id="345" w:author="Ronald Tse" w:date="2017-11-29T18:17:00Z">
        <w:r w:rsidR="00AA7B03">
          <w:rPr>
            <w:bCs/>
            <w:lang w:val="en-US"/>
          </w:rPr>
          <w:t>4.</w:t>
        </w:r>
      </w:ins>
      <w:r>
        <w:rPr>
          <w:bCs/>
          <w:lang w:val="en-US"/>
        </w:rPr>
        <w:t>11</w:t>
      </w:r>
    </w:p>
    <w:p w14:paraId="097F256B" w14:textId="77777777" w:rsidR="005F68BB" w:rsidRPr="0032015E" w:rsidRDefault="005F68BB" w:rsidP="005F68BB">
      <w:pPr>
        <w:pStyle w:val="Terms"/>
        <w:rPr>
          <w:bCs/>
          <w:lang w:val="en-US"/>
        </w:rPr>
      </w:pPr>
      <w:r>
        <w:rPr>
          <w:bCs/>
          <w:lang w:val="en-US"/>
        </w:rPr>
        <w:t>address instance</w:t>
      </w:r>
    </w:p>
    <w:p w14:paraId="6DCB28A0" w14:textId="283BC07C" w:rsidR="005F68BB" w:rsidRPr="0032015E" w:rsidRDefault="005F68BB" w:rsidP="005F68BB">
      <w:pPr>
        <w:pStyle w:val="Definition"/>
        <w:rPr>
          <w:lang w:val="en-US"/>
        </w:rPr>
      </w:pPr>
      <w:r>
        <w:rPr>
          <w:lang w:val="en-US"/>
        </w:rPr>
        <w:t xml:space="preserve">an </w:t>
      </w:r>
      <w:r w:rsidRPr="00226DDC">
        <w:rPr>
          <w:i/>
          <w:lang w:val="en-US"/>
        </w:rPr>
        <w:t>address</w:t>
      </w:r>
      <w:r>
        <w:rPr>
          <w:lang w:val="en-US"/>
        </w:rPr>
        <w:t xml:space="preserve"> </w:t>
      </w:r>
      <w:r w:rsidR="00226DDC">
        <w:rPr>
          <w:lang w:val="en-US"/>
        </w:rPr>
        <w:t>(</w:t>
      </w:r>
      <w:del w:id="346" w:author="Ronald Tse" w:date="2017-11-29T18:17:00Z">
        <w:r w:rsidR="00226DDC" w:rsidDel="00AA7B03">
          <w:rPr>
            <w:lang w:val="en-US"/>
          </w:rPr>
          <w:delText>3.</w:delText>
        </w:r>
      </w:del>
      <w:ins w:id="347" w:author="Ronald Tse" w:date="2017-11-29T18:17:00Z">
        <w:r w:rsidR="00AA7B03">
          <w:rPr>
            <w:lang w:val="en-US"/>
          </w:rPr>
          <w:t>4.</w:t>
        </w:r>
      </w:ins>
      <w:r w:rsidR="00226DDC">
        <w:rPr>
          <w:lang w:val="en-US"/>
        </w:rPr>
        <w:t xml:space="preserve">1) </w:t>
      </w:r>
      <w:r>
        <w:rPr>
          <w:lang w:val="en-US"/>
        </w:rPr>
        <w:t xml:space="preserve">that is set within the context of an </w:t>
      </w:r>
      <w:r w:rsidRPr="005F68BB">
        <w:rPr>
          <w:i/>
          <w:lang w:val="en-US"/>
        </w:rPr>
        <w:t xml:space="preserve">address </w:t>
      </w:r>
      <w:r w:rsidR="00BC36AF">
        <w:rPr>
          <w:i/>
          <w:lang w:val="en-US"/>
        </w:rPr>
        <w:t>class</w:t>
      </w:r>
      <w:r w:rsidR="00BC36AF">
        <w:rPr>
          <w:lang w:val="en-US"/>
        </w:rPr>
        <w:t xml:space="preserve"> (</w:t>
      </w:r>
      <w:del w:id="348" w:author="Ronald Tse" w:date="2017-11-29T18:17:00Z">
        <w:r w:rsidR="00BC36AF" w:rsidDel="00AA7B03">
          <w:rPr>
            <w:lang w:val="en-US"/>
          </w:rPr>
          <w:delText>3.</w:delText>
        </w:r>
      </w:del>
      <w:ins w:id="349" w:author="Ronald Tse" w:date="2017-11-29T18:17:00Z">
        <w:r w:rsidR="00AA7B03">
          <w:rPr>
            <w:lang w:val="en-US"/>
          </w:rPr>
          <w:t>4.</w:t>
        </w:r>
      </w:ins>
      <w:r w:rsidR="00BC36AF">
        <w:rPr>
          <w:lang w:val="en-US"/>
        </w:rPr>
        <w:t>3</w:t>
      </w:r>
      <w:r w:rsidRPr="005F68BB">
        <w:rPr>
          <w:lang w:val="en-US"/>
        </w:rPr>
        <w:t>)</w:t>
      </w:r>
    </w:p>
    <w:p w14:paraId="25E26927" w14:textId="1754218D" w:rsidR="00B04C92" w:rsidRDefault="00B04C92" w:rsidP="00B04C92">
      <w:pPr>
        <w:pStyle w:val="Definition"/>
        <w:rPr>
          <w:ins w:id="350" w:author="Ronald Tse" w:date="2017-11-29T13:54:00Z"/>
          <w:lang w:val="en-US"/>
        </w:rPr>
      </w:pPr>
      <w:del w:id="351" w:author="Ronald Tse" w:date="2017-11-29T18:17:00Z">
        <w:r w:rsidDel="00AA7B03">
          <w:rPr>
            <w:b/>
            <w:bCs/>
            <w:lang w:val="en-US"/>
          </w:rPr>
          <w:delText>3.</w:delText>
        </w:r>
      </w:del>
      <w:ins w:id="352" w:author="Ronald Tse" w:date="2017-11-29T18:17:00Z">
        <w:r w:rsidR="00AA7B03">
          <w:rPr>
            <w:b/>
            <w:bCs/>
            <w:lang w:val="en-US"/>
          </w:rPr>
          <w:t>4.</w:t>
        </w:r>
      </w:ins>
      <w:r>
        <w:rPr>
          <w:b/>
          <w:bCs/>
          <w:lang w:val="en-US"/>
        </w:rPr>
        <w:t>12</w:t>
      </w:r>
      <w:r>
        <w:rPr>
          <w:b/>
          <w:bCs/>
          <w:lang w:val="en-US"/>
        </w:rPr>
        <w:br/>
      </w:r>
      <w:r w:rsidRPr="00B04C92">
        <w:rPr>
          <w:b/>
          <w:bCs/>
          <w:lang w:val="en-US"/>
        </w:rPr>
        <w:t>provenance</w:t>
      </w:r>
      <w:r>
        <w:rPr>
          <w:b/>
          <w:bCs/>
          <w:lang w:val="en-US"/>
        </w:rPr>
        <w:br/>
      </w:r>
      <w:r w:rsidRPr="00B04C92">
        <w:rPr>
          <w:lang w:val="en-US"/>
        </w:rPr>
        <w:t xml:space="preserve">organization or individual that created, accumulated, maintained and used records </w:t>
      </w:r>
    </w:p>
    <w:p w14:paraId="75B39B84" w14:textId="0AF25392" w:rsidR="006C6BCB" w:rsidRPr="006C6BCB" w:rsidRDefault="00AA7B03" w:rsidP="006C6BCB">
      <w:pPr>
        <w:pStyle w:val="Definition"/>
        <w:jc w:val="left"/>
        <w:rPr>
          <w:lang w:val="en-US"/>
          <w:rPrChange w:id="353" w:author="Ronald Tse" w:date="2017-11-29T13:54:00Z">
            <w:rPr>
              <w:b/>
              <w:bCs/>
              <w:lang w:val="en-US"/>
            </w:rPr>
          </w:rPrChange>
        </w:rPr>
        <w:pPrChange w:id="354" w:author="Ronald Tse" w:date="2017-11-29T13:54:00Z">
          <w:pPr>
            <w:pStyle w:val="Definition"/>
          </w:pPr>
        </w:pPrChange>
      </w:pPr>
      <w:ins w:id="355" w:author="Ronald Tse" w:date="2017-11-29T18:17:00Z">
        <w:r>
          <w:rPr>
            <w:b/>
            <w:lang w:val="en-US"/>
          </w:rPr>
          <w:t>4.</w:t>
        </w:r>
      </w:ins>
      <w:ins w:id="356" w:author="Ronald Tse" w:date="2017-11-29T13:54:00Z">
        <w:r w:rsidR="006C6BCB" w:rsidRPr="00E6673D">
          <w:rPr>
            <w:b/>
            <w:lang w:val="en-US"/>
            <w:rPrChange w:id="357" w:author="Ronald Tse" w:date="2017-11-29T13:57:00Z">
              <w:rPr>
                <w:lang w:val="en-US"/>
              </w:rPr>
            </w:rPrChange>
          </w:rPr>
          <w:t>13</w:t>
        </w:r>
        <w:r w:rsidR="006C6BCB" w:rsidRPr="00E6673D">
          <w:rPr>
            <w:b/>
            <w:lang w:val="en-US"/>
            <w:rPrChange w:id="358" w:author="Ronald Tse" w:date="2017-11-29T13:57:00Z">
              <w:rPr>
                <w:lang w:val="en-US"/>
              </w:rPr>
            </w:rPrChange>
          </w:rPr>
          <w:br/>
        </w:r>
        <w:r w:rsidR="006C6BCB" w:rsidRPr="006C6BCB">
          <w:rPr>
            <w:b/>
            <w:lang w:val="en-US"/>
            <w:rPrChange w:id="359" w:author="Ronald Tse" w:date="2017-11-29T13:54:00Z">
              <w:rPr>
                <w:lang w:val="en-US"/>
              </w:rPr>
            </w:rPrChange>
          </w:rPr>
          <w:t>data type</w:t>
        </w:r>
        <w:r w:rsidR="006C6BCB">
          <w:rPr>
            <w:lang w:val="en-US"/>
          </w:rPr>
          <w:br/>
          <w:t>specification of a value domain (ISO 19103:2014 4.37) with operations (ISO 19103:2014 4.26) allowed on values in this domain</w:t>
        </w:r>
      </w:ins>
    </w:p>
    <w:p w14:paraId="34C4B9B7" w14:textId="6C3CED2A" w:rsidR="006C6BCB" w:rsidRPr="0032015E" w:rsidRDefault="006C6BCB" w:rsidP="006C6BCB">
      <w:pPr>
        <w:pStyle w:val="Definition"/>
        <w:rPr>
          <w:ins w:id="360" w:author="Ronald Tse" w:date="2017-11-29T13:55:00Z"/>
          <w:lang w:val="en-US"/>
        </w:rPr>
      </w:pPr>
      <w:ins w:id="361" w:author="Ronald Tse" w:date="2017-11-29T13:55:00Z">
        <w:r>
          <w:rPr>
            <w:lang w:val="en-US"/>
          </w:rPr>
          <w:t>[SOURCE: ISO 19103:2014, 4.14</w:t>
        </w:r>
        <w:r w:rsidRPr="0032015E">
          <w:rPr>
            <w:lang w:val="en-US"/>
          </w:rPr>
          <w:t xml:space="preserve">] </w:t>
        </w:r>
      </w:ins>
    </w:p>
    <w:p w14:paraId="52E9D532" w14:textId="04F62B58" w:rsidR="00072ED4" w:rsidRDefault="00AA7B03" w:rsidP="00072ED4">
      <w:pPr>
        <w:pStyle w:val="Terms"/>
        <w:rPr>
          <w:ins w:id="362" w:author="Ronald Tse" w:date="2017-11-29T13:57:00Z"/>
          <w:bCs/>
          <w:lang w:val="en-US"/>
        </w:rPr>
      </w:pPr>
      <w:ins w:id="363" w:author="Ronald Tse" w:date="2017-11-29T18:17:00Z">
        <w:r>
          <w:rPr>
            <w:bCs/>
            <w:lang w:val="en-US"/>
          </w:rPr>
          <w:t>4.</w:t>
        </w:r>
      </w:ins>
      <w:ins w:id="364" w:author="Ronald Tse" w:date="2017-11-29T13:57:00Z">
        <w:r w:rsidR="00072ED4">
          <w:rPr>
            <w:bCs/>
            <w:lang w:val="en-US"/>
          </w:rPr>
          <w:t>14</w:t>
        </w:r>
      </w:ins>
    </w:p>
    <w:p w14:paraId="6FA4D373" w14:textId="77777777" w:rsidR="00072ED4" w:rsidRPr="0032015E" w:rsidRDefault="00072ED4" w:rsidP="00072ED4">
      <w:pPr>
        <w:pStyle w:val="Terms"/>
        <w:rPr>
          <w:ins w:id="365" w:author="Ronald Tse" w:date="2017-11-29T13:57:00Z"/>
          <w:bCs/>
          <w:lang w:val="en-US"/>
        </w:rPr>
      </w:pPr>
      <w:ins w:id="366" w:author="Ronald Tse" w:date="2017-11-29T13:57:00Z">
        <w:r>
          <w:rPr>
            <w:bCs/>
            <w:lang w:val="en-US"/>
          </w:rPr>
          <w:t>primitive data type</w:t>
        </w:r>
      </w:ins>
    </w:p>
    <w:p w14:paraId="2150DF63" w14:textId="04A570ED" w:rsidR="00072ED4" w:rsidRPr="0032015E" w:rsidRDefault="00072ED4" w:rsidP="00072ED4">
      <w:pPr>
        <w:pStyle w:val="Definition"/>
        <w:rPr>
          <w:ins w:id="367" w:author="Ronald Tse" w:date="2017-11-29T13:57:00Z"/>
          <w:lang w:val="en-US"/>
        </w:rPr>
      </w:pPr>
      <w:ins w:id="368" w:author="Ronald Tse" w:date="2017-11-29T13:57:00Z">
        <w:r>
          <w:rPr>
            <w:lang w:val="en-US"/>
          </w:rPr>
          <w:t xml:space="preserve">a </w:t>
        </w:r>
        <w:r>
          <w:rPr>
            <w:i/>
            <w:lang w:val="en-US"/>
          </w:rPr>
          <w:t xml:space="preserve">data </w:t>
        </w:r>
        <w:r w:rsidRPr="00336127">
          <w:rPr>
            <w:i/>
            <w:lang w:val="en-US"/>
          </w:rPr>
          <w:t>type</w:t>
        </w:r>
        <w:r>
          <w:rPr>
            <w:lang w:val="en-US"/>
          </w:rPr>
          <w:t xml:space="preserve"> (</w:t>
        </w:r>
      </w:ins>
      <w:ins w:id="369" w:author="Ronald Tse" w:date="2017-11-29T18:17:00Z">
        <w:r w:rsidR="00AA7B03">
          <w:rPr>
            <w:lang w:val="en-US"/>
          </w:rPr>
          <w:t>4.</w:t>
        </w:r>
      </w:ins>
      <w:ins w:id="370" w:author="Ronald Tse" w:date="2017-11-29T13:57:00Z">
        <w:r>
          <w:rPr>
            <w:lang w:val="en-US"/>
          </w:rPr>
          <w:t>13) that is defined in ISO 19103:2014 as “Primitive Type” (Section 7.2)</w:t>
        </w:r>
      </w:ins>
    </w:p>
    <w:p w14:paraId="36968F24" w14:textId="7AE1E10A" w:rsidR="00072ED4" w:rsidRDefault="00AA7B03" w:rsidP="00072ED4">
      <w:pPr>
        <w:pStyle w:val="Terms"/>
        <w:rPr>
          <w:ins w:id="371" w:author="Ronald Tse" w:date="2017-11-29T13:57:00Z"/>
          <w:bCs/>
          <w:lang w:val="en-US"/>
        </w:rPr>
      </w:pPr>
      <w:ins w:id="372" w:author="Ronald Tse" w:date="2017-11-29T18:17:00Z">
        <w:r>
          <w:rPr>
            <w:bCs/>
            <w:lang w:val="en-US"/>
          </w:rPr>
          <w:t>4.</w:t>
        </w:r>
      </w:ins>
      <w:ins w:id="373" w:author="Ronald Tse" w:date="2017-11-29T13:57:00Z">
        <w:r w:rsidR="00072ED4">
          <w:rPr>
            <w:bCs/>
            <w:lang w:val="en-US"/>
          </w:rPr>
          <w:t>15</w:t>
        </w:r>
      </w:ins>
    </w:p>
    <w:p w14:paraId="48FE1811" w14:textId="15B49CA1" w:rsidR="00072ED4" w:rsidRPr="0032015E" w:rsidRDefault="00072ED4" w:rsidP="00072ED4">
      <w:pPr>
        <w:pStyle w:val="Terms"/>
        <w:rPr>
          <w:ins w:id="374" w:author="Ronald Tse" w:date="2017-11-29T13:57:00Z"/>
          <w:bCs/>
          <w:lang w:val="en-US"/>
        </w:rPr>
      </w:pPr>
      <w:ins w:id="375" w:author="Ronald Tse" w:date="2017-11-29T13:57:00Z">
        <w:r>
          <w:rPr>
            <w:bCs/>
            <w:lang w:val="en-US"/>
          </w:rPr>
          <w:t>user</w:t>
        </w:r>
        <w:r w:rsidR="00E6673D">
          <w:rPr>
            <w:bCs/>
            <w:lang w:val="en-US"/>
          </w:rPr>
          <w:t xml:space="preserve"> </w:t>
        </w:r>
        <w:r>
          <w:rPr>
            <w:bCs/>
            <w:lang w:val="en-US"/>
          </w:rPr>
          <w:t>defined data type</w:t>
        </w:r>
      </w:ins>
    </w:p>
    <w:p w14:paraId="56EE22A9" w14:textId="16001210" w:rsidR="00072ED4" w:rsidRPr="007B0E9D" w:rsidRDefault="00072ED4" w:rsidP="00072ED4">
      <w:pPr>
        <w:pStyle w:val="Definition"/>
        <w:rPr>
          <w:ins w:id="376" w:author="Ronald Tse" w:date="2017-11-29T13:57:00Z"/>
          <w:lang w:val="en-US"/>
        </w:rPr>
      </w:pPr>
      <w:ins w:id="377" w:author="Ronald Tse" w:date="2017-11-29T13:57:00Z">
        <w:r>
          <w:rPr>
            <w:lang w:val="en-US"/>
          </w:rPr>
          <w:t xml:space="preserve">a </w:t>
        </w:r>
        <w:r>
          <w:rPr>
            <w:i/>
            <w:lang w:val="en-US"/>
          </w:rPr>
          <w:t>data</w:t>
        </w:r>
        <w:r w:rsidRPr="00336127">
          <w:rPr>
            <w:i/>
            <w:lang w:val="en-US"/>
          </w:rPr>
          <w:t xml:space="preserve"> type</w:t>
        </w:r>
        <w:r>
          <w:rPr>
            <w:lang w:val="en-US"/>
          </w:rPr>
          <w:t xml:space="preserve"> (</w:t>
        </w:r>
      </w:ins>
      <w:ins w:id="378" w:author="Ronald Tse" w:date="2017-11-29T18:17:00Z">
        <w:r w:rsidR="00AA7B03">
          <w:rPr>
            <w:lang w:val="en-US"/>
          </w:rPr>
          <w:t>4.</w:t>
        </w:r>
      </w:ins>
      <w:ins w:id="379" w:author="Ronald Tse" w:date="2017-11-29T13:57:00Z">
        <w:r>
          <w:rPr>
            <w:lang w:val="en-US"/>
          </w:rPr>
          <w:t xml:space="preserve">13) that is </w:t>
        </w:r>
      </w:ins>
      <w:ins w:id="380" w:author="Ronald Tse" w:date="2017-11-29T13:58:00Z">
        <w:r w:rsidR="00E6673D">
          <w:rPr>
            <w:lang w:val="en-US"/>
          </w:rPr>
          <w:t xml:space="preserve">defined by the user </w:t>
        </w:r>
      </w:ins>
      <w:ins w:id="381" w:author="Ronald Tse" w:date="2017-11-29T13:57:00Z">
        <w:r>
          <w:rPr>
            <w:lang w:val="en-US"/>
          </w:rPr>
          <w:t>in an address profile (</w:t>
        </w:r>
      </w:ins>
      <w:ins w:id="382" w:author="Ronald Tse" w:date="2017-11-29T18:17:00Z">
        <w:r w:rsidR="00AA7B03">
          <w:rPr>
            <w:lang w:val="en-US"/>
          </w:rPr>
          <w:t>4.</w:t>
        </w:r>
      </w:ins>
      <w:ins w:id="383" w:author="Ronald Tse" w:date="2017-11-29T13:57:00Z">
        <w:r>
          <w:rPr>
            <w:lang w:val="en-US"/>
          </w:rPr>
          <w:t xml:space="preserve">1) through the composure of other </w:t>
        </w:r>
      </w:ins>
      <w:ins w:id="384" w:author="Ronald Tse" w:date="2017-11-29T13:58:00Z">
        <w:r w:rsidR="00E6673D">
          <w:rPr>
            <w:i/>
            <w:lang w:val="en-US"/>
          </w:rPr>
          <w:t>data</w:t>
        </w:r>
      </w:ins>
      <w:ins w:id="385" w:author="Ronald Tse" w:date="2017-11-29T13:57:00Z">
        <w:r w:rsidRPr="007B0E9D">
          <w:rPr>
            <w:i/>
            <w:lang w:val="en-US"/>
          </w:rPr>
          <w:t xml:space="preserve"> types</w:t>
        </w:r>
        <w:r>
          <w:rPr>
            <w:lang w:val="en-US"/>
          </w:rPr>
          <w:t xml:space="preserve"> (</w:t>
        </w:r>
      </w:ins>
      <w:ins w:id="386" w:author="Ronald Tse" w:date="2017-11-29T18:17:00Z">
        <w:r w:rsidR="00AA7B03">
          <w:rPr>
            <w:lang w:val="en-US"/>
          </w:rPr>
          <w:t>4.</w:t>
        </w:r>
      </w:ins>
      <w:ins w:id="387" w:author="Ronald Tse" w:date="2017-11-29T13:57:00Z">
        <w:r>
          <w:rPr>
            <w:lang w:val="en-US"/>
          </w:rPr>
          <w:t>13) and constraints.</w:t>
        </w:r>
      </w:ins>
    </w:p>
    <w:p w14:paraId="79E8CDB6" w14:textId="3E9BDD6A" w:rsidR="00336127" w:rsidDel="00B54272" w:rsidRDefault="00336127" w:rsidP="00336127">
      <w:pPr>
        <w:pStyle w:val="Terms"/>
        <w:rPr>
          <w:del w:id="388" w:author="Ronald Tse" w:date="2017-11-29T14:00:00Z"/>
          <w:bCs/>
          <w:lang w:val="en-US"/>
        </w:rPr>
      </w:pPr>
      <w:del w:id="389" w:author="Ronald Tse" w:date="2017-11-29T14:00:00Z">
        <w:r w:rsidDel="00B54272">
          <w:rPr>
            <w:bCs/>
            <w:lang w:val="en-US"/>
          </w:rPr>
          <w:delText>3.1</w:delText>
        </w:r>
      </w:del>
      <w:del w:id="390" w:author="Ronald Tse" w:date="2017-11-29T13:58:00Z">
        <w:r w:rsidDel="00E6673D">
          <w:rPr>
            <w:bCs/>
            <w:lang w:val="en-US"/>
          </w:rPr>
          <w:delText>3</w:delText>
        </w:r>
      </w:del>
    </w:p>
    <w:p w14:paraId="7328C96F" w14:textId="6582D864" w:rsidR="00336127" w:rsidRPr="0032015E" w:rsidDel="00B54272" w:rsidRDefault="00336127" w:rsidP="00336127">
      <w:pPr>
        <w:pStyle w:val="Terms"/>
        <w:rPr>
          <w:del w:id="391" w:author="Ronald Tse" w:date="2017-11-29T14:00:00Z"/>
          <w:bCs/>
          <w:lang w:val="en-US"/>
        </w:rPr>
      </w:pPr>
      <w:del w:id="392" w:author="Ronald Tse" w:date="2017-11-29T13:53:00Z">
        <w:r w:rsidDel="006C6BCB">
          <w:rPr>
            <w:bCs/>
            <w:lang w:val="en-US"/>
          </w:rPr>
          <w:delText xml:space="preserve">value </w:delText>
        </w:r>
      </w:del>
      <w:del w:id="393" w:author="Ronald Tse" w:date="2017-11-29T14:00:00Z">
        <w:r w:rsidDel="00B54272">
          <w:rPr>
            <w:bCs/>
            <w:lang w:val="en-US"/>
          </w:rPr>
          <w:delText>type</w:delText>
        </w:r>
      </w:del>
    </w:p>
    <w:p w14:paraId="7EC48D26" w14:textId="125AEEAC" w:rsidR="00336127" w:rsidRPr="0032015E" w:rsidDel="00B54272" w:rsidRDefault="00336127" w:rsidP="00336127">
      <w:pPr>
        <w:pStyle w:val="Definition"/>
        <w:rPr>
          <w:del w:id="394" w:author="Ronald Tse" w:date="2017-11-29T14:00:00Z"/>
          <w:lang w:val="en-US"/>
        </w:rPr>
      </w:pPr>
      <w:del w:id="395" w:author="Ronald Tse" w:date="2017-11-29T13:59:00Z">
        <w:r w:rsidDel="00E6673D">
          <w:rPr>
            <w:lang w:val="en-US"/>
          </w:rPr>
          <w:delText>a</w:delText>
        </w:r>
        <w:r w:rsidR="00EF21CB" w:rsidDel="00E6673D">
          <w:rPr>
            <w:lang w:val="en-US"/>
          </w:rPr>
          <w:delText xml:space="preserve"> </w:delText>
        </w:r>
      </w:del>
      <w:del w:id="396" w:author="Ronald Tse" w:date="2017-11-29T14:00:00Z">
        <w:r w:rsidR="00EF21CB" w:rsidRPr="00E6673D" w:rsidDel="00B54272">
          <w:rPr>
            <w:i/>
            <w:lang w:val="en-US"/>
            <w:rPrChange w:id="397" w:author="Ronald Tse" w:date="2017-11-29T13:58:00Z">
              <w:rPr>
                <w:lang w:val="en-US"/>
              </w:rPr>
            </w:rPrChange>
          </w:rPr>
          <w:delText xml:space="preserve">data </w:delText>
        </w:r>
        <w:r w:rsidR="007B0E9D" w:rsidRPr="00E6673D" w:rsidDel="00B54272">
          <w:rPr>
            <w:i/>
            <w:lang w:val="en-US"/>
            <w:rPrChange w:id="398" w:author="Ronald Tse" w:date="2017-11-29T13:58:00Z">
              <w:rPr>
                <w:lang w:val="en-US"/>
              </w:rPr>
            </w:rPrChange>
          </w:rPr>
          <w:delText>type</w:delText>
        </w:r>
        <w:r w:rsidR="007B0E9D" w:rsidDel="00B54272">
          <w:rPr>
            <w:lang w:val="en-US"/>
          </w:rPr>
          <w:delText xml:space="preserve"> definition for </w:delText>
        </w:r>
      </w:del>
      <w:del w:id="399" w:author="Ronald Tse" w:date="2017-11-29T13:59:00Z">
        <w:r w:rsidR="007B0E9D" w:rsidDel="00E6673D">
          <w:rPr>
            <w:lang w:val="en-US"/>
          </w:rPr>
          <w:delText xml:space="preserve">storing values of a certain type, used in the definition of an </w:delText>
        </w:r>
        <w:r w:rsidR="007B0E9D" w:rsidRPr="007B0E9D" w:rsidDel="00E6673D">
          <w:rPr>
            <w:i/>
            <w:lang w:val="en-US"/>
          </w:rPr>
          <w:delText>address component</w:delText>
        </w:r>
        <w:r w:rsidR="007B0E9D" w:rsidDel="00E6673D">
          <w:rPr>
            <w:lang w:val="en-US"/>
          </w:rPr>
          <w:delText xml:space="preserve"> (3.4) </w:delText>
        </w:r>
        <w:r w:rsidDel="00E6673D">
          <w:rPr>
            <w:lang w:val="en-US"/>
          </w:rPr>
          <w:delText xml:space="preserve">within an </w:delText>
        </w:r>
        <w:r w:rsidRPr="005F68BB" w:rsidDel="00E6673D">
          <w:rPr>
            <w:i/>
            <w:lang w:val="en-US"/>
          </w:rPr>
          <w:delText xml:space="preserve">address </w:delText>
        </w:r>
        <w:r w:rsidDel="00E6673D">
          <w:rPr>
            <w:i/>
            <w:lang w:val="en-US"/>
          </w:rPr>
          <w:delText>class</w:delText>
        </w:r>
        <w:r w:rsidDel="00E6673D">
          <w:rPr>
            <w:lang w:val="en-US"/>
          </w:rPr>
          <w:delText xml:space="preserve"> (3.3</w:delText>
        </w:r>
        <w:r w:rsidRPr="005F68BB" w:rsidDel="00E6673D">
          <w:rPr>
            <w:lang w:val="en-US"/>
          </w:rPr>
          <w:delText>)</w:delText>
        </w:r>
      </w:del>
    </w:p>
    <w:p w14:paraId="5567E550" w14:textId="22FE3EE1" w:rsidR="00336127" w:rsidDel="00072ED4" w:rsidRDefault="00336127" w:rsidP="00336127">
      <w:pPr>
        <w:pStyle w:val="Terms"/>
        <w:rPr>
          <w:del w:id="400" w:author="Ronald Tse" w:date="2017-11-29T13:57:00Z"/>
          <w:bCs/>
          <w:lang w:val="en-US"/>
        </w:rPr>
      </w:pPr>
      <w:del w:id="401" w:author="Ronald Tse" w:date="2017-11-29T13:57:00Z">
        <w:r w:rsidDel="00072ED4">
          <w:rPr>
            <w:bCs/>
            <w:lang w:val="en-US"/>
          </w:rPr>
          <w:delText>3.14</w:delText>
        </w:r>
      </w:del>
    </w:p>
    <w:p w14:paraId="0DD5074E" w14:textId="6489E171" w:rsidR="00336127" w:rsidRPr="0032015E" w:rsidDel="00072ED4" w:rsidRDefault="00336127" w:rsidP="00336127">
      <w:pPr>
        <w:pStyle w:val="Terms"/>
        <w:rPr>
          <w:del w:id="402" w:author="Ronald Tse" w:date="2017-11-29T13:57:00Z"/>
          <w:bCs/>
          <w:lang w:val="en-US"/>
        </w:rPr>
      </w:pPr>
      <w:del w:id="403" w:author="Ronald Tse" w:date="2017-11-29T13:57:00Z">
        <w:r w:rsidDel="00072ED4">
          <w:rPr>
            <w:bCs/>
            <w:lang w:val="en-US"/>
          </w:rPr>
          <w:delText xml:space="preserve">primitive </w:delText>
        </w:r>
      </w:del>
      <w:del w:id="404" w:author="Ronald Tse" w:date="2017-11-29T13:56:00Z">
        <w:r w:rsidDel="006C6BCB">
          <w:rPr>
            <w:bCs/>
            <w:lang w:val="en-US"/>
          </w:rPr>
          <w:delText xml:space="preserve">value </w:delText>
        </w:r>
      </w:del>
      <w:del w:id="405" w:author="Ronald Tse" w:date="2017-11-29T13:57:00Z">
        <w:r w:rsidDel="00072ED4">
          <w:rPr>
            <w:bCs/>
            <w:lang w:val="en-US"/>
          </w:rPr>
          <w:delText>type</w:delText>
        </w:r>
      </w:del>
    </w:p>
    <w:p w14:paraId="4085FBA0" w14:textId="390C9D99" w:rsidR="00336127" w:rsidRPr="0032015E" w:rsidDel="00072ED4" w:rsidRDefault="00336127" w:rsidP="00336127">
      <w:pPr>
        <w:pStyle w:val="Definition"/>
        <w:rPr>
          <w:del w:id="406" w:author="Ronald Tse" w:date="2017-11-29T13:57:00Z"/>
          <w:lang w:val="en-US"/>
        </w:rPr>
      </w:pPr>
      <w:del w:id="407" w:author="Ronald Tse" w:date="2017-11-29T13:57:00Z">
        <w:r w:rsidDel="00072ED4">
          <w:rPr>
            <w:lang w:val="en-US"/>
          </w:rPr>
          <w:delText xml:space="preserve">a </w:delText>
        </w:r>
      </w:del>
      <w:del w:id="408" w:author="Ronald Tse" w:date="2017-11-29T13:55:00Z">
        <w:r w:rsidRPr="00336127" w:rsidDel="006C6BCB">
          <w:rPr>
            <w:i/>
            <w:lang w:val="en-US"/>
          </w:rPr>
          <w:delText xml:space="preserve">value </w:delText>
        </w:r>
      </w:del>
      <w:del w:id="409" w:author="Ronald Tse" w:date="2017-11-29T13:57:00Z">
        <w:r w:rsidRPr="00336127" w:rsidDel="00072ED4">
          <w:rPr>
            <w:i/>
            <w:lang w:val="en-US"/>
          </w:rPr>
          <w:delText>type</w:delText>
        </w:r>
        <w:r w:rsidDel="00072ED4">
          <w:rPr>
            <w:lang w:val="en-US"/>
          </w:rPr>
          <w:delText xml:space="preserve"> (3.13) that is </w:delText>
        </w:r>
      </w:del>
      <w:del w:id="410" w:author="Ronald Tse" w:date="2017-11-29T13:50:00Z">
        <w:r w:rsidR="004452D2" w:rsidDel="00D4343A">
          <w:rPr>
            <w:lang w:val="en-US"/>
          </w:rPr>
          <w:delText xml:space="preserve">provided by </w:delText>
        </w:r>
      </w:del>
      <w:del w:id="411" w:author="Ronald Tse" w:date="2017-11-29T13:57:00Z">
        <w:r w:rsidR="004452D2" w:rsidDel="00072ED4">
          <w:rPr>
            <w:lang w:val="en-US"/>
          </w:rPr>
          <w:delText>ISO 19103:2014</w:delText>
        </w:r>
      </w:del>
    </w:p>
    <w:p w14:paraId="6F12FD1E" w14:textId="3406C602" w:rsidR="00336127" w:rsidDel="00072ED4" w:rsidRDefault="00336127" w:rsidP="00336127">
      <w:pPr>
        <w:pStyle w:val="Terms"/>
        <w:rPr>
          <w:del w:id="412" w:author="Ronald Tse" w:date="2017-11-29T13:57:00Z"/>
          <w:bCs/>
          <w:lang w:val="en-US"/>
        </w:rPr>
      </w:pPr>
      <w:del w:id="413" w:author="Ronald Tse" w:date="2017-11-29T13:57:00Z">
        <w:r w:rsidDel="00072ED4">
          <w:rPr>
            <w:bCs/>
            <w:lang w:val="en-US"/>
          </w:rPr>
          <w:delText>3.15</w:delText>
        </w:r>
      </w:del>
    </w:p>
    <w:p w14:paraId="4685597D" w14:textId="0C1DC9C3" w:rsidR="00336127" w:rsidRPr="0032015E" w:rsidDel="00072ED4" w:rsidRDefault="00336127" w:rsidP="00336127">
      <w:pPr>
        <w:pStyle w:val="Terms"/>
        <w:rPr>
          <w:del w:id="414" w:author="Ronald Tse" w:date="2017-11-29T13:57:00Z"/>
          <w:bCs/>
          <w:lang w:val="en-US"/>
        </w:rPr>
      </w:pPr>
      <w:del w:id="415" w:author="Ronald Tse" w:date="2017-11-29T13:53:00Z">
        <w:r w:rsidDel="006C6BCB">
          <w:rPr>
            <w:bCs/>
            <w:lang w:val="en-US"/>
          </w:rPr>
          <w:delText xml:space="preserve">composed </w:delText>
        </w:r>
      </w:del>
      <w:del w:id="416" w:author="Ronald Tse" w:date="2017-11-29T13:56:00Z">
        <w:r w:rsidDel="006C6BCB">
          <w:rPr>
            <w:bCs/>
            <w:lang w:val="en-US"/>
          </w:rPr>
          <w:delText xml:space="preserve">value </w:delText>
        </w:r>
      </w:del>
      <w:del w:id="417" w:author="Ronald Tse" w:date="2017-11-29T13:57:00Z">
        <w:r w:rsidDel="00072ED4">
          <w:rPr>
            <w:bCs/>
            <w:lang w:val="en-US"/>
          </w:rPr>
          <w:delText>type</w:delText>
        </w:r>
      </w:del>
    </w:p>
    <w:p w14:paraId="04C6F857" w14:textId="1D25EC60" w:rsidR="00336127" w:rsidRPr="007B0E9D" w:rsidDel="00072ED4" w:rsidRDefault="00336127" w:rsidP="00336127">
      <w:pPr>
        <w:pStyle w:val="Definition"/>
        <w:rPr>
          <w:del w:id="418" w:author="Ronald Tse" w:date="2017-11-29T13:57:00Z"/>
          <w:lang w:val="en-US"/>
        </w:rPr>
      </w:pPr>
      <w:del w:id="419" w:author="Ronald Tse" w:date="2017-11-29T13:57:00Z">
        <w:r w:rsidDel="00072ED4">
          <w:rPr>
            <w:lang w:val="en-US"/>
          </w:rPr>
          <w:delText xml:space="preserve">a </w:delText>
        </w:r>
      </w:del>
      <w:del w:id="420" w:author="Ronald Tse" w:date="2017-11-29T13:56:00Z">
        <w:r w:rsidRPr="00336127" w:rsidDel="006C6BCB">
          <w:rPr>
            <w:i/>
            <w:lang w:val="en-US"/>
          </w:rPr>
          <w:delText xml:space="preserve">value </w:delText>
        </w:r>
      </w:del>
      <w:del w:id="421" w:author="Ronald Tse" w:date="2017-11-29T13:57:00Z">
        <w:r w:rsidRPr="00336127" w:rsidDel="00072ED4">
          <w:rPr>
            <w:i/>
            <w:lang w:val="en-US"/>
          </w:rPr>
          <w:delText>type</w:delText>
        </w:r>
        <w:r w:rsidDel="00072ED4">
          <w:rPr>
            <w:lang w:val="en-US"/>
          </w:rPr>
          <w:delText xml:space="preserve"> (3.13) that is custom defined in an address profile (3.1)</w:delText>
        </w:r>
        <w:r w:rsidR="00DE17F3" w:rsidDel="00072ED4">
          <w:rPr>
            <w:lang w:val="en-US"/>
          </w:rPr>
          <w:delText xml:space="preserve"> through the </w:delText>
        </w:r>
        <w:r w:rsidR="007B0E9D" w:rsidDel="00072ED4">
          <w:rPr>
            <w:lang w:val="en-US"/>
          </w:rPr>
          <w:delText xml:space="preserve">composure of other </w:delText>
        </w:r>
        <w:r w:rsidR="007B0E9D" w:rsidRPr="007B0E9D" w:rsidDel="00072ED4">
          <w:rPr>
            <w:i/>
            <w:lang w:val="en-US"/>
          </w:rPr>
          <w:delText>value types</w:delText>
        </w:r>
        <w:r w:rsidR="007B0E9D" w:rsidDel="00072ED4">
          <w:rPr>
            <w:lang w:val="en-US"/>
          </w:rPr>
          <w:delText xml:space="preserve"> (3.13)</w:delText>
        </w:r>
        <w:r w:rsidR="00971FAD" w:rsidDel="00072ED4">
          <w:rPr>
            <w:lang w:val="en-US"/>
          </w:rPr>
          <w:delText xml:space="preserve"> and </w:delText>
        </w:r>
        <w:r w:rsidR="00B924DA" w:rsidDel="00072ED4">
          <w:rPr>
            <w:lang w:val="en-US"/>
          </w:rPr>
          <w:delText>provided constraints</w:delText>
        </w:r>
        <w:r w:rsidR="007B0E9D" w:rsidDel="00072ED4">
          <w:rPr>
            <w:lang w:val="en-US"/>
          </w:rPr>
          <w:delText>.</w:delText>
        </w:r>
      </w:del>
    </w:p>
    <w:p w14:paraId="6031D29B" w14:textId="1BC1A012" w:rsidR="00336127" w:rsidRDefault="00336127" w:rsidP="00336127">
      <w:pPr>
        <w:pStyle w:val="Terms"/>
        <w:rPr>
          <w:bCs/>
          <w:lang w:val="en-US"/>
        </w:rPr>
      </w:pPr>
      <w:del w:id="422" w:author="Ronald Tse" w:date="2017-11-29T18:17:00Z">
        <w:r w:rsidDel="00AA7B03">
          <w:rPr>
            <w:bCs/>
            <w:lang w:val="en-US"/>
          </w:rPr>
          <w:delText>3.</w:delText>
        </w:r>
      </w:del>
      <w:ins w:id="423" w:author="Ronald Tse" w:date="2017-11-29T18:17:00Z">
        <w:r w:rsidR="00AA7B03">
          <w:rPr>
            <w:bCs/>
            <w:lang w:val="en-US"/>
          </w:rPr>
          <w:t>4.</w:t>
        </w:r>
      </w:ins>
      <w:r>
        <w:rPr>
          <w:bCs/>
          <w:lang w:val="en-US"/>
        </w:rPr>
        <w:t>1</w:t>
      </w:r>
      <w:ins w:id="424" w:author="Ronald Tse" w:date="2017-11-29T13:59:00Z">
        <w:r w:rsidR="00B54272">
          <w:rPr>
            <w:bCs/>
            <w:lang w:val="en-US"/>
          </w:rPr>
          <w:t>6</w:t>
        </w:r>
      </w:ins>
      <w:del w:id="425" w:author="Ronald Tse" w:date="2017-11-29T13:59:00Z">
        <w:r w:rsidDel="00B54272">
          <w:rPr>
            <w:bCs/>
            <w:lang w:val="en-US"/>
          </w:rPr>
          <w:delText>5</w:delText>
        </w:r>
      </w:del>
    </w:p>
    <w:p w14:paraId="72697C91" w14:textId="458303E4" w:rsidR="00336127" w:rsidRPr="0032015E" w:rsidRDefault="00B54272" w:rsidP="00336127">
      <w:pPr>
        <w:pStyle w:val="Terms"/>
        <w:rPr>
          <w:bCs/>
          <w:lang w:val="en-US"/>
        </w:rPr>
      </w:pPr>
      <w:ins w:id="426" w:author="Ronald Tse" w:date="2017-11-29T14:00:00Z">
        <w:r>
          <w:rPr>
            <w:bCs/>
            <w:lang w:val="en-US"/>
          </w:rPr>
          <w:t xml:space="preserve">user defined </w:t>
        </w:r>
      </w:ins>
      <w:del w:id="427" w:author="Ronald Tse" w:date="2017-11-29T13:59:00Z">
        <w:r w:rsidR="00336127" w:rsidDel="00B54272">
          <w:rPr>
            <w:bCs/>
            <w:lang w:val="en-US"/>
          </w:rPr>
          <w:delText xml:space="preserve">value </w:delText>
        </w:r>
      </w:del>
      <w:ins w:id="428" w:author="Ronald Tse" w:date="2017-11-29T13:59:00Z">
        <w:r>
          <w:rPr>
            <w:bCs/>
            <w:lang w:val="en-US"/>
          </w:rPr>
          <w:t xml:space="preserve">data </w:t>
        </w:r>
      </w:ins>
      <w:r w:rsidR="00336127">
        <w:rPr>
          <w:bCs/>
          <w:lang w:val="en-US"/>
        </w:rPr>
        <w:t>type definition</w:t>
      </w:r>
    </w:p>
    <w:p w14:paraId="53DCB4F8" w14:textId="6E26851D" w:rsidR="00336127" w:rsidRDefault="00336127" w:rsidP="00336127">
      <w:pPr>
        <w:pStyle w:val="Definition"/>
        <w:rPr>
          <w:ins w:id="429" w:author="Ronald Tse" w:date="2017-11-30T01:22:00Z"/>
          <w:lang w:val="en-US"/>
        </w:rPr>
      </w:pPr>
      <w:r>
        <w:rPr>
          <w:lang w:val="en-US"/>
        </w:rPr>
        <w:t xml:space="preserve">the definition of a </w:t>
      </w:r>
      <w:del w:id="430" w:author="Ronald Tse" w:date="2017-11-29T13:59:00Z">
        <w:r w:rsidRPr="00336127" w:rsidDel="00B54272">
          <w:rPr>
            <w:i/>
            <w:lang w:val="en-US"/>
          </w:rPr>
          <w:delText>composed</w:delText>
        </w:r>
        <w:r w:rsidDel="00B54272">
          <w:rPr>
            <w:lang w:val="en-US"/>
          </w:rPr>
          <w:delText xml:space="preserve"> </w:delText>
        </w:r>
      </w:del>
      <w:ins w:id="431" w:author="Ronald Tse" w:date="2017-11-29T13:59:00Z">
        <w:r w:rsidR="00B54272">
          <w:rPr>
            <w:i/>
            <w:lang w:val="en-US"/>
          </w:rPr>
          <w:t>user defined</w:t>
        </w:r>
        <w:r w:rsidR="00B54272">
          <w:rPr>
            <w:lang w:val="en-US"/>
          </w:rPr>
          <w:t xml:space="preserve"> </w:t>
        </w:r>
      </w:ins>
      <w:del w:id="432" w:author="Ronald Tse" w:date="2017-11-29T14:00:00Z">
        <w:r w:rsidDel="00B54272">
          <w:rPr>
            <w:i/>
            <w:lang w:val="en-US"/>
          </w:rPr>
          <w:delText xml:space="preserve">value </w:delText>
        </w:r>
      </w:del>
      <w:ins w:id="433" w:author="Ronald Tse" w:date="2017-11-29T14:00:00Z">
        <w:r w:rsidR="00B54272">
          <w:rPr>
            <w:i/>
            <w:lang w:val="en-US"/>
          </w:rPr>
          <w:t xml:space="preserve">data </w:t>
        </w:r>
      </w:ins>
      <w:r>
        <w:rPr>
          <w:i/>
          <w:lang w:val="en-US"/>
        </w:rPr>
        <w:t xml:space="preserve">type </w:t>
      </w:r>
      <w:r>
        <w:rPr>
          <w:lang w:val="en-US"/>
        </w:rPr>
        <w:t>(</w:t>
      </w:r>
      <w:del w:id="434" w:author="Ronald Tse" w:date="2017-11-29T18:17:00Z">
        <w:r w:rsidDel="00AA7B03">
          <w:rPr>
            <w:lang w:val="en-US"/>
          </w:rPr>
          <w:delText>3.</w:delText>
        </w:r>
      </w:del>
      <w:ins w:id="435" w:author="Ronald Tse" w:date="2017-11-29T18:17:00Z">
        <w:r w:rsidR="00AA7B03">
          <w:rPr>
            <w:lang w:val="en-US"/>
          </w:rPr>
          <w:t>4.</w:t>
        </w:r>
      </w:ins>
      <w:r>
        <w:rPr>
          <w:lang w:val="en-US"/>
        </w:rPr>
        <w:t>15)</w:t>
      </w:r>
    </w:p>
    <w:p w14:paraId="7DE3CBF2" w14:textId="22866316" w:rsidR="00C52BBB" w:rsidRDefault="00C52BBB" w:rsidP="00C52BBB">
      <w:pPr>
        <w:pStyle w:val="Definition"/>
        <w:jc w:val="left"/>
        <w:rPr>
          <w:ins w:id="436" w:author="Ronald Tse" w:date="2017-11-30T01:36:00Z"/>
          <w:lang w:val="en-US"/>
        </w:rPr>
        <w:pPrChange w:id="437" w:author="Ronald Tse" w:date="2017-11-30T01:23:00Z">
          <w:pPr>
            <w:pStyle w:val="Definition"/>
          </w:pPr>
        </w:pPrChange>
      </w:pPr>
      <w:ins w:id="438" w:author="Ronald Tse" w:date="2017-11-30T01:22:00Z">
        <w:r w:rsidRPr="00C52BBB">
          <w:rPr>
            <w:b/>
            <w:lang w:val="en-US"/>
            <w:rPrChange w:id="439" w:author="Ronald Tse" w:date="2017-11-30T01:23:00Z">
              <w:rPr>
                <w:lang w:val="en-US"/>
              </w:rPr>
            </w:rPrChange>
          </w:rPr>
          <w:t>4.17</w:t>
        </w:r>
        <w:r w:rsidRPr="00C52BBB">
          <w:rPr>
            <w:b/>
            <w:lang w:val="en-US"/>
            <w:rPrChange w:id="440" w:author="Ronald Tse" w:date="2017-11-30T01:23:00Z">
              <w:rPr>
                <w:lang w:val="en-US"/>
              </w:rPr>
            </w:rPrChange>
          </w:rPr>
          <w:br/>
          <w:t>address capability</w:t>
        </w:r>
        <w:r>
          <w:rPr>
            <w:lang w:val="en-US"/>
          </w:rPr>
          <w:br/>
          <w:t xml:space="preserve">a marking on an </w:t>
        </w:r>
        <w:r w:rsidRPr="00C52BBB">
          <w:rPr>
            <w:i/>
            <w:lang w:val="en-US"/>
            <w:rPrChange w:id="441" w:author="Ronald Tse" w:date="2017-11-30T01:23:00Z">
              <w:rPr>
                <w:lang w:val="en-US"/>
              </w:rPr>
            </w:rPrChange>
          </w:rPr>
          <w:t>address instance</w:t>
        </w:r>
      </w:ins>
      <w:ins w:id="442" w:author="Ronald Tse" w:date="2017-11-30T01:23:00Z">
        <w:r w:rsidRPr="00C52BBB">
          <w:rPr>
            <w:i/>
            <w:lang w:val="en-US"/>
            <w:rPrChange w:id="443" w:author="Ronald Tse" w:date="2017-11-30T01:23:00Z">
              <w:rPr>
                <w:lang w:val="en-US"/>
              </w:rPr>
            </w:rPrChange>
          </w:rPr>
          <w:t xml:space="preserve"> (4.11)</w:t>
        </w:r>
      </w:ins>
      <w:ins w:id="444" w:author="Ronald Tse" w:date="2017-11-30T01:22:00Z">
        <w:r>
          <w:rPr>
            <w:lang w:val="en-US"/>
          </w:rPr>
          <w:t xml:space="preserve"> to indicate its status and/or processes it has completed.</w:t>
        </w:r>
      </w:ins>
    </w:p>
    <w:p w14:paraId="7E67C917" w14:textId="4FA9BBB2" w:rsidR="001E638D" w:rsidRDefault="001E638D" w:rsidP="001E638D">
      <w:pPr>
        <w:pStyle w:val="Definition"/>
        <w:jc w:val="left"/>
        <w:rPr>
          <w:ins w:id="445" w:author="Ronald Tse" w:date="2017-11-30T01:36:00Z"/>
          <w:lang w:val="en-US"/>
        </w:rPr>
      </w:pPr>
      <w:ins w:id="446" w:author="Ronald Tse" w:date="2017-11-30T01:36:00Z">
        <w:r w:rsidRPr="007D2EFB">
          <w:rPr>
            <w:b/>
            <w:lang w:val="en-US"/>
            <w:rPrChange w:id="447" w:author="Ronald Tse" w:date="2017-11-30T01:42:00Z">
              <w:rPr>
                <w:lang w:val="en-US"/>
              </w:rPr>
            </w:rPrChange>
          </w:rPr>
          <w:t>4.18</w:t>
        </w:r>
        <w:r w:rsidRPr="007D2EFB">
          <w:rPr>
            <w:b/>
            <w:lang w:val="en-US"/>
            <w:rPrChange w:id="448" w:author="Ronald Tse" w:date="2017-11-30T01:42:00Z">
              <w:rPr>
                <w:lang w:val="en-US"/>
              </w:rPr>
            </w:rPrChange>
          </w:rPr>
          <w:br/>
          <w:t>address component instance</w:t>
        </w:r>
        <w:r w:rsidRPr="007D2EFB">
          <w:rPr>
            <w:b/>
            <w:lang w:val="en-US"/>
            <w:rPrChange w:id="449" w:author="Ronald Tse" w:date="2017-11-30T01:42:00Z">
              <w:rPr>
                <w:lang w:val="en-US"/>
              </w:rPr>
            </w:rPrChange>
          </w:rPr>
          <w:br/>
        </w:r>
        <w:r>
          <w:rPr>
            <w:lang w:val="en-US"/>
          </w:rPr>
          <w:t>TODO</w:t>
        </w:r>
      </w:ins>
    </w:p>
    <w:p w14:paraId="6E9A68CB" w14:textId="374DE08D" w:rsidR="001E638D" w:rsidRDefault="001E638D" w:rsidP="001E638D">
      <w:pPr>
        <w:pStyle w:val="Definition"/>
        <w:jc w:val="left"/>
        <w:rPr>
          <w:ins w:id="450" w:author="Ronald Tse" w:date="2017-11-30T01:36:00Z"/>
          <w:lang w:val="en-US"/>
        </w:rPr>
      </w:pPr>
      <w:ins w:id="451" w:author="Ronald Tse" w:date="2017-11-30T01:36:00Z">
        <w:r w:rsidRPr="007D2EFB">
          <w:rPr>
            <w:b/>
            <w:lang w:val="en-US"/>
            <w:rPrChange w:id="452" w:author="Ronald Tse" w:date="2017-11-30T01:42:00Z">
              <w:rPr>
                <w:lang w:val="en-US"/>
              </w:rPr>
            </w:rPrChange>
          </w:rPr>
          <w:t>4.19</w:t>
        </w:r>
        <w:r w:rsidRPr="007D2EFB">
          <w:rPr>
            <w:b/>
            <w:lang w:val="en-US"/>
            <w:rPrChange w:id="453" w:author="Ronald Tse" w:date="2017-11-30T01:42:00Z">
              <w:rPr>
                <w:lang w:val="en-US"/>
              </w:rPr>
            </w:rPrChange>
          </w:rPr>
          <w:br/>
          <w:t>address component data type</w:t>
        </w:r>
        <w:r w:rsidRPr="007D2EFB">
          <w:rPr>
            <w:b/>
            <w:lang w:val="en-US"/>
            <w:rPrChange w:id="454" w:author="Ronald Tse" w:date="2017-11-30T01:42:00Z">
              <w:rPr>
                <w:lang w:val="en-US"/>
              </w:rPr>
            </w:rPrChange>
          </w:rPr>
          <w:br/>
        </w:r>
        <w:r>
          <w:rPr>
            <w:lang w:val="en-US"/>
          </w:rPr>
          <w:t>TODO</w:t>
        </w:r>
      </w:ins>
    </w:p>
    <w:p w14:paraId="34B33440" w14:textId="0D423A13" w:rsidR="001E638D" w:rsidRDefault="001E638D" w:rsidP="001E638D">
      <w:pPr>
        <w:pStyle w:val="Definition"/>
        <w:jc w:val="left"/>
        <w:rPr>
          <w:ins w:id="455" w:author="Ronald Tse" w:date="2017-11-30T01:36:00Z"/>
          <w:lang w:val="en-US"/>
        </w:rPr>
      </w:pPr>
      <w:ins w:id="456" w:author="Ronald Tse" w:date="2017-11-30T01:36:00Z">
        <w:r w:rsidRPr="007D2EFB">
          <w:rPr>
            <w:b/>
            <w:lang w:val="en-US"/>
            <w:rPrChange w:id="457" w:author="Ronald Tse" w:date="2017-11-30T01:42:00Z">
              <w:rPr>
                <w:lang w:val="en-US"/>
              </w:rPr>
            </w:rPrChange>
          </w:rPr>
          <w:t>4.20</w:t>
        </w:r>
        <w:r w:rsidRPr="007D2EFB">
          <w:rPr>
            <w:b/>
            <w:lang w:val="en-US"/>
            <w:rPrChange w:id="458" w:author="Ronald Tse" w:date="2017-11-30T01:42:00Z">
              <w:rPr>
                <w:lang w:val="en-US"/>
              </w:rPr>
            </w:rPrChange>
          </w:rPr>
          <w:br/>
          <w:t>address profile validity</w:t>
        </w:r>
        <w:r w:rsidRPr="007D2EFB">
          <w:rPr>
            <w:b/>
            <w:lang w:val="en-US"/>
            <w:rPrChange w:id="459" w:author="Ronald Tse" w:date="2017-11-30T01:42:00Z">
              <w:rPr>
                <w:lang w:val="en-US"/>
              </w:rPr>
            </w:rPrChange>
          </w:rPr>
          <w:br/>
        </w:r>
        <w:r>
          <w:rPr>
            <w:lang w:val="en-US"/>
          </w:rPr>
          <w:t>TODO</w:t>
        </w:r>
      </w:ins>
    </w:p>
    <w:p w14:paraId="59E84281" w14:textId="507D9661" w:rsidR="001E638D" w:rsidRDefault="001E638D" w:rsidP="001E638D">
      <w:pPr>
        <w:pStyle w:val="Definition"/>
        <w:jc w:val="left"/>
        <w:rPr>
          <w:ins w:id="460" w:author="Ronald Tse" w:date="2017-11-30T01:36:00Z"/>
          <w:lang w:val="en-US"/>
        </w:rPr>
      </w:pPr>
      <w:ins w:id="461" w:author="Ronald Tse" w:date="2017-11-30T01:36:00Z">
        <w:r w:rsidRPr="007D2EFB">
          <w:rPr>
            <w:b/>
            <w:lang w:val="en-US"/>
            <w:rPrChange w:id="462" w:author="Ronald Tse" w:date="2017-11-30T01:42:00Z">
              <w:rPr>
                <w:lang w:val="en-US"/>
              </w:rPr>
            </w:rPrChange>
          </w:rPr>
          <w:t>4.21</w:t>
        </w:r>
        <w:r w:rsidRPr="007D2EFB">
          <w:rPr>
            <w:b/>
            <w:lang w:val="en-US"/>
            <w:rPrChange w:id="463" w:author="Ronald Tse" w:date="2017-11-30T01:42:00Z">
              <w:rPr>
                <w:lang w:val="en-US"/>
              </w:rPr>
            </w:rPrChange>
          </w:rPr>
          <w:br/>
          <w:t>address display template</w:t>
        </w:r>
        <w:r w:rsidRPr="007D2EFB">
          <w:rPr>
            <w:b/>
            <w:lang w:val="en-US"/>
            <w:rPrChange w:id="464" w:author="Ronald Tse" w:date="2017-11-30T01:42:00Z">
              <w:rPr>
                <w:lang w:val="en-US"/>
              </w:rPr>
            </w:rPrChange>
          </w:rPr>
          <w:br/>
        </w:r>
        <w:r>
          <w:rPr>
            <w:lang w:val="en-US"/>
          </w:rPr>
          <w:t>TODO</w:t>
        </w:r>
      </w:ins>
    </w:p>
    <w:p w14:paraId="7BF7F8EE" w14:textId="580519D6" w:rsidR="001E638D" w:rsidRPr="0032015E" w:rsidRDefault="001E638D" w:rsidP="001E638D">
      <w:pPr>
        <w:pStyle w:val="Definition"/>
        <w:jc w:val="left"/>
        <w:rPr>
          <w:lang w:val="en-US"/>
        </w:rPr>
        <w:pPrChange w:id="465" w:author="Ronald Tse" w:date="2017-11-30T01:23:00Z">
          <w:pPr>
            <w:pStyle w:val="Definition"/>
          </w:pPr>
        </w:pPrChange>
      </w:pPr>
      <w:ins w:id="466" w:author="Ronald Tse" w:date="2017-11-30T01:36:00Z">
        <w:r w:rsidRPr="007D2EFB">
          <w:rPr>
            <w:b/>
            <w:lang w:val="en-US"/>
            <w:rPrChange w:id="467" w:author="Ronald Tse" w:date="2017-11-30T01:42:00Z">
              <w:rPr>
                <w:lang w:val="en-US"/>
              </w:rPr>
            </w:rPrChange>
          </w:rPr>
          <w:t>4.22</w:t>
        </w:r>
        <w:r w:rsidRPr="007D2EFB">
          <w:rPr>
            <w:b/>
            <w:lang w:val="en-US"/>
            <w:rPrChange w:id="468" w:author="Ronald Tse" w:date="2017-11-30T01:42:00Z">
              <w:rPr>
                <w:lang w:val="en-US"/>
              </w:rPr>
            </w:rPrChange>
          </w:rPr>
          <w:br/>
          <w:t>address input template</w:t>
        </w:r>
        <w:r w:rsidRPr="007D2EFB">
          <w:rPr>
            <w:b/>
            <w:lang w:val="en-US"/>
            <w:rPrChange w:id="469" w:author="Ronald Tse" w:date="2017-11-30T01:42:00Z">
              <w:rPr>
                <w:lang w:val="en-US"/>
              </w:rPr>
            </w:rPrChange>
          </w:rPr>
          <w:br/>
        </w:r>
        <w:r>
          <w:rPr>
            <w:lang w:val="en-US"/>
          </w:rPr>
          <w:t>TODO</w:t>
        </w:r>
      </w:ins>
    </w:p>
    <w:p w14:paraId="01E8B313" w14:textId="403889DC" w:rsidR="00EB198A" w:rsidRDefault="00EB198A" w:rsidP="00EB198A">
      <w:pPr>
        <w:pStyle w:val="Terms"/>
        <w:rPr>
          <w:ins w:id="470" w:author="Ronald Tse" w:date="2017-11-30T01:18:00Z"/>
          <w:bCs/>
          <w:lang w:val="en-US"/>
        </w:rPr>
      </w:pPr>
      <w:ins w:id="471" w:author="Ronald Tse" w:date="2017-11-30T01:18:00Z">
        <w:r>
          <w:rPr>
            <w:bCs/>
            <w:lang w:val="en-US"/>
          </w:rPr>
          <w:t>4.</w:t>
        </w:r>
        <w:r w:rsidR="001E638D">
          <w:rPr>
            <w:bCs/>
            <w:lang w:val="en-US"/>
          </w:rPr>
          <w:t>23</w:t>
        </w:r>
      </w:ins>
    </w:p>
    <w:p w14:paraId="779FFCED" w14:textId="4B947681" w:rsidR="00B422B6" w:rsidRPr="00B422B6" w:rsidRDefault="00B422B6" w:rsidP="00B422B6">
      <w:pPr>
        <w:pStyle w:val="Definition"/>
        <w:rPr>
          <w:ins w:id="472" w:author="Ronald Tse" w:date="2017-11-30T01:19:00Z"/>
          <w:b/>
          <w:rPrChange w:id="473" w:author="Ronald Tse" w:date="2017-11-30T01:19:00Z">
            <w:rPr>
              <w:ins w:id="474" w:author="Ronald Tse" w:date="2017-11-30T01:19:00Z"/>
              <w:lang w:val="fr-FR"/>
            </w:rPr>
          </w:rPrChange>
        </w:rPr>
      </w:pPr>
      <w:ins w:id="475" w:author="Ronald Tse" w:date="2017-11-30T01:19:00Z">
        <w:r w:rsidRPr="00B422B6">
          <w:rPr>
            <w:b/>
            <w:lang w:val="fr-FR"/>
          </w:rPr>
          <w:t>signature</w:t>
        </w:r>
        <w:r>
          <w:rPr>
            <w:b/>
          </w:rPr>
          <w:br/>
        </w:r>
        <w:r w:rsidRPr="00B422B6">
          <w:rPr>
            <w:lang w:val="fr-FR"/>
          </w:rPr>
          <w:t>the string of bits resulting from the signature process</w:t>
        </w:r>
      </w:ins>
    </w:p>
    <w:p w14:paraId="40F60B01" w14:textId="5838704F" w:rsidR="00EB198A" w:rsidRDefault="00EB198A" w:rsidP="00B422B6">
      <w:pPr>
        <w:pStyle w:val="Definition"/>
        <w:rPr>
          <w:ins w:id="476" w:author="Ronald Tse" w:date="2017-11-30T01:20:00Z"/>
          <w:lang w:val="en-US"/>
        </w:rPr>
        <w:pPrChange w:id="477" w:author="Ronald Tse" w:date="2017-11-30T01:18:00Z">
          <w:pPr>
            <w:pStyle w:val="Terms"/>
          </w:pPr>
        </w:pPrChange>
      </w:pPr>
      <w:ins w:id="478" w:author="Ronald Tse" w:date="2017-11-30T01:18:00Z">
        <w:r>
          <w:rPr>
            <w:lang w:val="en-US"/>
          </w:rPr>
          <w:t>[SOURCE: ISO</w:t>
        </w:r>
      </w:ins>
      <w:ins w:id="479" w:author="Ronald Tse" w:date="2017-11-30T01:19:00Z">
        <w:r w:rsidR="00B422B6">
          <w:rPr>
            <w:lang w:val="en-US"/>
          </w:rPr>
          <w:t xml:space="preserve">/IEC </w:t>
        </w:r>
      </w:ins>
      <w:ins w:id="480" w:author="Ronald Tse" w:date="2017-11-30T01:20:00Z">
        <w:r w:rsidR="00B422B6">
          <w:rPr>
            <w:lang w:val="en-US"/>
          </w:rPr>
          <w:t>14888-1:2017</w:t>
        </w:r>
      </w:ins>
      <w:ins w:id="481" w:author="Ronald Tse" w:date="2017-11-30T01:21:00Z">
        <w:r w:rsidR="00297529">
          <w:rPr>
            <w:lang w:val="en-US"/>
          </w:rPr>
          <w:t>, 4.15</w:t>
        </w:r>
      </w:ins>
      <w:ins w:id="482" w:author="Ronald Tse" w:date="2017-11-30T01:18:00Z">
        <w:r w:rsidRPr="0032015E">
          <w:rPr>
            <w:lang w:val="en-US"/>
          </w:rPr>
          <w:t>]</w:t>
        </w:r>
      </w:ins>
    </w:p>
    <w:p w14:paraId="4644281A" w14:textId="40466764" w:rsidR="001E638D" w:rsidRPr="001E638D" w:rsidRDefault="001E638D" w:rsidP="001E638D">
      <w:pPr>
        <w:pStyle w:val="Definition"/>
        <w:jc w:val="left"/>
        <w:rPr>
          <w:ins w:id="483" w:author="Ronald Tse" w:date="2017-11-30T01:37:00Z"/>
          <w:b/>
        </w:rPr>
        <w:pPrChange w:id="484" w:author="Ronald Tse" w:date="2017-11-30T01:37:00Z">
          <w:pPr>
            <w:pStyle w:val="Definition"/>
          </w:pPr>
        </w:pPrChange>
      </w:pPr>
      <w:ins w:id="485" w:author="Ronald Tse" w:date="2017-11-30T01:36:00Z">
        <w:r w:rsidRPr="003971CE">
          <w:rPr>
            <w:b/>
            <w:lang w:val="en-US"/>
          </w:rPr>
          <w:t>4.</w:t>
        </w:r>
        <w:r>
          <w:rPr>
            <w:b/>
            <w:lang w:val="en-US"/>
          </w:rPr>
          <w:t>24</w:t>
        </w:r>
        <w:r w:rsidRPr="003971CE">
          <w:rPr>
            <w:b/>
            <w:lang w:val="en-US"/>
          </w:rPr>
          <w:br/>
        </w:r>
      </w:ins>
      <w:ins w:id="486" w:author="Ronald Tse" w:date="2017-11-30T01:37:00Z">
        <w:r w:rsidRPr="001E638D">
          <w:rPr>
            <w:b/>
            <w:lang w:val="fr-FR"/>
          </w:rPr>
          <w:t>signature key</w:t>
        </w:r>
        <w:r>
          <w:rPr>
            <w:b/>
            <w:lang w:val="fr-FR"/>
          </w:rPr>
          <w:br/>
        </w:r>
        <w:r w:rsidRPr="001E638D">
          <w:rPr>
            <w:lang w:val="fr-FR"/>
            <w:rPrChange w:id="487" w:author="Ronald Tse" w:date="2017-11-30T01:37:00Z">
              <w:rPr>
                <w:b/>
                <w:lang w:val="fr-FR"/>
              </w:rPr>
            </w:rPrChange>
          </w:rPr>
          <w:t>a secret data item specific to an entity and usable only by this entity in the signature process</w:t>
        </w:r>
      </w:ins>
    </w:p>
    <w:p w14:paraId="40F52422" w14:textId="62D361FF" w:rsidR="001E638D" w:rsidRDefault="001E638D" w:rsidP="00297529">
      <w:pPr>
        <w:pStyle w:val="Definition"/>
        <w:jc w:val="left"/>
        <w:rPr>
          <w:ins w:id="488" w:author="Ronald Tse" w:date="2017-11-30T01:36:00Z"/>
          <w:lang w:val="en-US"/>
        </w:rPr>
        <w:pPrChange w:id="489" w:author="Ronald Tse" w:date="2017-11-30T01:21:00Z">
          <w:pPr>
            <w:pStyle w:val="Definition"/>
          </w:pPr>
        </w:pPrChange>
      </w:pPr>
      <w:ins w:id="490" w:author="Ronald Tse" w:date="2017-11-30T01:36:00Z">
        <w:r>
          <w:rPr>
            <w:lang w:val="en-US"/>
          </w:rPr>
          <w:t>[SOURCE: ISO/IEC 14888-1:2017,</w:t>
        </w:r>
        <w:r>
          <w:rPr>
            <w:lang w:val="en-US"/>
          </w:rPr>
          <w:t xml:space="preserve"> 4.18</w:t>
        </w:r>
        <w:r w:rsidRPr="0032015E">
          <w:rPr>
            <w:lang w:val="en-US"/>
          </w:rPr>
          <w:t>]</w:t>
        </w:r>
      </w:ins>
    </w:p>
    <w:p w14:paraId="520C1FCE" w14:textId="1778151B" w:rsidR="00297529" w:rsidRPr="00297529" w:rsidRDefault="001E638D" w:rsidP="00297529">
      <w:pPr>
        <w:pStyle w:val="Definition"/>
        <w:jc w:val="left"/>
        <w:rPr>
          <w:ins w:id="491" w:author="Ronald Tse" w:date="2017-11-30T01:20:00Z"/>
          <w:lang w:val="en-US"/>
        </w:rPr>
        <w:pPrChange w:id="492" w:author="Ronald Tse" w:date="2017-11-30T01:21:00Z">
          <w:pPr>
            <w:pStyle w:val="Definition"/>
          </w:pPr>
        </w:pPrChange>
      </w:pPr>
      <w:ins w:id="493" w:author="Ronald Tse" w:date="2017-11-30T01:20:00Z">
        <w:r w:rsidRPr="001E638D">
          <w:rPr>
            <w:b/>
            <w:lang w:val="en-US"/>
          </w:rPr>
          <w:t>4.</w:t>
        </w:r>
      </w:ins>
      <w:ins w:id="494" w:author="Ronald Tse" w:date="2017-11-30T01:36:00Z">
        <w:r>
          <w:rPr>
            <w:b/>
            <w:lang w:val="en-US"/>
          </w:rPr>
          <w:t>25</w:t>
        </w:r>
      </w:ins>
      <w:ins w:id="495" w:author="Ronald Tse" w:date="2017-11-30T01:20:00Z">
        <w:r w:rsidR="00297529" w:rsidRPr="00297529">
          <w:rPr>
            <w:b/>
            <w:lang w:val="en-US"/>
            <w:rPrChange w:id="496" w:author="Ronald Tse" w:date="2017-11-30T01:21:00Z">
              <w:rPr>
                <w:lang w:val="en-US"/>
              </w:rPr>
            </w:rPrChange>
          </w:rPr>
          <w:br/>
        </w:r>
        <w:r w:rsidR="00297529" w:rsidRPr="00297529">
          <w:rPr>
            <w:b/>
            <w:lang w:val="en-US"/>
            <w:rPrChange w:id="497" w:author="Ronald Tse" w:date="2017-11-30T01:21:00Z">
              <w:rPr>
                <w:lang w:val="en-US"/>
              </w:rPr>
            </w:rPrChange>
          </w:rPr>
          <w:t>verification key</w:t>
        </w:r>
        <w:r w:rsidR="00297529" w:rsidRPr="00297529">
          <w:rPr>
            <w:b/>
            <w:lang w:val="en-US"/>
            <w:rPrChange w:id="498" w:author="Ronald Tse" w:date="2017-11-30T01:21:00Z">
              <w:rPr>
                <w:lang w:val="en-US"/>
              </w:rPr>
            </w:rPrChange>
          </w:rPr>
          <w:br/>
        </w:r>
        <w:r w:rsidR="00297529" w:rsidRPr="00297529">
          <w:rPr>
            <w:lang w:val="en-US"/>
          </w:rPr>
          <w:t>a data item which is mathematically related to an entity's signature key and which is used by the verifier in the verification process</w:t>
        </w:r>
      </w:ins>
    </w:p>
    <w:p w14:paraId="58CEBAB3" w14:textId="77777777" w:rsidR="00297529" w:rsidRDefault="00297529" w:rsidP="00297529">
      <w:pPr>
        <w:pStyle w:val="Definition"/>
        <w:rPr>
          <w:ins w:id="499" w:author="Ronald Tse" w:date="2017-11-30T01:40:00Z"/>
          <w:lang w:val="en-US"/>
        </w:rPr>
      </w:pPr>
      <w:ins w:id="500" w:author="Ronald Tse" w:date="2017-11-30T01:21:00Z">
        <w:r>
          <w:rPr>
            <w:lang w:val="en-US"/>
          </w:rPr>
          <w:t>[SOURCE: ISO/IEC 14888-1:2017, 4.15</w:t>
        </w:r>
        <w:r w:rsidRPr="0032015E">
          <w:rPr>
            <w:lang w:val="en-US"/>
          </w:rPr>
          <w:t>]</w:t>
        </w:r>
      </w:ins>
    </w:p>
    <w:p w14:paraId="20066746" w14:textId="5DAAB781" w:rsidR="00653267" w:rsidRPr="00653267" w:rsidRDefault="00653267" w:rsidP="00653267">
      <w:pPr>
        <w:pStyle w:val="Definition"/>
        <w:jc w:val="left"/>
        <w:rPr>
          <w:ins w:id="501" w:author="Ronald Tse" w:date="2017-11-30T01:41:00Z"/>
          <w:b/>
          <w:bCs/>
          <w:lang w:val="en-US"/>
          <w:rPrChange w:id="502" w:author="Ronald Tse" w:date="2017-11-30T01:41:00Z">
            <w:rPr>
              <w:ins w:id="503" w:author="Ronald Tse" w:date="2017-11-30T01:41:00Z"/>
              <w:lang w:val="en-US"/>
            </w:rPr>
          </w:rPrChange>
        </w:rPr>
        <w:pPrChange w:id="504" w:author="Ronald Tse" w:date="2017-11-30T01:42:00Z">
          <w:pPr>
            <w:pStyle w:val="Definition"/>
          </w:pPr>
        </w:pPrChange>
      </w:pPr>
      <w:ins w:id="505" w:author="Ronald Tse" w:date="2017-11-30T01:41:00Z">
        <w:r>
          <w:rPr>
            <w:b/>
            <w:bCs/>
            <w:lang w:val="en-US"/>
          </w:rPr>
          <w:t>4.26</w:t>
        </w:r>
        <w:r>
          <w:rPr>
            <w:b/>
            <w:bCs/>
            <w:lang w:val="en-US"/>
          </w:rPr>
          <w:br/>
        </w:r>
        <w:r w:rsidRPr="00653267">
          <w:rPr>
            <w:b/>
            <w:bCs/>
            <w:lang w:val="en-US"/>
          </w:rPr>
          <w:t>object identifier</w:t>
        </w:r>
        <w:r>
          <w:rPr>
            <w:b/>
            <w:bCs/>
            <w:lang w:val="en-US"/>
          </w:rPr>
          <w:br/>
          <w:t>oid</w:t>
        </w:r>
        <w:r>
          <w:rPr>
            <w:b/>
            <w:bCs/>
            <w:lang w:val="en-US"/>
          </w:rPr>
          <w:br/>
        </w:r>
        <w:r w:rsidRPr="00653267">
          <w:rPr>
            <w:lang w:val="en-US"/>
          </w:rPr>
          <w:t>Some concrete representation for the identity of an object (instance). The object identifier (oid) is used to show examples of instances with identity, to formalize the notion of identity, and to support the notion in programming languages or database systems.</w:t>
        </w:r>
      </w:ins>
    </w:p>
    <w:p w14:paraId="07699834" w14:textId="39F47557" w:rsidR="002426F4" w:rsidRPr="00653267" w:rsidRDefault="00653267" w:rsidP="00297529">
      <w:pPr>
        <w:pStyle w:val="Definition"/>
        <w:rPr>
          <w:ins w:id="506" w:author="Ronald Tse" w:date="2017-11-30T01:21:00Z"/>
          <w:lang w:val="en-US"/>
        </w:rPr>
      </w:pPr>
      <w:ins w:id="507" w:author="Ronald Tse" w:date="2017-11-30T01:41:00Z">
        <w:r w:rsidRPr="00653267">
          <w:rPr>
            <w:bCs/>
            <w:lang w:val="en-US"/>
            <w:rPrChange w:id="508" w:author="Ronald Tse" w:date="2017-11-30T01:41:00Z">
              <w:rPr>
                <w:b/>
                <w:bCs/>
                <w:lang w:val="en-US"/>
              </w:rPr>
            </w:rPrChange>
          </w:rPr>
          <w:t>[SOURCE: ISO/IEC/IEEEE 31320-2:2012, 3.1.128]</w:t>
        </w:r>
      </w:ins>
    </w:p>
    <w:p w14:paraId="6BB866B0" w14:textId="6AC6C542" w:rsidR="007B4289" w:rsidRPr="007B4289" w:rsidRDefault="00653267" w:rsidP="007B4289">
      <w:pPr>
        <w:pStyle w:val="Definition"/>
        <w:jc w:val="left"/>
        <w:rPr>
          <w:ins w:id="509" w:author="Ronald Tse" w:date="2017-11-30T01:32:00Z"/>
          <w:lang w:val="en-US"/>
        </w:rPr>
        <w:pPrChange w:id="510" w:author="Ronald Tse" w:date="2017-11-30T01:33:00Z">
          <w:pPr>
            <w:pStyle w:val="Definition"/>
          </w:pPr>
        </w:pPrChange>
      </w:pPr>
      <w:ins w:id="511" w:author="Ronald Tse" w:date="2017-11-30T01:23:00Z">
        <w:r w:rsidRPr="00653267">
          <w:rPr>
            <w:b/>
            <w:lang w:val="en-US"/>
          </w:rPr>
          <w:t>4.27</w:t>
        </w:r>
      </w:ins>
      <w:ins w:id="512" w:author="Ronald Tse" w:date="2017-11-30T01:26:00Z">
        <w:r w:rsidR="00DF3C46" w:rsidRPr="007B4289">
          <w:rPr>
            <w:b/>
            <w:lang w:val="en-US"/>
            <w:rPrChange w:id="513" w:author="Ronald Tse" w:date="2017-11-30T01:33:00Z">
              <w:rPr>
                <w:lang w:val="en-US"/>
              </w:rPr>
            </w:rPrChange>
          </w:rPr>
          <w:br/>
        </w:r>
      </w:ins>
      <w:ins w:id="514" w:author="Ronald Tse" w:date="2017-11-30T01:23:00Z">
        <w:r w:rsidR="00DF3C46" w:rsidRPr="007B4289">
          <w:rPr>
            <w:b/>
            <w:lang w:val="en-US"/>
            <w:rPrChange w:id="515" w:author="Ronald Tse" w:date="2017-11-30T01:33:00Z">
              <w:rPr>
                <w:lang w:val="en-US"/>
              </w:rPr>
            </w:rPrChange>
          </w:rPr>
          <w:t>language</w:t>
        </w:r>
      </w:ins>
      <w:ins w:id="516" w:author="Ronald Tse" w:date="2017-11-30T01:28:00Z">
        <w:r w:rsidR="005D6769" w:rsidRPr="007B4289">
          <w:rPr>
            <w:b/>
            <w:lang w:val="en-US"/>
            <w:rPrChange w:id="517" w:author="Ronald Tse" w:date="2017-11-30T01:33:00Z">
              <w:rPr>
                <w:lang w:val="en-US"/>
              </w:rPr>
            </w:rPrChange>
          </w:rPr>
          <w:t xml:space="preserve"> identifier</w:t>
        </w:r>
      </w:ins>
      <w:ins w:id="518" w:author="Ronald Tse" w:date="2017-11-30T01:33:00Z">
        <w:r w:rsidR="007B4289" w:rsidRPr="007B4289">
          <w:rPr>
            <w:b/>
            <w:lang w:val="en-US"/>
            <w:rPrChange w:id="519" w:author="Ronald Tse" w:date="2017-11-30T01:33:00Z">
              <w:rPr>
                <w:lang w:val="en-US"/>
              </w:rPr>
            </w:rPrChange>
          </w:rPr>
          <w:br/>
        </w:r>
      </w:ins>
      <w:ins w:id="520" w:author="Ronald Tse" w:date="2017-11-30T01:32:00Z">
        <w:r w:rsidR="007B4289" w:rsidRPr="007B4289">
          <w:rPr>
            <w:b/>
            <w:lang w:val="en-US"/>
            <w:rPrChange w:id="521" w:author="Ronald Tse" w:date="2017-11-30T01:33:00Z">
              <w:rPr>
                <w:lang w:val="en-US"/>
              </w:rPr>
            </w:rPrChange>
          </w:rPr>
          <w:t>language symbol</w:t>
        </w:r>
      </w:ins>
      <w:ins w:id="522" w:author="Ronald Tse" w:date="2017-11-30T01:33:00Z">
        <w:r w:rsidR="007B4289">
          <w:rPr>
            <w:lang w:val="en-US"/>
          </w:rPr>
          <w:br/>
        </w:r>
      </w:ins>
      <w:ins w:id="523" w:author="Ronald Tse" w:date="2017-11-30T01:32:00Z">
        <w:r w:rsidR="007B4289" w:rsidRPr="007B4289">
          <w:rPr>
            <w:lang w:val="en-US"/>
          </w:rPr>
          <w:t>symbol that uniquely identifies a particular language</w:t>
        </w:r>
      </w:ins>
    </w:p>
    <w:p w14:paraId="3F270510" w14:textId="5C275FBD" w:rsidR="00DF3C46" w:rsidRDefault="00DF3C46" w:rsidP="007B4289">
      <w:pPr>
        <w:pStyle w:val="Definition"/>
        <w:jc w:val="left"/>
        <w:rPr>
          <w:ins w:id="524" w:author="Ronald Tse" w:date="2017-11-30T01:23:00Z"/>
          <w:lang w:val="en-US"/>
        </w:rPr>
        <w:pPrChange w:id="525" w:author="Ronald Tse" w:date="2017-11-30T01:28:00Z">
          <w:pPr>
            <w:pStyle w:val="Terms"/>
          </w:pPr>
        </w:pPrChange>
      </w:pPr>
      <w:ins w:id="526" w:author="Ronald Tse" w:date="2017-11-30T01:26:00Z">
        <w:r>
          <w:rPr>
            <w:lang w:val="en-US"/>
          </w:rPr>
          <w:t xml:space="preserve">[SOURCE: ISO/IEC </w:t>
        </w:r>
        <w:r>
          <w:rPr>
            <w:lang w:val="en-US"/>
          </w:rPr>
          <w:t>639</w:t>
        </w:r>
        <w:r w:rsidR="007B4289">
          <w:rPr>
            <w:lang w:val="en-US"/>
          </w:rPr>
          <w:t>-3</w:t>
        </w:r>
      </w:ins>
      <w:ins w:id="527" w:author="Ronald Tse" w:date="2017-11-30T01:28:00Z">
        <w:r w:rsidR="007B4289">
          <w:rPr>
            <w:lang w:val="en-US"/>
          </w:rPr>
          <w:t>:2007</w:t>
        </w:r>
      </w:ins>
      <w:ins w:id="528" w:author="Ronald Tse" w:date="2017-11-30T01:26:00Z">
        <w:r>
          <w:rPr>
            <w:lang w:val="en-US"/>
          </w:rPr>
          <w:t>,</w:t>
        </w:r>
        <w:r w:rsidR="005D6769">
          <w:rPr>
            <w:lang w:val="en-US"/>
          </w:rPr>
          <w:t xml:space="preserve"> 3.3</w:t>
        </w:r>
        <w:r w:rsidRPr="0032015E">
          <w:rPr>
            <w:lang w:val="en-US"/>
          </w:rPr>
          <w:t>]</w:t>
        </w:r>
      </w:ins>
    </w:p>
    <w:p w14:paraId="6A0FEED5" w14:textId="663494AF" w:rsidR="005D6769" w:rsidRDefault="00653267" w:rsidP="005D6769">
      <w:pPr>
        <w:pStyle w:val="Definition"/>
        <w:jc w:val="left"/>
        <w:rPr>
          <w:ins w:id="529" w:author="Ronald Tse" w:date="2017-11-30T01:30:00Z"/>
          <w:lang w:val="en-US"/>
        </w:rPr>
      </w:pPr>
      <w:ins w:id="530" w:author="Ronald Tse" w:date="2017-11-30T01:23:00Z">
        <w:r w:rsidRPr="00653267">
          <w:rPr>
            <w:b/>
            <w:lang w:val="en-US"/>
          </w:rPr>
          <w:t>4.28</w:t>
        </w:r>
      </w:ins>
      <w:ins w:id="531" w:author="Ronald Tse" w:date="2017-11-30T01:25:00Z">
        <w:r w:rsidR="00DF3C46" w:rsidRPr="007B4289">
          <w:rPr>
            <w:b/>
            <w:lang w:val="en-US"/>
            <w:rPrChange w:id="532" w:author="Ronald Tse" w:date="2017-11-30T01:33:00Z">
              <w:rPr>
                <w:lang w:val="en-US"/>
              </w:rPr>
            </w:rPrChange>
          </w:rPr>
          <w:br/>
        </w:r>
      </w:ins>
      <w:ins w:id="533" w:author="Ronald Tse" w:date="2017-11-30T01:23:00Z">
        <w:r w:rsidR="00DF3C46" w:rsidRPr="007B4289">
          <w:rPr>
            <w:b/>
            <w:lang w:val="en-US"/>
            <w:rPrChange w:id="534" w:author="Ronald Tse" w:date="2017-11-30T01:33:00Z">
              <w:rPr>
                <w:lang w:val="en-US"/>
              </w:rPr>
            </w:rPrChange>
          </w:rPr>
          <w:t>script</w:t>
        </w:r>
      </w:ins>
      <w:ins w:id="535" w:author="Ronald Tse" w:date="2017-11-30T01:25:00Z">
        <w:r w:rsidR="00DF3C46" w:rsidRPr="007B4289">
          <w:rPr>
            <w:b/>
            <w:lang w:val="en-US"/>
            <w:rPrChange w:id="536" w:author="Ronald Tse" w:date="2017-11-30T01:33:00Z">
              <w:rPr>
                <w:lang w:val="en-US"/>
              </w:rPr>
            </w:rPrChange>
          </w:rPr>
          <w:br/>
        </w:r>
      </w:ins>
      <w:ins w:id="537" w:author="Ronald Tse" w:date="2017-11-30T01:30:00Z">
        <w:r w:rsidR="005D6769" w:rsidRPr="005D6769">
          <w:rPr>
            <w:lang w:val="en-US"/>
          </w:rPr>
          <w:t xml:space="preserve">set of graphic characters used for the written form of one or more languages </w:t>
        </w:r>
      </w:ins>
    </w:p>
    <w:p w14:paraId="7EAFFB79" w14:textId="348D958B" w:rsidR="005D6769" w:rsidRDefault="005D6769" w:rsidP="005D6769">
      <w:pPr>
        <w:pStyle w:val="Definition"/>
        <w:jc w:val="left"/>
        <w:rPr>
          <w:ins w:id="538" w:author="Ronald Tse" w:date="2017-11-30T01:30:00Z"/>
          <w:lang w:val="en-US"/>
        </w:rPr>
      </w:pPr>
      <w:ins w:id="539" w:author="Ronald Tse" w:date="2017-11-30T01:29:00Z">
        <w:r>
          <w:rPr>
            <w:lang w:val="en-US"/>
          </w:rPr>
          <w:t xml:space="preserve">[SOURCE: ISO/IEC </w:t>
        </w:r>
      </w:ins>
      <w:ins w:id="540" w:author="Ronald Tse" w:date="2017-11-30T01:30:00Z">
        <w:r>
          <w:rPr>
            <w:lang w:val="en-US"/>
          </w:rPr>
          <w:t>15924:2004</w:t>
        </w:r>
      </w:ins>
      <w:ins w:id="541" w:author="Ronald Tse" w:date="2017-11-30T01:29:00Z">
        <w:r>
          <w:rPr>
            <w:lang w:val="en-US"/>
          </w:rPr>
          <w:t>,</w:t>
        </w:r>
        <w:r>
          <w:rPr>
            <w:lang w:val="en-US"/>
          </w:rPr>
          <w:t xml:space="preserve"> 3.7</w:t>
        </w:r>
        <w:r w:rsidRPr="0032015E">
          <w:rPr>
            <w:lang w:val="en-US"/>
          </w:rPr>
          <w:t>]</w:t>
        </w:r>
      </w:ins>
    </w:p>
    <w:p w14:paraId="2455CE58" w14:textId="443F1190" w:rsidR="005D6769" w:rsidRDefault="00653267" w:rsidP="005D6769">
      <w:pPr>
        <w:pStyle w:val="Definition"/>
        <w:jc w:val="left"/>
        <w:rPr>
          <w:ins w:id="542" w:author="Ronald Tse" w:date="2017-11-30T01:31:00Z"/>
          <w:lang w:val="en-US"/>
        </w:rPr>
      </w:pPr>
      <w:ins w:id="543" w:author="Ronald Tse" w:date="2017-11-30T01:31:00Z">
        <w:r w:rsidRPr="00653267">
          <w:rPr>
            <w:b/>
            <w:lang w:val="en-US"/>
          </w:rPr>
          <w:t>4.29</w:t>
        </w:r>
        <w:r w:rsidR="005D6769" w:rsidRPr="007B4289">
          <w:rPr>
            <w:b/>
            <w:lang w:val="en-US"/>
            <w:rPrChange w:id="544" w:author="Ronald Tse" w:date="2017-11-30T01:33:00Z">
              <w:rPr>
                <w:lang w:val="en-US"/>
              </w:rPr>
            </w:rPrChange>
          </w:rPr>
          <w:br/>
          <w:t>script</w:t>
        </w:r>
        <w:r w:rsidR="005D6769" w:rsidRPr="007B4289">
          <w:rPr>
            <w:b/>
            <w:lang w:val="en-US"/>
            <w:rPrChange w:id="545" w:author="Ronald Tse" w:date="2017-11-30T01:33:00Z">
              <w:rPr>
                <w:lang w:val="en-US"/>
              </w:rPr>
            </w:rPrChange>
          </w:rPr>
          <w:t xml:space="preserve"> code</w:t>
        </w:r>
        <w:r w:rsidR="005D6769" w:rsidRPr="007B4289">
          <w:rPr>
            <w:b/>
            <w:lang w:val="en-US"/>
            <w:rPrChange w:id="546" w:author="Ronald Tse" w:date="2017-11-30T01:33:00Z">
              <w:rPr>
                <w:lang w:val="en-US"/>
              </w:rPr>
            </w:rPrChange>
          </w:rPr>
          <w:br/>
        </w:r>
        <w:r w:rsidR="005D6769" w:rsidRPr="005D6769">
          <w:rPr>
            <w:lang w:val="en-US"/>
          </w:rPr>
          <w:t>combination of characters used to represent the name of a script</w:t>
        </w:r>
      </w:ins>
    </w:p>
    <w:p w14:paraId="4507DA3D" w14:textId="766CF734" w:rsidR="005D6769" w:rsidRDefault="005D6769" w:rsidP="005D6769">
      <w:pPr>
        <w:pStyle w:val="Definition"/>
        <w:jc w:val="left"/>
        <w:rPr>
          <w:ins w:id="547" w:author="Ronald Tse" w:date="2017-11-30T01:29:00Z"/>
          <w:lang w:val="en-US"/>
        </w:rPr>
      </w:pPr>
      <w:ins w:id="548" w:author="Ronald Tse" w:date="2017-11-30T01:31:00Z">
        <w:r>
          <w:rPr>
            <w:lang w:val="en-US"/>
          </w:rPr>
          <w:t>[SOURCE: ISO/IEC 15924:2004,</w:t>
        </w:r>
        <w:r>
          <w:rPr>
            <w:lang w:val="en-US"/>
          </w:rPr>
          <w:t xml:space="preserve"> 3.8</w:t>
        </w:r>
        <w:r w:rsidRPr="0032015E">
          <w:rPr>
            <w:lang w:val="en-US"/>
          </w:rPr>
          <w:t>]</w:t>
        </w:r>
      </w:ins>
    </w:p>
    <w:p w14:paraId="6CD20EE1" w14:textId="6935FF1A" w:rsidR="001E638D" w:rsidRDefault="00653267" w:rsidP="001E638D">
      <w:pPr>
        <w:pStyle w:val="Definition"/>
        <w:jc w:val="left"/>
        <w:rPr>
          <w:ins w:id="549" w:author="Ronald Tse" w:date="2017-11-30T01:36:00Z"/>
          <w:lang w:val="en-US"/>
        </w:rPr>
      </w:pPr>
      <w:ins w:id="550" w:author="Ronald Tse" w:date="2017-11-30T01:36:00Z">
        <w:r w:rsidRPr="00653267">
          <w:rPr>
            <w:b/>
            <w:lang w:val="en-US"/>
            <w:rPrChange w:id="551" w:author="Ronald Tse" w:date="2017-11-30T01:42:00Z">
              <w:rPr>
                <w:lang w:val="en-US"/>
              </w:rPr>
            </w:rPrChange>
          </w:rPr>
          <w:t>4.30</w:t>
        </w:r>
        <w:r w:rsidR="001E638D" w:rsidRPr="00653267">
          <w:rPr>
            <w:b/>
            <w:lang w:val="en-US"/>
            <w:rPrChange w:id="552" w:author="Ronald Tse" w:date="2017-11-30T01:42:00Z">
              <w:rPr>
                <w:lang w:val="en-US"/>
              </w:rPr>
            </w:rPrChange>
          </w:rPr>
          <w:br/>
          <w:t>URI</w:t>
        </w:r>
        <w:r w:rsidR="001E638D">
          <w:rPr>
            <w:lang w:val="en-US"/>
          </w:rPr>
          <w:br/>
          <w:t>uniform resource identifier</w:t>
        </w:r>
      </w:ins>
    </w:p>
    <w:p w14:paraId="55261C36" w14:textId="6AE13A2B" w:rsidR="00DF3C46" w:rsidRPr="00EB198A" w:rsidRDefault="001E638D" w:rsidP="001E638D">
      <w:pPr>
        <w:pStyle w:val="Definition"/>
        <w:jc w:val="left"/>
        <w:rPr>
          <w:ins w:id="553" w:author="Ronald Tse" w:date="2017-11-30T01:18:00Z"/>
          <w:lang w:val="en-US"/>
        </w:rPr>
        <w:pPrChange w:id="554" w:author="Ronald Tse" w:date="2017-11-30T01:36:00Z">
          <w:pPr>
            <w:pStyle w:val="Terms"/>
          </w:pPr>
        </w:pPrChange>
      </w:pPr>
      <w:ins w:id="555" w:author="Ronald Tse" w:date="2017-11-30T01:36:00Z">
        <w:r>
          <w:rPr>
            <w:lang w:val="en-US"/>
          </w:rPr>
          <w:t>[SOURCE: ISO 19103:2014, 5.3]</w:t>
        </w:r>
      </w:ins>
    </w:p>
    <w:p w14:paraId="55177651" w14:textId="77777777" w:rsidR="0032015E" w:rsidRPr="0032015E" w:rsidRDefault="0032015E" w:rsidP="0032015E">
      <w:pPr>
        <w:pStyle w:val="Definition"/>
        <w:rPr>
          <w:lang w:val="en-US"/>
        </w:rPr>
      </w:pPr>
    </w:p>
    <w:p w14:paraId="0022F4AB" w14:textId="143A7B42" w:rsidR="00D762F3" w:rsidRDefault="00DB0934" w:rsidP="001A33D0">
      <w:pPr>
        <w:pStyle w:val="Heading1"/>
        <w:numPr>
          <w:ilvl w:val="0"/>
          <w:numId w:val="1"/>
        </w:numPr>
        <w:tabs>
          <w:tab w:val="clear" w:pos="432"/>
        </w:tabs>
        <w:ind w:left="0" w:firstLine="0"/>
        <w:rPr>
          <w:ins w:id="556" w:author="Ronald Tse" w:date="2017-11-30T01:17:00Z"/>
        </w:rPr>
      </w:pPr>
      <w:r>
        <w:lastRenderedPageBreak/>
        <w:t>Address</w:t>
      </w:r>
      <w:ins w:id="557" w:author="Ronald Tse" w:date="2017-11-29T15:24:00Z">
        <w:r w:rsidR="00513D29">
          <w:t xml:space="preserve"> Profile</w:t>
        </w:r>
      </w:ins>
      <w:r>
        <w:t xml:space="preserve"> </w:t>
      </w:r>
      <w:ins w:id="558" w:author="Ronald Tse" w:date="2017-11-29T15:24:00Z">
        <w:r w:rsidR="00513D29">
          <w:t xml:space="preserve">and Address </w:t>
        </w:r>
        <w:r w:rsidR="00CB79B7">
          <w:t>Instance</w:t>
        </w:r>
      </w:ins>
      <w:del w:id="559" w:author="Ronald Tse" w:date="2017-11-29T17:40:00Z">
        <w:r w:rsidR="00D762F3" w:rsidDel="00CB79B7">
          <w:delText>Interchange</w:delText>
        </w:r>
      </w:del>
      <w:del w:id="560" w:author="Ronald Tse" w:date="2017-11-29T15:24:00Z">
        <w:r w:rsidR="00555D91" w:rsidDel="00513D29">
          <w:delText xml:space="preserve"> </w:delText>
        </w:r>
      </w:del>
      <w:del w:id="561" w:author="Ronald Tse" w:date="2017-11-29T14:00:00Z">
        <w:r w:rsidR="00D762F3" w:rsidDel="004270A8">
          <w:delText>Lifecycle</w:delText>
        </w:r>
      </w:del>
      <w:ins w:id="562" w:author="Ronald Tse" w:date="2017-11-29T18:28:00Z">
        <w:r w:rsidR="006D4444">
          <w:t xml:space="preserve"> Interchange</w:t>
        </w:r>
      </w:ins>
    </w:p>
    <w:p w14:paraId="45ACBC22" w14:textId="440F73CB" w:rsidR="00F9132E" w:rsidRPr="00F9132E" w:rsidRDefault="00F9132E" w:rsidP="00F9132E">
      <w:pPr>
        <w:rPr>
          <w:lang w:eastAsia="ja-JP"/>
          <w:rPrChange w:id="563" w:author="Ronald Tse" w:date="2017-11-30T01:17:00Z">
            <w:rPr/>
          </w:rPrChange>
        </w:rPr>
        <w:pPrChange w:id="564" w:author="Ronald Tse" w:date="2017-11-30T01:17:00Z">
          <w:pPr>
            <w:pStyle w:val="Heading1"/>
            <w:numPr>
              <w:numId w:val="1"/>
            </w:numPr>
            <w:tabs>
              <w:tab w:val="clear" w:pos="432"/>
            </w:tabs>
            <w:ind w:left="0" w:firstLine="0"/>
          </w:pPr>
        </w:pPrChange>
      </w:pPr>
      <w:ins w:id="565" w:author="Ronald Tse" w:date="2017-11-30T01:17:00Z">
        <w:r>
          <w:rPr>
            <w:lang w:eastAsia="ja-JP"/>
          </w:rPr>
          <w:t>TODO: Add diagrams</w:t>
        </w:r>
      </w:ins>
    </w:p>
    <w:p w14:paraId="0F44336D" w14:textId="556B721E" w:rsidR="00513D29" w:rsidRDefault="00CB79B7" w:rsidP="00DB0934">
      <w:pPr>
        <w:pStyle w:val="Heading2"/>
        <w:numPr>
          <w:ilvl w:val="1"/>
          <w:numId w:val="1"/>
        </w:numPr>
        <w:tabs>
          <w:tab w:val="clear" w:pos="360"/>
        </w:tabs>
        <w:rPr>
          <w:ins w:id="566" w:author="Ronald Tse" w:date="2017-11-29T17:40:00Z"/>
        </w:rPr>
      </w:pPr>
      <w:ins w:id="567" w:author="Ronald Tse" w:date="2017-11-29T17:40:00Z">
        <w:r>
          <w:t>Address Profiles</w:t>
        </w:r>
      </w:ins>
    </w:p>
    <w:p w14:paraId="3BD75B7E" w14:textId="67B80D49" w:rsidR="00CB79B7" w:rsidRDefault="0065098A" w:rsidP="00CB79B7">
      <w:pPr>
        <w:pStyle w:val="Heading3"/>
        <w:rPr>
          <w:ins w:id="568" w:author="Ronald Tse" w:date="2017-11-29T18:20:00Z"/>
        </w:rPr>
      </w:pPr>
      <w:ins w:id="569" w:author="Ronald Tse" w:date="2017-11-29T23:34:00Z">
        <w:r>
          <w:t xml:space="preserve">Creating </w:t>
        </w:r>
      </w:ins>
      <w:ins w:id="570" w:author="Ronald Tse" w:date="2017-11-29T17:40:00Z">
        <w:r w:rsidR="00CB79B7">
          <w:t>Address Profile</w:t>
        </w:r>
        <w:r>
          <w:t>s</w:t>
        </w:r>
      </w:ins>
    </w:p>
    <w:p w14:paraId="555EDA4A" w14:textId="08F67837" w:rsidR="00D97160" w:rsidRPr="00D97160" w:rsidRDefault="00D97160" w:rsidP="00D97160">
      <w:pPr>
        <w:rPr>
          <w:ins w:id="571" w:author="Ronald Tse" w:date="2017-11-29T17:40:00Z"/>
          <w:lang w:eastAsia="ja-JP"/>
          <w:rPrChange w:id="572" w:author="Ronald Tse" w:date="2017-11-29T18:20:00Z">
            <w:rPr>
              <w:ins w:id="573" w:author="Ronald Tse" w:date="2017-11-29T17:40:00Z"/>
            </w:rPr>
          </w:rPrChange>
        </w:rPr>
        <w:pPrChange w:id="574" w:author="Ronald Tse" w:date="2017-11-29T18:20:00Z">
          <w:pPr>
            <w:pStyle w:val="Heading3"/>
          </w:pPr>
        </w:pPrChange>
      </w:pPr>
      <w:ins w:id="575" w:author="Ronald Tse" w:date="2017-11-29T18:20:00Z">
        <w:r>
          <w:rPr>
            <w:lang w:eastAsia="ja-JP"/>
          </w:rPr>
          <w:t xml:space="preserve">Address </w:t>
        </w:r>
      </w:ins>
      <w:ins w:id="576" w:author="Ronald Tse" w:date="2017-11-29T18:28:00Z">
        <w:r w:rsidR="00653360">
          <w:rPr>
            <w:lang w:eastAsia="ja-JP"/>
          </w:rPr>
          <w:t>p</w:t>
        </w:r>
      </w:ins>
      <w:ins w:id="577" w:author="Ronald Tse" w:date="2017-11-29T18:20:00Z">
        <w:r>
          <w:rPr>
            <w:lang w:eastAsia="ja-JP"/>
          </w:rPr>
          <w:t>rofiles are created by publishers.</w:t>
        </w:r>
      </w:ins>
    </w:p>
    <w:p w14:paraId="494F1EDA" w14:textId="77777777" w:rsidR="00D33524" w:rsidRDefault="0065098A" w:rsidP="00CB79B7">
      <w:pPr>
        <w:pStyle w:val="Heading3"/>
        <w:rPr>
          <w:ins w:id="578" w:author="Ronald Tse" w:date="2017-11-29T23:37:00Z"/>
        </w:rPr>
      </w:pPr>
      <w:ins w:id="579" w:author="Ronald Tse" w:date="2017-11-29T23:34:00Z">
        <w:r>
          <w:t xml:space="preserve">Publishing </w:t>
        </w:r>
      </w:ins>
      <w:ins w:id="580" w:author="Ronald Tse" w:date="2017-11-29T17:40:00Z">
        <w:r w:rsidR="00CB79B7">
          <w:t>Address Profile</w:t>
        </w:r>
      </w:ins>
      <w:ins w:id="581" w:author="Ronald Tse" w:date="2017-11-29T23:34:00Z">
        <w:r>
          <w:t>s</w:t>
        </w:r>
      </w:ins>
    </w:p>
    <w:p w14:paraId="1E254DFC" w14:textId="21DC0B9B" w:rsidR="00D33524" w:rsidRPr="00D33524" w:rsidRDefault="00D33524" w:rsidP="00D33524">
      <w:pPr>
        <w:rPr>
          <w:ins w:id="582" w:author="Ronald Tse" w:date="2017-11-29T23:36:00Z"/>
          <w:lang w:eastAsia="ja-JP"/>
          <w:rPrChange w:id="583" w:author="Ronald Tse" w:date="2017-11-29T23:37:00Z">
            <w:rPr>
              <w:ins w:id="584" w:author="Ronald Tse" w:date="2017-11-29T23:36:00Z"/>
            </w:rPr>
          </w:rPrChange>
        </w:rPr>
        <w:pPrChange w:id="585" w:author="Ronald Tse" w:date="2017-11-29T23:37:00Z">
          <w:pPr>
            <w:pStyle w:val="Heading3"/>
          </w:pPr>
        </w:pPrChange>
      </w:pPr>
      <w:ins w:id="586" w:author="Ronald Tse" w:date="2017-11-29T23:37:00Z">
        <w:r>
          <w:rPr>
            <w:lang w:eastAsia="ja-JP"/>
          </w:rPr>
          <w:t>Publishers distribute their address profile to others through exchange or a registry.</w:t>
        </w:r>
      </w:ins>
    </w:p>
    <w:p w14:paraId="7D4EE80E" w14:textId="7B5F7658" w:rsidR="00CB79B7" w:rsidRDefault="00D33524" w:rsidP="00CB79B7">
      <w:pPr>
        <w:pStyle w:val="Heading3"/>
        <w:rPr>
          <w:ins w:id="587" w:author="Ronald Tse" w:date="2017-11-29T18:20:00Z"/>
        </w:rPr>
      </w:pPr>
      <w:ins w:id="588" w:author="Ronald Tse" w:date="2017-11-29T23:36:00Z">
        <w:r>
          <w:t>Updating Address Profiles</w:t>
        </w:r>
      </w:ins>
    </w:p>
    <w:p w14:paraId="050EF10F" w14:textId="6C1CF4D6" w:rsidR="00D97160" w:rsidRPr="00D97160" w:rsidRDefault="00D97160" w:rsidP="00D97160">
      <w:pPr>
        <w:rPr>
          <w:ins w:id="589" w:author="Ronald Tse" w:date="2017-11-29T17:40:00Z"/>
          <w:lang w:eastAsia="ja-JP"/>
          <w:rPrChange w:id="590" w:author="Ronald Tse" w:date="2017-11-29T18:20:00Z">
            <w:rPr>
              <w:ins w:id="591" w:author="Ronald Tse" w:date="2017-11-29T17:40:00Z"/>
            </w:rPr>
          </w:rPrChange>
        </w:rPr>
        <w:pPrChange w:id="592" w:author="Ronald Tse" w:date="2017-11-29T18:20:00Z">
          <w:pPr>
            <w:pStyle w:val="Heading3"/>
          </w:pPr>
        </w:pPrChange>
      </w:pPr>
      <w:ins w:id="593" w:author="Ronald Tse" w:date="2017-11-29T18:20:00Z">
        <w:r>
          <w:rPr>
            <w:lang w:eastAsia="ja-JP"/>
          </w:rPr>
          <w:t xml:space="preserve">Publishers </w:t>
        </w:r>
      </w:ins>
      <w:ins w:id="594" w:author="Ronald Tse" w:date="2017-11-29T23:37:00Z">
        <w:r w:rsidR="00D33524">
          <w:rPr>
            <w:lang w:eastAsia="ja-JP"/>
          </w:rPr>
          <w:t>can update an address profile and re-distribute it by publishing using a new version number that supersedes the previously published one</w:t>
        </w:r>
      </w:ins>
      <w:ins w:id="595" w:author="Ronald Tse" w:date="2017-11-29T23:32:00Z">
        <w:r w:rsidR="0065098A">
          <w:rPr>
            <w:lang w:eastAsia="ja-JP"/>
          </w:rPr>
          <w:t>.</w:t>
        </w:r>
      </w:ins>
    </w:p>
    <w:p w14:paraId="68FF0BA1" w14:textId="50AAA5B3" w:rsidR="00CB79B7" w:rsidRDefault="0065098A" w:rsidP="00CB79B7">
      <w:pPr>
        <w:pStyle w:val="Heading3"/>
        <w:rPr>
          <w:ins w:id="596" w:author="Ronald Tse" w:date="2017-11-29T18:20:00Z"/>
        </w:rPr>
      </w:pPr>
      <w:ins w:id="597" w:author="Ronald Tse" w:date="2017-11-29T23:34:00Z">
        <w:r>
          <w:t xml:space="preserve">Using </w:t>
        </w:r>
      </w:ins>
      <w:ins w:id="598" w:author="Ronald Tse" w:date="2017-11-29T17:40:00Z">
        <w:r w:rsidR="00CB79B7">
          <w:t>Address Profile</w:t>
        </w:r>
      </w:ins>
      <w:ins w:id="599" w:author="Ronald Tse" w:date="2017-11-29T23:34:00Z">
        <w:r>
          <w:t>s</w:t>
        </w:r>
      </w:ins>
    </w:p>
    <w:p w14:paraId="61EE4504" w14:textId="38E9F433" w:rsidR="0065098A" w:rsidRDefault="00D97160" w:rsidP="00D97160">
      <w:pPr>
        <w:rPr>
          <w:ins w:id="600" w:author="Ronald Tse" w:date="2017-11-29T23:33:00Z"/>
          <w:lang w:eastAsia="ja-JP"/>
        </w:rPr>
        <w:pPrChange w:id="601" w:author="Ronald Tse" w:date="2017-11-29T18:20:00Z">
          <w:pPr>
            <w:pStyle w:val="Heading3"/>
          </w:pPr>
        </w:pPrChange>
      </w:pPr>
      <w:ins w:id="602" w:author="Ronald Tse" w:date="2017-11-29T18:20:00Z">
        <w:r>
          <w:rPr>
            <w:lang w:eastAsia="ja-JP"/>
          </w:rPr>
          <w:t xml:space="preserve">Applications </w:t>
        </w:r>
      </w:ins>
      <w:ins w:id="603" w:author="Ronald Tse" w:date="2017-11-29T18:21:00Z">
        <w:r w:rsidR="0065098A">
          <w:rPr>
            <w:lang w:eastAsia="ja-JP"/>
          </w:rPr>
          <w:t>retrieve suitable profile</w:t>
        </w:r>
      </w:ins>
      <w:ins w:id="604" w:author="Ronald Tse" w:date="2017-11-29T23:32:00Z">
        <w:r w:rsidR="0065098A">
          <w:rPr>
            <w:lang w:eastAsia="ja-JP"/>
          </w:rPr>
          <w:t>s to</w:t>
        </w:r>
      </w:ins>
      <w:ins w:id="605" w:author="Ronald Tse" w:date="2017-11-29T23:33:00Z">
        <w:r w:rsidR="0065098A">
          <w:rPr>
            <w:lang w:eastAsia="ja-JP"/>
          </w:rPr>
          <w:t>:</w:t>
        </w:r>
      </w:ins>
    </w:p>
    <w:p w14:paraId="606456A7" w14:textId="77777777" w:rsidR="0065098A" w:rsidRDefault="0065098A" w:rsidP="00D97160">
      <w:pPr>
        <w:rPr>
          <w:ins w:id="606" w:author="Ronald Tse" w:date="2017-11-29T23:33:00Z"/>
          <w:lang w:eastAsia="ja-JP"/>
        </w:rPr>
        <w:pPrChange w:id="607" w:author="Ronald Tse" w:date="2017-11-29T18:20:00Z">
          <w:pPr>
            <w:pStyle w:val="Heading3"/>
          </w:pPr>
        </w:pPrChange>
      </w:pPr>
      <w:ins w:id="608" w:author="Ronald Tse" w:date="2017-11-29T23:33:00Z">
        <w:r w:rsidRPr="002E0796">
          <w:t>—</w:t>
        </w:r>
        <w:r w:rsidRPr="002E0796">
          <w:tab/>
        </w:r>
      </w:ins>
      <w:ins w:id="609" w:author="Ronald Tse" w:date="2017-11-29T23:32:00Z">
        <w:r>
          <w:rPr>
            <w:lang w:eastAsia="ja-JP"/>
          </w:rPr>
          <w:t xml:space="preserve">render input forms for address input </w:t>
        </w:r>
      </w:ins>
      <w:ins w:id="610" w:author="Ronald Tse" w:date="2017-11-29T23:33:00Z">
        <w:r>
          <w:rPr>
            <w:lang w:eastAsia="ja-JP"/>
          </w:rPr>
          <w:t xml:space="preserve">according to the profile-specified InputTemplate; </w:t>
        </w:r>
      </w:ins>
      <w:ins w:id="611" w:author="Ronald Tse" w:date="2017-11-29T23:32:00Z">
        <w:r>
          <w:rPr>
            <w:lang w:eastAsia="ja-JP"/>
          </w:rPr>
          <w:t>or</w:t>
        </w:r>
      </w:ins>
    </w:p>
    <w:p w14:paraId="040F002F" w14:textId="06DAAB33" w:rsidR="00D97160" w:rsidRDefault="0065098A" w:rsidP="00D97160">
      <w:pPr>
        <w:rPr>
          <w:ins w:id="612" w:author="Ronald Tse" w:date="2017-11-29T23:37:00Z"/>
          <w:lang w:eastAsia="ja-JP"/>
        </w:rPr>
        <w:pPrChange w:id="613" w:author="Ronald Tse" w:date="2017-11-29T18:20:00Z">
          <w:pPr>
            <w:pStyle w:val="Heading3"/>
          </w:pPr>
        </w:pPrChange>
      </w:pPr>
      <w:ins w:id="614" w:author="Ronald Tse" w:date="2017-11-29T23:33:00Z">
        <w:r w:rsidRPr="002E0796">
          <w:t>—</w:t>
        </w:r>
        <w:r w:rsidRPr="002E0796">
          <w:tab/>
        </w:r>
        <w:r>
          <w:rPr>
            <w:lang w:eastAsia="ja-JP"/>
          </w:rPr>
          <w:t xml:space="preserve">display </w:t>
        </w:r>
      </w:ins>
      <w:ins w:id="615" w:author="Ronald Tse" w:date="2017-11-29T23:32:00Z">
        <w:r>
          <w:rPr>
            <w:lang w:eastAsia="ja-JP"/>
          </w:rPr>
          <w:t>address</w:t>
        </w:r>
      </w:ins>
      <w:ins w:id="616" w:author="Ronald Tse" w:date="2017-11-29T23:33:00Z">
        <w:r>
          <w:rPr>
            <w:lang w:eastAsia="ja-JP"/>
          </w:rPr>
          <w:t>es according to the profile-specified DisplayTemplate</w:t>
        </w:r>
      </w:ins>
      <w:ins w:id="617" w:author="Ronald Tse" w:date="2017-11-29T23:32:00Z">
        <w:r>
          <w:rPr>
            <w:lang w:eastAsia="ja-JP"/>
          </w:rPr>
          <w:t>.</w:t>
        </w:r>
      </w:ins>
    </w:p>
    <w:p w14:paraId="726EE5AE" w14:textId="2D822E9E" w:rsidR="00D33524" w:rsidRPr="00D97160" w:rsidRDefault="00D33524" w:rsidP="00D97160">
      <w:pPr>
        <w:rPr>
          <w:ins w:id="618" w:author="Ronald Tse" w:date="2017-11-29T17:40:00Z"/>
          <w:lang w:eastAsia="ja-JP"/>
          <w:rPrChange w:id="619" w:author="Ronald Tse" w:date="2017-11-29T18:20:00Z">
            <w:rPr>
              <w:ins w:id="620" w:author="Ronald Tse" w:date="2017-11-29T17:40:00Z"/>
            </w:rPr>
          </w:rPrChange>
        </w:rPr>
        <w:pPrChange w:id="621" w:author="Ronald Tse" w:date="2017-11-29T18:20:00Z">
          <w:pPr>
            <w:pStyle w:val="Heading3"/>
          </w:pPr>
        </w:pPrChange>
      </w:pPr>
      <w:ins w:id="622" w:author="Ronald Tse" w:date="2017-11-29T23:37:00Z">
        <w:r>
          <w:rPr>
            <w:lang w:eastAsia="ja-JP"/>
          </w:rPr>
          <w:t>Applications should consider the validity period of an address</w:t>
        </w:r>
      </w:ins>
      <w:ins w:id="623" w:author="Ronald Tse" w:date="2017-11-29T23:38:00Z">
        <w:r>
          <w:rPr>
            <w:lang w:eastAsia="ja-JP"/>
          </w:rPr>
          <w:t xml:space="preserve"> </w:t>
        </w:r>
      </w:ins>
      <w:ins w:id="624" w:author="Ronald Tse" w:date="2017-11-29T23:37:00Z">
        <w:r>
          <w:rPr>
            <w:lang w:eastAsia="ja-JP"/>
          </w:rPr>
          <w:t>profile</w:t>
        </w:r>
      </w:ins>
      <w:ins w:id="625" w:author="Ronald Tse" w:date="2017-11-29T23:38:00Z">
        <w:r>
          <w:rPr>
            <w:lang w:eastAsia="ja-JP"/>
          </w:rPr>
          <w:t>, and should periodically check with the publisher (or a registry that the publisher distributes via) the latest version of the address profile.</w:t>
        </w:r>
      </w:ins>
    </w:p>
    <w:p w14:paraId="5BE002C6" w14:textId="33BEC7E2" w:rsidR="00CB79B7" w:rsidRDefault="0065098A" w:rsidP="00CB79B7">
      <w:pPr>
        <w:pStyle w:val="Heading3"/>
        <w:rPr>
          <w:ins w:id="626" w:author="Ronald Tse" w:date="2017-11-29T23:34:00Z"/>
        </w:rPr>
        <w:pPrChange w:id="627" w:author="Ronald Tse" w:date="2017-11-29T17:40:00Z">
          <w:pPr>
            <w:pStyle w:val="Heading2"/>
            <w:numPr>
              <w:numId w:val="1"/>
            </w:numPr>
            <w:tabs>
              <w:tab w:val="clear" w:pos="360"/>
            </w:tabs>
          </w:pPr>
        </w:pPrChange>
      </w:pPr>
      <w:ins w:id="628" w:author="Ronald Tse" w:date="2017-11-29T23:34:00Z">
        <w:r>
          <w:t xml:space="preserve">Retiring </w:t>
        </w:r>
      </w:ins>
      <w:ins w:id="629" w:author="Ronald Tse" w:date="2017-11-29T17:40:00Z">
        <w:r w:rsidR="00CB79B7">
          <w:t>Address Profile</w:t>
        </w:r>
      </w:ins>
      <w:ins w:id="630" w:author="Ronald Tse" w:date="2017-11-29T23:34:00Z">
        <w:r>
          <w:t>s</w:t>
        </w:r>
      </w:ins>
    </w:p>
    <w:p w14:paraId="032D7C74" w14:textId="77777777" w:rsidR="00D33524" w:rsidRDefault="0065098A" w:rsidP="0065098A">
      <w:pPr>
        <w:rPr>
          <w:ins w:id="631" w:author="Ronald Tse" w:date="2017-11-29T23:39:00Z"/>
          <w:lang w:eastAsia="ja-JP"/>
        </w:rPr>
        <w:pPrChange w:id="632" w:author="Ronald Tse" w:date="2017-11-29T23:34:00Z">
          <w:pPr>
            <w:pStyle w:val="Heading2"/>
            <w:numPr>
              <w:numId w:val="1"/>
            </w:numPr>
            <w:tabs>
              <w:tab w:val="clear" w:pos="360"/>
            </w:tabs>
          </w:pPr>
        </w:pPrChange>
      </w:pPr>
      <w:ins w:id="633" w:author="Ronald Tse" w:date="2017-11-29T23:34:00Z">
        <w:r>
          <w:rPr>
            <w:lang w:eastAsia="ja-JP"/>
          </w:rPr>
          <w:t>Publisher can indicate the validity period of an address profile in the profile itself</w:t>
        </w:r>
      </w:ins>
      <w:ins w:id="634" w:author="Ronald Tse" w:date="2017-11-29T23:39:00Z">
        <w:r w:rsidR="00D33524">
          <w:rPr>
            <w:lang w:eastAsia="ja-JP"/>
          </w:rPr>
          <w:t>, which if the validTo date has passed</w:t>
        </w:r>
      </w:ins>
      <w:ins w:id="635" w:author="Ronald Tse" w:date="2017-11-29T23:34:00Z">
        <w:r>
          <w:rPr>
            <w:lang w:eastAsia="ja-JP"/>
          </w:rPr>
          <w:t>,</w:t>
        </w:r>
      </w:ins>
      <w:ins w:id="636" w:author="Ronald Tse" w:date="2017-11-29T23:39:00Z">
        <w:r w:rsidR="00D33524">
          <w:rPr>
            <w:lang w:eastAsia="ja-JP"/>
          </w:rPr>
          <w:t xml:space="preserve"> would indicate that the profile is retired.</w:t>
        </w:r>
      </w:ins>
    </w:p>
    <w:p w14:paraId="73A24CAF" w14:textId="4C03FE29" w:rsidR="0065098A" w:rsidRPr="0065098A" w:rsidRDefault="00D33524" w:rsidP="0065098A">
      <w:pPr>
        <w:rPr>
          <w:ins w:id="637" w:author="Ronald Tse" w:date="2017-11-29T15:24:00Z"/>
          <w:lang w:eastAsia="ja-JP"/>
          <w:rPrChange w:id="638" w:author="Ronald Tse" w:date="2017-11-29T23:34:00Z">
            <w:rPr>
              <w:ins w:id="639" w:author="Ronald Tse" w:date="2017-11-29T15:24:00Z"/>
            </w:rPr>
          </w:rPrChange>
        </w:rPr>
        <w:pPrChange w:id="640" w:author="Ronald Tse" w:date="2017-11-29T23:34:00Z">
          <w:pPr>
            <w:pStyle w:val="Heading2"/>
            <w:numPr>
              <w:numId w:val="1"/>
            </w:numPr>
            <w:tabs>
              <w:tab w:val="clear" w:pos="360"/>
            </w:tabs>
          </w:pPr>
        </w:pPrChange>
      </w:pPr>
      <w:ins w:id="641" w:author="Ronald Tse" w:date="2017-11-29T23:39:00Z">
        <w:r>
          <w:rPr>
            <w:lang w:eastAsia="ja-JP"/>
          </w:rPr>
          <w:t xml:space="preserve">To immediately retire </w:t>
        </w:r>
      </w:ins>
      <w:ins w:id="642" w:author="Ronald Tse" w:date="2017-11-29T23:34:00Z">
        <w:r w:rsidR="0065098A">
          <w:rPr>
            <w:lang w:eastAsia="ja-JP"/>
          </w:rPr>
          <w:t>a</w:t>
        </w:r>
      </w:ins>
      <w:ins w:id="643" w:author="Ronald Tse" w:date="2017-11-29T23:35:00Z">
        <w:r w:rsidR="0065098A">
          <w:rPr>
            <w:lang w:eastAsia="ja-JP"/>
          </w:rPr>
          <w:t>n address</w:t>
        </w:r>
      </w:ins>
      <w:ins w:id="644" w:author="Ronald Tse" w:date="2017-11-29T23:34:00Z">
        <w:r w:rsidR="0065098A">
          <w:rPr>
            <w:lang w:eastAsia="ja-JP"/>
          </w:rPr>
          <w:t xml:space="preserve"> profile</w:t>
        </w:r>
      </w:ins>
      <w:ins w:id="645" w:author="Ronald Tse" w:date="2017-11-29T23:39:00Z">
        <w:r>
          <w:rPr>
            <w:lang w:eastAsia="ja-JP"/>
          </w:rPr>
          <w:t xml:space="preserve">, the publisher could </w:t>
        </w:r>
      </w:ins>
      <w:ins w:id="646" w:author="Ronald Tse" w:date="2017-11-29T23:35:00Z">
        <w:r>
          <w:rPr>
            <w:lang w:eastAsia="ja-JP"/>
          </w:rPr>
          <w:t>distribute</w:t>
        </w:r>
        <w:r w:rsidR="0065098A">
          <w:rPr>
            <w:lang w:eastAsia="ja-JP"/>
          </w:rPr>
          <w:t xml:space="preserve"> a new version of the address profile </w:t>
        </w:r>
      </w:ins>
      <w:ins w:id="647" w:author="Ronald Tse" w:date="2017-11-29T23:36:00Z">
        <w:r>
          <w:rPr>
            <w:lang w:eastAsia="ja-JP"/>
          </w:rPr>
          <w:t>with an expired validity period.</w:t>
        </w:r>
      </w:ins>
    </w:p>
    <w:p w14:paraId="1605C43D" w14:textId="77777777" w:rsidR="00CB79B7" w:rsidRDefault="00CB79B7" w:rsidP="00DB0934">
      <w:pPr>
        <w:pStyle w:val="Heading2"/>
        <w:numPr>
          <w:ilvl w:val="1"/>
          <w:numId w:val="1"/>
        </w:numPr>
        <w:tabs>
          <w:tab w:val="clear" w:pos="360"/>
        </w:tabs>
        <w:rPr>
          <w:ins w:id="648" w:author="Ronald Tse" w:date="2017-11-29T17:40:00Z"/>
        </w:rPr>
      </w:pPr>
      <w:ins w:id="649" w:author="Ronald Tse" w:date="2017-11-29T17:40:00Z">
        <w:r>
          <w:t>Address Instances</w:t>
        </w:r>
      </w:ins>
    </w:p>
    <w:p w14:paraId="58110588" w14:textId="070DBD27" w:rsidR="00D762F3" w:rsidRDefault="00F61733" w:rsidP="00CB79B7">
      <w:pPr>
        <w:pStyle w:val="Heading3"/>
        <w:pPrChange w:id="650" w:author="Ronald Tse" w:date="2017-11-29T17:40:00Z">
          <w:pPr>
            <w:pStyle w:val="Heading2"/>
            <w:numPr>
              <w:numId w:val="1"/>
            </w:numPr>
            <w:tabs>
              <w:tab w:val="clear" w:pos="360"/>
            </w:tabs>
          </w:pPr>
        </w:pPrChange>
      </w:pPr>
      <w:ins w:id="651" w:author="Ronald Tse" w:date="2017-11-29T23:42:00Z">
        <w:r>
          <w:t xml:space="preserve">Creating an </w:t>
        </w:r>
      </w:ins>
      <w:r w:rsidR="00D762F3">
        <w:t xml:space="preserve">Address </w:t>
      </w:r>
      <w:ins w:id="652" w:author="Ronald Tse" w:date="2017-11-29T17:40:00Z">
        <w:r>
          <w:t>Instance</w:t>
        </w:r>
      </w:ins>
      <w:del w:id="653" w:author="Ronald Tse" w:date="2017-11-29T23:42:00Z">
        <w:r w:rsidR="00D762F3" w:rsidDel="00F61733">
          <w:delText>Creation</w:delText>
        </w:r>
      </w:del>
    </w:p>
    <w:p w14:paraId="200E2234" w14:textId="75FEECF6" w:rsidR="00DB0934" w:rsidRDefault="00DB0934" w:rsidP="00D762F3">
      <w:pPr>
        <w:rPr>
          <w:lang w:eastAsia="ja-JP"/>
        </w:rPr>
      </w:pPr>
      <w:r>
        <w:rPr>
          <w:lang w:eastAsia="ja-JP"/>
        </w:rPr>
        <w:t xml:space="preserve">This section describes how an address </w:t>
      </w:r>
      <w:del w:id="654" w:author="Ronald Tse" w:date="2017-11-29T18:19:00Z">
        <w:r w:rsidDel="00D97160">
          <w:rPr>
            <w:lang w:eastAsia="ja-JP"/>
          </w:rPr>
          <w:delText xml:space="preserve">will be </w:delText>
        </w:r>
      </w:del>
      <w:ins w:id="655" w:author="Ronald Tse" w:date="2017-11-29T18:19:00Z">
        <w:r w:rsidR="00D97160">
          <w:rPr>
            <w:lang w:eastAsia="ja-JP"/>
          </w:rPr>
          <w:t xml:space="preserve">instance is </w:t>
        </w:r>
      </w:ins>
      <w:del w:id="656" w:author="Ronald Tse" w:date="2017-11-29T18:19:00Z">
        <w:r w:rsidDel="00D97160">
          <w:rPr>
            <w:lang w:eastAsia="ja-JP"/>
          </w:rPr>
          <w:delText>provided</w:delText>
        </w:r>
      </w:del>
      <w:ins w:id="657" w:author="Ronald Tse" w:date="2017-11-29T18:19:00Z">
        <w:r w:rsidR="00D97160">
          <w:rPr>
            <w:lang w:eastAsia="ja-JP"/>
          </w:rPr>
          <w:t>created</w:t>
        </w:r>
      </w:ins>
      <w:r>
        <w:rPr>
          <w:lang w:eastAsia="ja-JP"/>
        </w:rPr>
        <w:t>.</w:t>
      </w:r>
      <w:ins w:id="658" w:author="Ronald Tse" w:date="2017-11-29T18:19:00Z">
        <w:r w:rsidR="00D97160">
          <w:rPr>
            <w:lang w:eastAsia="ja-JP"/>
          </w:rPr>
          <w:t xml:space="preserve"> </w:t>
        </w:r>
      </w:ins>
      <w:ins w:id="659" w:author="Ronald Tse" w:date="2017-11-29T23:42:00Z">
        <w:r w:rsidR="00F61733">
          <w:rPr>
            <w:lang w:eastAsia="ja-JP"/>
          </w:rPr>
          <w:t>The desired address profile must be already retrieved for creating an address instance that conforms to it.</w:t>
        </w:r>
      </w:ins>
    </w:p>
    <w:p w14:paraId="5942E70D" w14:textId="12999621" w:rsidR="00DB0934" w:rsidRDefault="00DB0934" w:rsidP="00D762F3">
      <w:pPr>
        <w:rPr>
          <w:lang w:eastAsia="ja-JP"/>
        </w:rPr>
      </w:pPr>
      <w:r>
        <w:rPr>
          <w:lang w:eastAsia="ja-JP"/>
        </w:rPr>
        <w:t>Typically,</w:t>
      </w:r>
      <w:r w:rsidR="009A7F77">
        <w:rPr>
          <w:lang w:eastAsia="ja-JP"/>
        </w:rPr>
        <w:t xml:space="preserve"> a user </w:t>
      </w:r>
      <w:del w:id="660" w:author="Ronald Tse" w:date="2017-11-29T23:58:00Z">
        <w:r w:rsidR="009A7F77" w:rsidDel="00293890">
          <w:rPr>
            <w:lang w:eastAsia="ja-JP"/>
          </w:rPr>
          <w:delText xml:space="preserve">inputs </w:delText>
        </w:r>
      </w:del>
      <w:del w:id="661" w:author="Ronald Tse" w:date="2017-11-29T23:42:00Z">
        <w:r w:rsidR="009A7F77" w:rsidDel="00F61733">
          <w:rPr>
            <w:lang w:eastAsia="ja-JP"/>
          </w:rPr>
          <w:delText>a</w:delText>
        </w:r>
        <w:r w:rsidDel="00F61733">
          <w:rPr>
            <w:lang w:eastAsia="ja-JP"/>
          </w:rPr>
          <w:delText xml:space="preserve">n </w:delText>
        </w:r>
      </w:del>
      <w:ins w:id="662" w:author="Ronald Tse" w:date="2017-11-29T23:58:00Z">
        <w:r w:rsidR="00293890">
          <w:rPr>
            <w:lang w:eastAsia="ja-JP"/>
          </w:rPr>
          <w:t xml:space="preserve">enters an </w:t>
        </w:r>
      </w:ins>
      <w:r>
        <w:rPr>
          <w:lang w:eastAsia="ja-JP"/>
        </w:rPr>
        <w:t xml:space="preserve">address </w:t>
      </w:r>
      <w:del w:id="663" w:author="Ronald Tse" w:date="2017-11-29T23:41:00Z">
        <w:r w:rsidDel="00225149">
          <w:rPr>
            <w:lang w:eastAsia="ja-JP"/>
          </w:rPr>
          <w:delText>manually</w:delText>
        </w:r>
      </w:del>
      <w:ins w:id="664" w:author="Ronald Tse" w:date="2017-11-29T23:39:00Z">
        <w:r w:rsidR="00067D1F">
          <w:rPr>
            <w:lang w:eastAsia="ja-JP"/>
          </w:rPr>
          <w:t>through a</w:t>
        </w:r>
      </w:ins>
      <w:ins w:id="665" w:author="Ronald Tse" w:date="2017-11-30T00:00:00Z">
        <w:r w:rsidR="00067D1F">
          <w:rPr>
            <w:lang w:eastAsia="ja-JP"/>
          </w:rPr>
          <w:t>n</w:t>
        </w:r>
      </w:ins>
      <w:ins w:id="666" w:author="Ronald Tse" w:date="2017-11-29T23:39:00Z">
        <w:r w:rsidR="00067D1F">
          <w:rPr>
            <w:lang w:eastAsia="ja-JP"/>
          </w:rPr>
          <w:t xml:space="preserve"> </w:t>
        </w:r>
        <w:r w:rsidR="00D33524">
          <w:rPr>
            <w:lang w:eastAsia="ja-JP"/>
          </w:rPr>
          <w:t>application interface</w:t>
        </w:r>
      </w:ins>
      <w:ins w:id="667" w:author="Ronald Tse" w:date="2017-11-29T23:58:00Z">
        <w:r w:rsidR="00293890">
          <w:rPr>
            <w:lang w:eastAsia="ja-JP"/>
          </w:rPr>
          <w:t xml:space="preserve"> that implements a</w:t>
        </w:r>
      </w:ins>
      <w:ins w:id="668" w:author="Ronald Tse" w:date="2017-11-29T23:59:00Z">
        <w:r w:rsidR="00293890">
          <w:rPr>
            <w:lang w:eastAsia="ja-JP"/>
          </w:rPr>
          <w:t xml:space="preserve">n input format that conforms to the </w:t>
        </w:r>
        <w:r w:rsidR="00067D1F">
          <w:rPr>
            <w:lang w:eastAsia="ja-JP"/>
          </w:rPr>
          <w:t xml:space="preserve">address profile’s </w:t>
        </w:r>
      </w:ins>
      <w:ins w:id="669" w:author="Ronald Tse" w:date="2017-11-30T00:03:00Z">
        <w:r w:rsidR="004945F9">
          <w:rPr>
            <w:lang w:eastAsia="ja-JP"/>
          </w:rPr>
          <w:t>Input</w:t>
        </w:r>
      </w:ins>
      <w:ins w:id="670" w:author="Ronald Tse" w:date="2017-11-29T23:59:00Z">
        <w:r w:rsidR="00067D1F">
          <w:rPr>
            <w:lang w:eastAsia="ja-JP"/>
          </w:rPr>
          <w:t>Template</w:t>
        </w:r>
      </w:ins>
      <w:ins w:id="671" w:author="Ronald Tse" w:date="2017-11-29T23:40:00Z">
        <w:r w:rsidR="00D33524">
          <w:rPr>
            <w:lang w:eastAsia="ja-JP"/>
          </w:rPr>
          <w:t>, such as an application that runs on an operating system or a</w:t>
        </w:r>
      </w:ins>
      <w:ins w:id="672" w:author="Ronald Tse" w:date="2017-11-29T23:59:00Z">
        <w:r w:rsidR="00067D1F">
          <w:rPr>
            <w:lang w:eastAsia="ja-JP"/>
          </w:rPr>
          <w:t xml:space="preserve">n Internet application. </w:t>
        </w:r>
      </w:ins>
      <w:ins w:id="673" w:author="Ronald Tse" w:date="2017-11-30T00:00:00Z">
        <w:r w:rsidR="00067D1F">
          <w:rPr>
            <w:lang w:eastAsia="ja-JP"/>
          </w:rPr>
          <w:t xml:space="preserve">Such input interface may or may not </w:t>
        </w:r>
      </w:ins>
      <w:ins w:id="674" w:author="Ronald Tse" w:date="2017-11-30T00:01:00Z">
        <w:r w:rsidR="0047369D">
          <w:rPr>
            <w:lang w:eastAsia="ja-JP"/>
          </w:rPr>
          <w:t xml:space="preserve">provide </w:t>
        </w:r>
      </w:ins>
      <w:ins w:id="675" w:author="Ronald Tse" w:date="2017-11-30T00:00:00Z">
        <w:r w:rsidR="00067D1F">
          <w:rPr>
            <w:lang w:eastAsia="ja-JP"/>
          </w:rPr>
          <w:t xml:space="preserve">a graphical </w:t>
        </w:r>
      </w:ins>
      <w:ins w:id="676" w:author="Ronald Tse" w:date="2017-11-30T00:01:00Z">
        <w:r w:rsidR="0047369D">
          <w:rPr>
            <w:lang w:eastAsia="ja-JP"/>
          </w:rPr>
          <w:t>form</w:t>
        </w:r>
      </w:ins>
      <w:del w:id="677" w:author="Ronald Tse" w:date="2017-11-29T23:39:00Z">
        <w:r w:rsidDel="00D33524">
          <w:rPr>
            <w:lang w:eastAsia="ja-JP"/>
          </w:rPr>
          <w:delText>.</w:delText>
        </w:r>
      </w:del>
      <w:ins w:id="678" w:author="Ronald Tse" w:date="2017-11-29T23:41:00Z">
        <w:r w:rsidR="00225149">
          <w:rPr>
            <w:lang w:eastAsia="ja-JP"/>
          </w:rPr>
          <w:t>.</w:t>
        </w:r>
      </w:ins>
    </w:p>
    <w:p w14:paraId="76A6C678" w14:textId="470BCA50" w:rsidR="009A7F77" w:rsidRDefault="009A7F77" w:rsidP="00D762F3">
      <w:pPr>
        <w:rPr>
          <w:lang w:eastAsia="ja-JP"/>
        </w:rPr>
      </w:pPr>
      <w:r>
        <w:rPr>
          <w:lang w:eastAsia="ja-JP"/>
        </w:rPr>
        <w:t xml:space="preserve">Conforming applications should not expect general users to be able to input an address with </w:t>
      </w:r>
      <w:r w:rsidR="00492F6D">
        <w:rPr>
          <w:lang w:eastAsia="ja-JP"/>
        </w:rPr>
        <w:t>a</w:t>
      </w:r>
      <w:r>
        <w:rPr>
          <w:lang w:eastAsia="ja-JP"/>
        </w:rPr>
        <w:t xml:space="preserve"> </w:t>
      </w:r>
      <w:del w:id="679" w:author="Ronald Tse" w:date="2017-11-29T23:43:00Z">
        <w:r w:rsidR="00492F6D" w:rsidDel="00F61733">
          <w:rPr>
            <w:lang w:eastAsia="ja-JP"/>
          </w:rPr>
          <w:delText>fully specified</w:delText>
        </w:r>
      </w:del>
      <w:ins w:id="680" w:author="Ronald Tse" w:date="2017-11-29T23:43:00Z">
        <w:r w:rsidR="00653A15">
          <w:rPr>
            <w:lang w:eastAsia="ja-JP"/>
          </w:rPr>
          <w:t>fully-</w:t>
        </w:r>
        <w:r w:rsidR="00A62CBC">
          <w:rPr>
            <w:lang w:eastAsia="ja-JP"/>
          </w:rPr>
          <w:t xml:space="preserve">deduced </w:t>
        </w:r>
      </w:ins>
      <w:del w:id="681" w:author="Ronald Tse" w:date="2017-11-29T23:43:00Z">
        <w:r w:rsidDel="00A62CBC">
          <w:rPr>
            <w:lang w:eastAsia="ja-JP"/>
          </w:rPr>
          <w:delText xml:space="preserve"> </w:delText>
        </w:r>
      </w:del>
      <w:r>
        <w:rPr>
          <w:lang w:eastAsia="ja-JP"/>
        </w:rPr>
        <w:t>structure.</w:t>
      </w:r>
      <w:ins w:id="682" w:author="Ronald Tse" w:date="2017-11-30T00:04:00Z">
        <w:r w:rsidR="00BB2311">
          <w:rPr>
            <w:lang w:eastAsia="ja-JP"/>
          </w:rPr>
          <w:t xml:space="preserve"> </w:t>
        </w:r>
      </w:ins>
      <w:ins w:id="683" w:author="Ronald Tse" w:date="2017-11-30T00:14:00Z">
        <w:r w:rsidR="00C307BB">
          <w:rPr>
            <w:lang w:eastAsia="ja-JP"/>
          </w:rPr>
          <w:t>Immediately after input no capabilities are marked on the address instance.</w:t>
        </w:r>
      </w:ins>
    </w:p>
    <w:p w14:paraId="7718E73F" w14:textId="5E1DE4C6" w:rsidR="00D762F3" w:rsidRDefault="00D762F3" w:rsidP="00CB79B7">
      <w:pPr>
        <w:pStyle w:val="Heading3"/>
        <w:pPrChange w:id="684" w:author="Ronald Tse" w:date="2017-11-29T17:40:00Z">
          <w:pPr>
            <w:pStyle w:val="Heading2"/>
            <w:numPr>
              <w:numId w:val="1"/>
            </w:numPr>
            <w:tabs>
              <w:tab w:val="clear" w:pos="360"/>
            </w:tabs>
          </w:pPr>
        </w:pPrChange>
      </w:pPr>
      <w:del w:id="685" w:author="Ronald Tse" w:date="2017-11-30T00:01:00Z">
        <w:r w:rsidDel="004945F9">
          <w:delText xml:space="preserve">Address </w:delText>
        </w:r>
      </w:del>
      <w:ins w:id="686" w:author="Ronald Tse" w:date="2017-11-30T00:01:00Z">
        <w:r w:rsidR="004945F9">
          <w:t>Sending an Address Instance</w:t>
        </w:r>
      </w:ins>
      <w:del w:id="687" w:author="Ronald Tse" w:date="2017-11-30T00:01:00Z">
        <w:r w:rsidDel="004945F9">
          <w:delText>Publication</w:delText>
        </w:r>
      </w:del>
    </w:p>
    <w:p w14:paraId="116C4D42" w14:textId="77777777" w:rsidR="006473BE" w:rsidRPr="006473BE" w:rsidRDefault="006473BE" w:rsidP="006473BE">
      <w:pPr>
        <w:rPr>
          <w:lang w:eastAsia="ja-JP"/>
        </w:rPr>
      </w:pPr>
      <w:r>
        <w:rPr>
          <w:lang w:eastAsia="ja-JP"/>
        </w:rPr>
        <w:t>After a user inputs an address into a structured address form, the user submits this address to the designated recipient, which could be an e-retailer, an electronic business card, or a calendar event.</w:t>
      </w:r>
    </w:p>
    <w:p w14:paraId="02DC89B6" w14:textId="13F97474" w:rsidR="00D762F3" w:rsidRDefault="00BB2311" w:rsidP="00CB79B7">
      <w:pPr>
        <w:pStyle w:val="Heading3"/>
        <w:rPr>
          <w:ins w:id="688" w:author="Ronald Tse" w:date="2017-11-30T00:02:00Z"/>
        </w:rPr>
        <w:pPrChange w:id="689" w:author="Ronald Tse" w:date="2017-11-29T17:40:00Z">
          <w:pPr>
            <w:pStyle w:val="Heading2"/>
            <w:numPr>
              <w:numId w:val="1"/>
            </w:numPr>
            <w:tabs>
              <w:tab w:val="clear" w:pos="360"/>
            </w:tabs>
          </w:pPr>
        </w:pPrChange>
      </w:pPr>
      <w:ins w:id="690" w:author="Ronald Tse" w:date="2017-11-30T00:05:00Z">
        <w:r>
          <w:lastRenderedPageBreak/>
          <w:t xml:space="preserve">Displaying </w:t>
        </w:r>
      </w:ins>
      <w:ins w:id="691" w:author="Ronald Tse" w:date="2017-11-30T00:02:00Z">
        <w:r w:rsidR="004945F9">
          <w:t xml:space="preserve">an </w:t>
        </w:r>
      </w:ins>
      <w:r w:rsidR="00D762F3">
        <w:t xml:space="preserve">Address </w:t>
      </w:r>
      <w:ins w:id="692" w:author="Ronald Tse" w:date="2017-11-29T17:40:00Z">
        <w:r w:rsidR="00CB79B7">
          <w:t>Instance</w:t>
        </w:r>
      </w:ins>
      <w:del w:id="693" w:author="Ronald Tse" w:date="2017-11-30T00:02:00Z">
        <w:r w:rsidR="00D762F3" w:rsidDel="004945F9">
          <w:delText>Usage</w:delText>
        </w:r>
      </w:del>
    </w:p>
    <w:p w14:paraId="66C4FEFC" w14:textId="2C76603F" w:rsidR="004945F9" w:rsidRPr="004945F9" w:rsidRDefault="004945F9" w:rsidP="004945F9">
      <w:pPr>
        <w:rPr>
          <w:lang w:eastAsia="ja-JP"/>
          <w:rPrChange w:id="694" w:author="Ronald Tse" w:date="2017-11-30T00:02:00Z">
            <w:rPr/>
          </w:rPrChange>
        </w:rPr>
        <w:pPrChange w:id="695" w:author="Ronald Tse" w:date="2017-11-30T00:02:00Z">
          <w:pPr>
            <w:pStyle w:val="Heading2"/>
            <w:numPr>
              <w:numId w:val="1"/>
            </w:numPr>
            <w:tabs>
              <w:tab w:val="clear" w:pos="360"/>
            </w:tabs>
          </w:pPr>
        </w:pPrChange>
      </w:pPr>
      <w:ins w:id="696" w:author="Ronald Tse" w:date="2017-11-30T00:02:00Z">
        <w:r>
          <w:rPr>
            <w:lang w:eastAsia="ja-JP"/>
          </w:rPr>
          <w:t xml:space="preserve">The recipient or service that receives an address instance either already has the address profile definition or should obtain the address profile definition. With the address profile definition, </w:t>
        </w:r>
      </w:ins>
      <w:ins w:id="697" w:author="Ronald Tse" w:date="2017-11-30T00:03:00Z">
        <w:r>
          <w:rPr>
            <w:lang w:eastAsia="ja-JP"/>
          </w:rPr>
          <w:t xml:space="preserve">it could </w:t>
        </w:r>
        <w:r w:rsidR="000C755B">
          <w:rPr>
            <w:lang w:eastAsia="ja-JP"/>
          </w:rPr>
          <w:t xml:space="preserve">then </w:t>
        </w:r>
        <w:r>
          <w:rPr>
            <w:lang w:eastAsia="ja-JP"/>
          </w:rPr>
          <w:t>display the address instance according to the address profile’s DisplayTemplate.</w:t>
        </w:r>
      </w:ins>
    </w:p>
    <w:p w14:paraId="49CB0B4F" w14:textId="6A4F6BC3" w:rsidR="00BB2311" w:rsidRDefault="00BB2311" w:rsidP="00BB2311">
      <w:pPr>
        <w:pStyle w:val="Heading3"/>
        <w:rPr>
          <w:ins w:id="698" w:author="Ronald Tse" w:date="2017-11-30T00:05:00Z"/>
        </w:rPr>
      </w:pPr>
      <w:ins w:id="699" w:author="Ronald Tse" w:date="2017-11-30T00:05:00Z">
        <w:r>
          <w:t xml:space="preserve">Improving </w:t>
        </w:r>
      </w:ins>
      <w:ins w:id="700" w:author="Ronald Tse" w:date="2017-11-30T00:06:00Z">
        <w:r>
          <w:t xml:space="preserve">Quality </w:t>
        </w:r>
      </w:ins>
      <w:ins w:id="701" w:author="Ronald Tse" w:date="2017-11-30T00:05:00Z">
        <w:r>
          <w:t xml:space="preserve">of </w:t>
        </w:r>
      </w:ins>
      <w:ins w:id="702" w:author="Ronald Tse" w:date="2017-11-30T00:06:00Z">
        <w:r>
          <w:t>a</w:t>
        </w:r>
      </w:ins>
      <w:ins w:id="703" w:author="Ronald Tse" w:date="2017-11-30T00:05:00Z">
        <w:r>
          <w:t>n Address Instance</w:t>
        </w:r>
      </w:ins>
    </w:p>
    <w:p w14:paraId="448C940E" w14:textId="6BFD0B8E" w:rsidR="00882708" w:rsidRDefault="006473BE" w:rsidP="006473BE">
      <w:pPr>
        <w:rPr>
          <w:ins w:id="704" w:author="Ronald Tse" w:date="2017-11-30T00:08:00Z"/>
          <w:lang w:eastAsia="ja-JP"/>
        </w:rPr>
      </w:pPr>
      <w:del w:id="705" w:author="Ronald Tse" w:date="2017-11-30T00:03:00Z">
        <w:r w:rsidDel="00BB2311">
          <w:rPr>
            <w:lang w:eastAsia="ja-JP"/>
          </w:rPr>
          <w:delText xml:space="preserve">The </w:delText>
        </w:r>
        <w:r w:rsidR="00E53E66" w:rsidDel="00BB2311">
          <w:rPr>
            <w:lang w:eastAsia="ja-JP"/>
          </w:rPr>
          <w:delText>service</w:delText>
        </w:r>
        <w:r w:rsidDel="00BB2311">
          <w:rPr>
            <w:lang w:eastAsia="ja-JP"/>
          </w:rPr>
          <w:delText xml:space="preserve"> </w:delText>
        </w:r>
      </w:del>
      <w:ins w:id="706" w:author="Ronald Tse" w:date="2017-11-30T00:03:00Z">
        <w:r w:rsidR="00BB2311">
          <w:rPr>
            <w:lang w:eastAsia="ja-JP"/>
          </w:rPr>
          <w:t xml:space="preserve">The recipient or service </w:t>
        </w:r>
      </w:ins>
      <w:del w:id="707" w:author="Ronald Tse" w:date="2017-11-30T00:03:00Z">
        <w:r w:rsidRPr="00D97160" w:rsidDel="00BB2311">
          <w:rPr>
            <w:lang w:eastAsia="ja-JP"/>
            <w:rPrChange w:id="708" w:author="Ronald Tse" w:date="2017-11-29T18:19:00Z">
              <w:rPr>
                <w:highlight w:val="yellow"/>
                <w:lang w:eastAsia="ja-JP"/>
              </w:rPr>
            </w:rPrChange>
          </w:rPr>
          <w:delText>th</w:delText>
        </w:r>
      </w:del>
      <w:del w:id="709" w:author="Ronald Tse" w:date="2017-11-29T14:19:00Z">
        <w:r w:rsidRPr="00D97160" w:rsidDel="0067302C">
          <w:rPr>
            <w:lang w:eastAsia="ja-JP"/>
            <w:rPrChange w:id="710" w:author="Ronald Tse" w:date="2017-11-29T18:19:00Z">
              <w:rPr>
                <w:highlight w:val="yellow"/>
                <w:lang w:eastAsia="ja-JP"/>
              </w:rPr>
            </w:rPrChange>
          </w:rPr>
          <w:delText>e</w:delText>
        </w:r>
      </w:del>
      <w:del w:id="711" w:author="Ronald Tse" w:date="2017-11-30T00:03:00Z">
        <w:r w:rsidDel="00BB2311">
          <w:rPr>
            <w:lang w:eastAsia="ja-JP"/>
          </w:rPr>
          <w:delText xml:space="preserve"> receives the address submission will then </w:delText>
        </w:r>
      </w:del>
      <w:ins w:id="712" w:author="Ronald Tse" w:date="2017-11-30T00:03:00Z">
        <w:r w:rsidR="00BB2311">
          <w:rPr>
            <w:lang w:eastAsia="ja-JP"/>
          </w:rPr>
          <w:t xml:space="preserve">could </w:t>
        </w:r>
      </w:ins>
      <w:r>
        <w:rPr>
          <w:lang w:eastAsia="ja-JP"/>
        </w:rPr>
        <w:t xml:space="preserve">process </w:t>
      </w:r>
      <w:r w:rsidR="006D7CE1">
        <w:rPr>
          <w:lang w:eastAsia="ja-JP"/>
        </w:rPr>
        <w:t>the address</w:t>
      </w:r>
      <w:del w:id="713" w:author="Ronald Tse" w:date="2017-11-30T00:04:00Z">
        <w:r w:rsidR="006D7CE1" w:rsidDel="00BB2311">
          <w:rPr>
            <w:lang w:eastAsia="ja-JP"/>
          </w:rPr>
          <w:delText xml:space="preserve"> </w:delText>
        </w:r>
      </w:del>
      <w:ins w:id="714" w:author="Ronald Tse" w:date="2017-11-30T00:04:00Z">
        <w:r w:rsidR="00BB2311">
          <w:rPr>
            <w:lang w:eastAsia="ja-JP"/>
          </w:rPr>
          <w:t xml:space="preserve">, such as </w:t>
        </w:r>
      </w:ins>
      <w:del w:id="715" w:author="Ronald Tse" w:date="2017-11-30T00:04:00Z">
        <w:r w:rsidR="006D7CE1" w:rsidDel="00BB2311">
          <w:rPr>
            <w:lang w:eastAsia="ja-JP"/>
          </w:rPr>
          <w:delText>accordingly. It may opt to</w:delText>
        </w:r>
      </w:del>
      <w:del w:id="716" w:author="Ronald Tse" w:date="2017-11-30T00:06:00Z">
        <w:r w:rsidR="006D7CE1" w:rsidDel="00BB2311">
          <w:rPr>
            <w:lang w:eastAsia="ja-JP"/>
          </w:rPr>
          <w:delText xml:space="preserve"> </w:delText>
        </w:r>
      </w:del>
      <w:ins w:id="717" w:author="Ronald Tse" w:date="2017-11-30T00:04:00Z">
        <w:r w:rsidR="00BB2311">
          <w:rPr>
            <w:lang w:eastAsia="ja-JP"/>
          </w:rPr>
          <w:t>to f</w:t>
        </w:r>
      </w:ins>
      <w:del w:id="718" w:author="Ronald Tse" w:date="2017-11-30T00:04:00Z">
        <w:r w:rsidR="006D7CE1" w:rsidDel="00BB2311">
          <w:rPr>
            <w:lang w:eastAsia="ja-JP"/>
          </w:rPr>
          <w:delText>f</w:delText>
        </w:r>
      </w:del>
      <w:r w:rsidR="006D7CE1">
        <w:rPr>
          <w:lang w:eastAsia="ja-JP"/>
        </w:rPr>
        <w:t>urther clean up the address</w:t>
      </w:r>
      <w:del w:id="719" w:author="Ronald Tse" w:date="2017-11-30T00:04:00Z">
        <w:r w:rsidR="006D7CE1" w:rsidDel="00BB2311">
          <w:rPr>
            <w:lang w:eastAsia="ja-JP"/>
          </w:rPr>
          <w:delText>,</w:delText>
        </w:r>
      </w:del>
      <w:r w:rsidR="006D7CE1">
        <w:rPr>
          <w:lang w:eastAsia="ja-JP"/>
        </w:rPr>
        <w:t xml:space="preserve"> </w:t>
      </w:r>
      <w:del w:id="720" w:author="Ronald Tse" w:date="2017-11-30T00:04:00Z">
        <w:r w:rsidR="006D7CE1" w:rsidDel="00BB2311">
          <w:rPr>
            <w:lang w:eastAsia="ja-JP"/>
          </w:rPr>
          <w:delText xml:space="preserve">such as by providing </w:delText>
        </w:r>
      </w:del>
      <w:ins w:id="721" w:author="Ronald Tse" w:date="2017-11-30T00:04:00Z">
        <w:r w:rsidR="00BB2311">
          <w:rPr>
            <w:lang w:eastAsia="ja-JP"/>
          </w:rPr>
          <w:t>by improving the conformance level</w:t>
        </w:r>
      </w:ins>
      <w:ins w:id="722" w:author="Ronald Tse" w:date="2017-11-30T00:07:00Z">
        <w:r w:rsidR="00882708">
          <w:rPr>
            <w:lang w:eastAsia="ja-JP"/>
          </w:rPr>
          <w:t xml:space="preserve"> by fully deducing the address structure, which would </w:t>
        </w:r>
      </w:ins>
      <w:ins w:id="723" w:author="Ronald Tse" w:date="2017-11-30T00:15:00Z">
        <w:r w:rsidR="00C307BB">
          <w:rPr>
            <w:lang w:eastAsia="ja-JP"/>
          </w:rPr>
          <w:t>add the AddressCapability “</w:t>
        </w:r>
      </w:ins>
      <w:ins w:id="724" w:author="Ronald Tse" w:date="2017-11-30T00:16:00Z">
        <w:r w:rsidR="00F373A7">
          <w:rPr>
            <w:lang w:eastAsia="ja-JP"/>
          </w:rPr>
          <w:t>https://standards.iso.org/19160/-6/capabilities/</w:t>
        </w:r>
      </w:ins>
      <w:ins w:id="725" w:author="Ronald Tse" w:date="2017-11-30T00:15:00Z">
        <w:r w:rsidR="00C307BB">
          <w:rPr>
            <w:lang w:eastAsia="ja-JP"/>
          </w:rPr>
          <w:t>specified” to the address instance</w:t>
        </w:r>
      </w:ins>
      <w:ins w:id="726" w:author="Ronald Tse" w:date="2017-11-30T00:07:00Z">
        <w:r w:rsidR="00882708">
          <w:rPr>
            <w:lang w:eastAsia="ja-JP"/>
          </w:rPr>
          <w:t xml:space="preserve">. </w:t>
        </w:r>
      </w:ins>
      <w:del w:id="727" w:author="Ronald Tse" w:date="2017-11-30T00:04:00Z">
        <w:r w:rsidR="00980B7C" w:rsidDel="00BB2311">
          <w:rPr>
            <w:lang w:eastAsia="ja-JP"/>
          </w:rPr>
          <w:delText>a better structure</w:delText>
        </w:r>
      </w:del>
      <w:del w:id="728" w:author="Ronald Tse" w:date="2017-11-30T00:07:00Z">
        <w:r w:rsidR="00980B7C" w:rsidDel="00882708">
          <w:rPr>
            <w:lang w:eastAsia="ja-JP"/>
          </w:rPr>
          <w:delText xml:space="preserve">, </w:delText>
        </w:r>
      </w:del>
    </w:p>
    <w:p w14:paraId="7A2F3992" w14:textId="06C09984" w:rsidR="00882708" w:rsidRDefault="00882708" w:rsidP="006473BE">
      <w:pPr>
        <w:rPr>
          <w:ins w:id="729" w:author="Ronald Tse" w:date="2017-11-30T00:07:00Z"/>
          <w:lang w:eastAsia="ja-JP"/>
        </w:rPr>
      </w:pPr>
      <w:ins w:id="730" w:author="Ronald Tse" w:date="2017-11-30T00:08:00Z">
        <w:r>
          <w:rPr>
            <w:lang w:eastAsia="ja-JP"/>
          </w:rPr>
          <w:t xml:space="preserve">To ensure that the resulting address instance with </w:t>
        </w:r>
      </w:ins>
      <w:ins w:id="731" w:author="Ronald Tse" w:date="2017-11-30T00:09:00Z">
        <w:r w:rsidR="00A0635E">
          <w:rPr>
            <w:lang w:eastAsia="ja-JP"/>
          </w:rPr>
          <w:t xml:space="preserve">a fully-specified structure is correct, the processor </w:t>
        </w:r>
      </w:ins>
      <w:ins w:id="732" w:author="Ronald Tse" w:date="2017-11-30T00:08:00Z">
        <w:r>
          <w:rPr>
            <w:lang w:eastAsia="ja-JP"/>
          </w:rPr>
          <w:t>may wish to confirm with the user the resulting address, such as in the case where the address is used for shipping information.</w:t>
        </w:r>
      </w:ins>
      <w:ins w:id="733" w:author="Ronald Tse" w:date="2017-11-30T00:16:00Z">
        <w:r w:rsidR="00F373A7">
          <w:rPr>
            <w:lang w:eastAsia="ja-JP"/>
          </w:rPr>
          <w:t xml:space="preserve"> </w:t>
        </w:r>
      </w:ins>
      <w:ins w:id="734" w:author="Ronald Tse" w:date="2017-11-30T00:17:00Z">
        <w:r w:rsidR="00F373A7">
          <w:rPr>
            <w:lang w:eastAsia="ja-JP"/>
          </w:rPr>
          <w:t xml:space="preserve">This </w:t>
        </w:r>
      </w:ins>
      <w:ins w:id="735" w:author="Ronald Tse" w:date="2017-11-30T00:16:00Z">
        <w:r w:rsidR="00F373A7">
          <w:rPr>
            <w:lang w:eastAsia="ja-JP"/>
          </w:rPr>
          <w:t>would add the AddressCapability “https://standards.iso.org/19160/-6/capabilities/confirmed” to the address instance.</w:t>
        </w:r>
      </w:ins>
    </w:p>
    <w:p w14:paraId="16CC8D9C" w14:textId="350ADD39" w:rsidR="00A0635E" w:rsidRDefault="00A0635E" w:rsidP="00A0635E">
      <w:pPr>
        <w:pStyle w:val="Heading3"/>
        <w:rPr>
          <w:ins w:id="736" w:author="Ronald Tse" w:date="2017-11-30T00:09:00Z"/>
        </w:rPr>
      </w:pPr>
      <w:ins w:id="737" w:author="Ronald Tse" w:date="2017-11-30T00:09:00Z">
        <w:r>
          <w:t>Verifying an Address Instance</w:t>
        </w:r>
      </w:ins>
    </w:p>
    <w:p w14:paraId="310E9493" w14:textId="266AE9D8" w:rsidR="00A0635E" w:rsidRPr="00A0635E" w:rsidRDefault="00A0635E" w:rsidP="00A0635E">
      <w:pPr>
        <w:rPr>
          <w:ins w:id="738" w:author="Ronald Tse" w:date="2017-11-30T00:09:00Z"/>
          <w:lang w:eastAsia="ja-JP"/>
          <w:rPrChange w:id="739" w:author="Ronald Tse" w:date="2017-11-30T00:09:00Z">
            <w:rPr>
              <w:ins w:id="740" w:author="Ronald Tse" w:date="2017-11-30T00:09:00Z"/>
            </w:rPr>
          </w:rPrChange>
        </w:rPr>
        <w:pPrChange w:id="741" w:author="Ronald Tse" w:date="2017-11-30T00:09:00Z">
          <w:pPr>
            <w:pStyle w:val="Heading3"/>
          </w:pPr>
        </w:pPrChange>
      </w:pPr>
      <w:ins w:id="742" w:author="Ronald Tse" w:date="2017-11-30T00:09:00Z">
        <w:r>
          <w:rPr>
            <w:lang w:eastAsia="ja-JP"/>
          </w:rPr>
          <w:t>The recipient or service could further validate the address, such as with a postal or addressing authority</w:t>
        </w:r>
      </w:ins>
      <w:ins w:id="743" w:author="Ronald Tse" w:date="2017-11-30T00:10:00Z">
        <w:r w:rsidR="00F373A7">
          <w:rPr>
            <w:lang w:eastAsia="ja-JP"/>
          </w:rPr>
          <w:t>.</w:t>
        </w:r>
      </w:ins>
      <w:ins w:id="744" w:author="Ronald Tse" w:date="2017-11-30T00:17:00Z">
        <w:r w:rsidR="00F373A7">
          <w:rPr>
            <w:lang w:eastAsia="ja-JP"/>
          </w:rPr>
          <w:t xml:space="preserve"> This </w:t>
        </w:r>
      </w:ins>
      <w:ins w:id="745" w:author="Ronald Tse" w:date="2017-11-30T00:16:00Z">
        <w:r w:rsidR="00F373A7">
          <w:rPr>
            <w:lang w:eastAsia="ja-JP"/>
          </w:rPr>
          <w:t>would add the AddressCapability “https://</w:t>
        </w:r>
      </w:ins>
      <w:ins w:id="746" w:author="Ronald Tse" w:date="2017-11-30T00:17:00Z">
        <w:r w:rsidR="00F373A7">
          <w:rPr>
            <w:lang w:eastAsia="ja-JP"/>
          </w:rPr>
          <w:t>verifyingauthority</w:t>
        </w:r>
      </w:ins>
      <w:ins w:id="747" w:author="Ronald Tse" w:date="2017-11-30T00:16:00Z">
        <w:r w:rsidR="00F373A7">
          <w:rPr>
            <w:lang w:eastAsia="ja-JP"/>
          </w:rPr>
          <w:t>/</w:t>
        </w:r>
      </w:ins>
      <w:ins w:id="748" w:author="Ronald Tse" w:date="2017-11-30T00:17:00Z">
        <w:r w:rsidR="00F373A7">
          <w:rPr>
            <w:lang w:eastAsia="ja-JP"/>
          </w:rPr>
          <w:t>verified</w:t>
        </w:r>
      </w:ins>
      <w:ins w:id="749" w:author="Ronald Tse" w:date="2017-11-30T00:16:00Z">
        <w:r w:rsidR="00F373A7">
          <w:rPr>
            <w:lang w:eastAsia="ja-JP"/>
          </w:rPr>
          <w:t>” to the address instance</w:t>
        </w:r>
      </w:ins>
      <w:ins w:id="750" w:author="Ronald Tse" w:date="2017-11-30T00:17:00Z">
        <w:r w:rsidR="00F373A7">
          <w:rPr>
            <w:lang w:eastAsia="ja-JP"/>
          </w:rPr>
          <w:t xml:space="preserve"> written by the verifying authority</w:t>
        </w:r>
      </w:ins>
      <w:ins w:id="751" w:author="Ronald Tse" w:date="2017-11-30T00:16:00Z">
        <w:r w:rsidR="00F373A7">
          <w:rPr>
            <w:lang w:eastAsia="ja-JP"/>
          </w:rPr>
          <w:t>.</w:t>
        </w:r>
      </w:ins>
    </w:p>
    <w:p w14:paraId="4D631B79" w14:textId="4A6A565B" w:rsidR="00882708" w:rsidRDefault="00882708" w:rsidP="00882708">
      <w:pPr>
        <w:pStyle w:val="Heading3"/>
        <w:rPr>
          <w:ins w:id="752" w:author="Ronald Tse" w:date="2017-11-30T00:07:00Z"/>
        </w:rPr>
      </w:pPr>
      <w:ins w:id="753" w:author="Ronald Tse" w:date="2017-11-30T00:07:00Z">
        <w:r>
          <w:t>Adding Associated Data to an Address Instance</w:t>
        </w:r>
      </w:ins>
    </w:p>
    <w:p w14:paraId="619BCF73" w14:textId="79DE4E35" w:rsidR="006473BE" w:rsidRDefault="00980B7C" w:rsidP="006473BE">
      <w:pPr>
        <w:rPr>
          <w:lang w:eastAsia="ja-JP"/>
        </w:rPr>
      </w:pPr>
      <w:del w:id="754" w:author="Ronald Tse" w:date="2017-11-30T00:07:00Z">
        <w:r w:rsidDel="00882708">
          <w:rPr>
            <w:lang w:eastAsia="ja-JP"/>
          </w:rPr>
          <w:delText xml:space="preserve">or </w:delText>
        </w:r>
      </w:del>
      <w:ins w:id="755" w:author="Ronald Tse" w:date="2017-11-30T00:08:00Z">
        <w:r w:rsidR="00882708">
          <w:rPr>
            <w:lang w:eastAsia="ja-JP"/>
          </w:rPr>
          <w:t xml:space="preserve">A processor of an </w:t>
        </w:r>
      </w:ins>
      <w:ins w:id="756" w:author="Ronald Tse" w:date="2017-11-30T00:07:00Z">
        <w:r w:rsidR="00882708">
          <w:rPr>
            <w:lang w:eastAsia="ja-JP"/>
          </w:rPr>
          <w:t xml:space="preserve">address instance could </w:t>
        </w:r>
      </w:ins>
      <w:r>
        <w:rPr>
          <w:lang w:eastAsia="ja-JP"/>
        </w:rPr>
        <w:t>add</w:t>
      </w:r>
      <w:del w:id="757" w:author="Ronald Tse" w:date="2017-11-30T00:07:00Z">
        <w:r w:rsidDel="00882708">
          <w:rPr>
            <w:lang w:eastAsia="ja-JP"/>
          </w:rPr>
          <w:delText>ing</w:delText>
        </w:r>
      </w:del>
      <w:r>
        <w:rPr>
          <w:lang w:eastAsia="ja-JP"/>
        </w:rPr>
        <w:t xml:space="preserve"> extra information such as delivery </w:t>
      </w:r>
      <w:r w:rsidR="00FD1F00">
        <w:rPr>
          <w:lang w:eastAsia="ja-JP"/>
        </w:rPr>
        <w:t>instructions or routes</w:t>
      </w:r>
      <w:ins w:id="758" w:author="Ronald Tse" w:date="2017-11-30T00:08:00Z">
        <w:r w:rsidR="00882708">
          <w:rPr>
            <w:lang w:eastAsia="ja-JP"/>
          </w:rPr>
          <w:t xml:space="preserve"> as associated data</w:t>
        </w:r>
      </w:ins>
      <w:r>
        <w:rPr>
          <w:lang w:eastAsia="ja-JP"/>
        </w:rPr>
        <w:t>.</w:t>
      </w:r>
    </w:p>
    <w:p w14:paraId="317261CC" w14:textId="661CCE9D" w:rsidR="00777DAA" w:rsidDel="00882708" w:rsidRDefault="00E53E66" w:rsidP="006473BE">
      <w:pPr>
        <w:rPr>
          <w:del w:id="759" w:author="Ronald Tse" w:date="2017-11-30T00:08:00Z"/>
          <w:lang w:eastAsia="ja-JP"/>
        </w:rPr>
      </w:pPr>
      <w:del w:id="760" w:author="Ronald Tse" w:date="2017-11-30T00:08:00Z">
        <w:r w:rsidDel="00882708">
          <w:rPr>
            <w:lang w:eastAsia="ja-JP"/>
          </w:rPr>
          <w:delText xml:space="preserve">The </w:delText>
        </w:r>
        <w:r w:rsidR="00EB358A" w:rsidDel="00882708">
          <w:rPr>
            <w:lang w:eastAsia="ja-JP"/>
          </w:rPr>
          <w:delText>service may</w:delText>
        </w:r>
        <w:r w:rsidDel="00882708">
          <w:rPr>
            <w:lang w:eastAsia="ja-JP"/>
          </w:rPr>
          <w:delText xml:space="preserve"> </w:delText>
        </w:r>
        <w:r w:rsidR="00EB358A" w:rsidDel="00882708">
          <w:rPr>
            <w:lang w:eastAsia="ja-JP"/>
          </w:rPr>
          <w:delText xml:space="preserve">wish to confirm with the user </w:delText>
        </w:r>
        <w:r w:rsidDel="00882708">
          <w:rPr>
            <w:lang w:eastAsia="ja-JP"/>
          </w:rPr>
          <w:delText>the resulting address</w:delText>
        </w:r>
        <w:r w:rsidR="00EB358A" w:rsidDel="00882708">
          <w:rPr>
            <w:lang w:eastAsia="ja-JP"/>
          </w:rPr>
          <w:delText xml:space="preserve">, such as in the case where the address is used for shipping </w:delText>
        </w:r>
        <w:r w:rsidR="00777DAA" w:rsidDel="00882708">
          <w:rPr>
            <w:lang w:eastAsia="ja-JP"/>
          </w:rPr>
          <w:delText>information.</w:delText>
        </w:r>
      </w:del>
    </w:p>
    <w:p w14:paraId="0C1E92A0" w14:textId="62747863" w:rsidR="00E53E66" w:rsidRPr="006473BE" w:rsidRDefault="00BD1324" w:rsidP="006473BE">
      <w:pPr>
        <w:rPr>
          <w:lang w:eastAsia="ja-JP"/>
        </w:rPr>
      </w:pPr>
      <w:r>
        <w:rPr>
          <w:lang w:eastAsia="ja-JP"/>
        </w:rPr>
        <w:t xml:space="preserve">If the user already has a verified, structured address, then the service </w:t>
      </w:r>
      <w:r w:rsidR="000D418C">
        <w:rPr>
          <w:lang w:eastAsia="ja-JP"/>
        </w:rPr>
        <w:t xml:space="preserve">could save the effort for verifying </w:t>
      </w:r>
      <w:r>
        <w:rPr>
          <w:lang w:eastAsia="ja-JP"/>
        </w:rPr>
        <w:t>the address.</w:t>
      </w:r>
      <w:ins w:id="761" w:author="Ronald Tse" w:date="2017-11-30T00:17:00Z">
        <w:r w:rsidR="006E1BA8">
          <w:rPr>
            <w:lang w:eastAsia="ja-JP"/>
          </w:rPr>
          <w:t xml:space="preserve"> </w:t>
        </w:r>
      </w:ins>
      <w:ins w:id="762" w:author="Ronald Tse" w:date="2017-11-30T00:18:00Z">
        <w:r w:rsidR="006E1BA8">
          <w:rPr>
            <w:lang w:eastAsia="ja-JP"/>
          </w:rPr>
          <w:t xml:space="preserve">Custom </w:t>
        </w:r>
      </w:ins>
      <w:ins w:id="763" w:author="Ronald Tse" w:date="2017-11-30T00:17:00Z">
        <w:r w:rsidR="006E1BA8">
          <w:rPr>
            <w:lang w:eastAsia="ja-JP"/>
          </w:rPr>
          <w:t xml:space="preserve">AddressCapabilities could </w:t>
        </w:r>
      </w:ins>
      <w:ins w:id="764" w:author="Ronald Tse" w:date="2017-11-30T00:18:00Z">
        <w:r w:rsidR="006E1BA8">
          <w:rPr>
            <w:lang w:eastAsia="ja-JP"/>
          </w:rPr>
          <w:t>be added into the address instance.</w:t>
        </w:r>
      </w:ins>
    </w:p>
    <w:p w14:paraId="0BEBAA7E" w14:textId="076255F0" w:rsidR="00D762F3" w:rsidRDefault="00030BB6" w:rsidP="00CB79B7">
      <w:pPr>
        <w:pStyle w:val="Heading3"/>
        <w:pPrChange w:id="765" w:author="Ronald Tse" w:date="2017-11-29T17:40:00Z">
          <w:pPr>
            <w:pStyle w:val="Heading2"/>
            <w:numPr>
              <w:numId w:val="1"/>
            </w:numPr>
            <w:tabs>
              <w:tab w:val="clear" w:pos="360"/>
            </w:tabs>
          </w:pPr>
        </w:pPrChange>
      </w:pPr>
      <w:ins w:id="766" w:author="Ronald Tse" w:date="2017-11-30T00:18:00Z">
        <w:r>
          <w:t xml:space="preserve">Discarding an </w:t>
        </w:r>
      </w:ins>
      <w:r w:rsidR="00D762F3">
        <w:t xml:space="preserve">Address </w:t>
      </w:r>
      <w:ins w:id="767" w:author="Ronald Tse" w:date="2017-11-29T17:40:00Z">
        <w:r w:rsidR="00CB79B7">
          <w:t>Instance</w:t>
        </w:r>
      </w:ins>
      <w:del w:id="768" w:author="Ronald Tse" w:date="2017-11-30T00:18:00Z">
        <w:r w:rsidR="00D762F3" w:rsidDel="00030BB6">
          <w:delText>Disposal</w:delText>
        </w:r>
      </w:del>
    </w:p>
    <w:p w14:paraId="6AF8573F" w14:textId="7B2F5886" w:rsidR="006E7C5E" w:rsidRDefault="006E7C5E" w:rsidP="006E7C5E">
      <w:pPr>
        <w:rPr>
          <w:ins w:id="769" w:author="Ronald Tse" w:date="2017-11-30T00:25:00Z"/>
          <w:lang w:eastAsia="ja-JP"/>
        </w:rPr>
      </w:pPr>
      <w:r>
        <w:rPr>
          <w:lang w:eastAsia="ja-JP"/>
        </w:rPr>
        <w:t xml:space="preserve">When </w:t>
      </w:r>
      <w:r w:rsidR="003F5850">
        <w:rPr>
          <w:lang w:eastAsia="ja-JP"/>
        </w:rPr>
        <w:t>a service</w:t>
      </w:r>
      <w:r>
        <w:rPr>
          <w:lang w:eastAsia="ja-JP"/>
        </w:rPr>
        <w:t xml:space="preserve"> no longer needs the address, it should be disposed</w:t>
      </w:r>
      <w:del w:id="770" w:author="Ronald Tse" w:date="2017-11-30T00:18:00Z">
        <w:r w:rsidDel="00D35564">
          <w:rPr>
            <w:lang w:eastAsia="ja-JP"/>
          </w:rPr>
          <w:delText xml:space="preserve"> and the user notified.</w:delText>
        </w:r>
      </w:del>
      <w:ins w:id="771" w:author="Ronald Tse" w:date="2017-11-30T00:18:00Z">
        <w:r w:rsidR="00D35564">
          <w:rPr>
            <w:lang w:eastAsia="ja-JP"/>
          </w:rPr>
          <w:t xml:space="preserve"> of.</w:t>
        </w:r>
      </w:ins>
    </w:p>
    <w:p w14:paraId="3E3EAEF5" w14:textId="77777777" w:rsidR="00250104" w:rsidRPr="006E7C5E" w:rsidRDefault="00250104" w:rsidP="006E7C5E">
      <w:pPr>
        <w:rPr>
          <w:lang w:eastAsia="ja-JP"/>
        </w:rPr>
      </w:pPr>
    </w:p>
    <w:p w14:paraId="543803EC" w14:textId="77777777" w:rsidR="001A33D0" w:rsidRDefault="00555D91" w:rsidP="001A33D0">
      <w:pPr>
        <w:pStyle w:val="Heading1"/>
        <w:numPr>
          <w:ilvl w:val="0"/>
          <w:numId w:val="1"/>
        </w:numPr>
        <w:tabs>
          <w:tab w:val="clear" w:pos="432"/>
        </w:tabs>
        <w:ind w:left="0" w:firstLine="0"/>
      </w:pPr>
      <w:r>
        <w:t>Model</w:t>
      </w:r>
    </w:p>
    <w:p w14:paraId="03FB4E47" w14:textId="77777777" w:rsidR="00555D91" w:rsidRDefault="007013AB" w:rsidP="00555D91">
      <w:pPr>
        <w:pStyle w:val="Heading2"/>
        <w:numPr>
          <w:ilvl w:val="1"/>
          <w:numId w:val="1"/>
        </w:numPr>
        <w:tabs>
          <w:tab w:val="clear" w:pos="360"/>
        </w:tabs>
      </w:pPr>
      <w:r>
        <w:t xml:space="preserve">General </w:t>
      </w:r>
      <w:r w:rsidR="00555D91">
        <w:t>Structure</w:t>
      </w:r>
    </w:p>
    <w:p w14:paraId="5AF6AF97" w14:textId="77777777" w:rsidR="00CF31F8" w:rsidRDefault="00CF31F8" w:rsidP="00CF31F8">
      <w:pPr>
        <w:rPr>
          <w:ins w:id="772" w:author="Ronald Tse" w:date="2017-11-29T17:41:00Z"/>
        </w:rPr>
      </w:pPr>
      <w:r>
        <w:t>This document specifies the “Address Interchange Object Model” (“AXO”) with following components.</w:t>
      </w:r>
    </w:p>
    <w:p w14:paraId="449B6645" w14:textId="728CE9BD" w:rsidR="00CB79B7" w:rsidRPr="00366090" w:rsidRDefault="00250104" w:rsidP="00CF31F8">
      <w:ins w:id="773" w:author="Ronald Tse" w:date="2017-11-30T00:24:00Z">
        <w:r>
          <w:rPr>
            <w:noProof/>
            <w:lang w:val="en-US" w:eastAsia="zh-CN"/>
          </w:rPr>
          <w:lastRenderedPageBreak/>
          <w:drawing>
            <wp:anchor distT="0" distB="0" distL="114300" distR="114300" simplePos="0" relativeHeight="251659264" behindDoc="0" locked="0" layoutInCell="1" allowOverlap="1" wp14:anchorId="0B854B7F" wp14:editId="7BC307F7">
              <wp:simplePos x="0" y="0"/>
              <wp:positionH relativeFrom="column">
                <wp:posOffset>52917</wp:posOffset>
              </wp:positionH>
              <wp:positionV relativeFrom="paragraph">
                <wp:posOffset>212</wp:posOffset>
              </wp:positionV>
              <wp:extent cx="6053455" cy="4707255"/>
              <wp:effectExtent l="0" t="0" r="0" b="0"/>
              <wp:wrapTopAndBottom/>
              <wp:docPr id="2" name="Picture 2" descr="Untitl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pdf"/>
                      <pic:cNvPicPr>
                        <a:picLocks noChangeAspect="1" noChangeArrowheads="1"/>
                      </pic:cNvPicPr>
                    </pic:nvPicPr>
                    <pic:blipFill rotWithShape="1">
                      <a:blip r:embed="rId21">
                        <a:extLst>
                          <a:ext uri="{28A0092B-C50C-407E-A947-70E740481C1C}">
                            <a14:useLocalDpi xmlns:a14="http://schemas.microsoft.com/office/drawing/2010/main" val="0"/>
                          </a:ext>
                        </a:extLst>
                      </a:blip>
                      <a:srcRect l="14947" t="25132" r="20148" b="3501"/>
                      <a:stretch/>
                    </pic:blipFill>
                    <pic:spPr bwMode="auto">
                      <a:xfrm>
                        <a:off x="0" y="0"/>
                        <a:ext cx="6053455" cy="4707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44BB1DBB" w14:textId="44E9A6F3" w:rsidR="00CF31F8" w:rsidRDefault="004E31E2" w:rsidP="00CF31F8">
      <w:pPr>
        <w:pStyle w:val="Heading2"/>
        <w:numPr>
          <w:ilvl w:val="1"/>
          <w:numId w:val="1"/>
        </w:numPr>
        <w:tabs>
          <w:tab w:val="clear" w:pos="360"/>
        </w:tabs>
      </w:pPr>
      <w:ins w:id="774" w:author="Ronald Tse" w:date="2017-11-30T00:50:00Z">
        <w:r>
          <w:t xml:space="preserve">Address Profile </w:t>
        </w:r>
        <w:r w:rsidR="005A2870">
          <w:t xml:space="preserve">Definition </w:t>
        </w:r>
        <w:r>
          <w:t>(</w:t>
        </w:r>
      </w:ins>
      <w:ins w:id="775" w:author="Ronald Tse" w:date="2017-11-30T00:18:00Z">
        <w:r w:rsidR="002D17B9">
          <w:t>Address</w:t>
        </w:r>
      </w:ins>
      <w:commentRangeStart w:id="776"/>
      <w:r w:rsidR="00CF31F8">
        <w:t>Profile</w:t>
      </w:r>
      <w:commentRangeEnd w:id="776"/>
      <w:r w:rsidR="00294710">
        <w:rPr>
          <w:rStyle w:val="CommentReference"/>
          <w:rFonts w:eastAsia="Calibri"/>
          <w:b w:val="0"/>
          <w:lang w:eastAsia="en-US"/>
        </w:rPr>
        <w:commentReference w:id="776"/>
      </w:r>
      <w:ins w:id="777" w:author="Serena Coetzee" w:date="2017-11-28T15:29:00Z">
        <w:r w:rsidR="00E97948">
          <w:t>Description</w:t>
        </w:r>
      </w:ins>
      <w:ins w:id="778" w:author="Ronald Tse" w:date="2017-11-30T00:50:00Z">
        <w:r>
          <w:t>)</w:t>
        </w:r>
      </w:ins>
    </w:p>
    <w:p w14:paraId="59705BA9" w14:textId="0DDF9398" w:rsidR="00CF31F8" w:rsidRDefault="00CF31F8" w:rsidP="00CF31F8">
      <w:del w:id="779" w:author="Ronald Tse" w:date="2017-11-30T00:19:00Z">
        <w:r w:rsidDel="002D17B9">
          <w:delText xml:space="preserve">The </w:delText>
        </w:r>
        <w:commentRangeStart w:id="780"/>
        <w:r w:rsidDel="002D17B9">
          <w:delText xml:space="preserve">Profile </w:delText>
        </w:r>
        <w:commentRangeEnd w:id="780"/>
        <w:r w:rsidR="00A14288" w:rsidDel="002D17B9">
          <w:rPr>
            <w:rStyle w:val="CommentReference"/>
          </w:rPr>
          <w:commentReference w:id="780"/>
        </w:r>
      </w:del>
      <w:ins w:id="781" w:author="Ronald Tse" w:date="2017-11-30T00:19:00Z">
        <w:r w:rsidR="002D17B9">
          <w:t xml:space="preserve">This </w:t>
        </w:r>
      </w:ins>
      <w:r>
        <w:t>is the top-level object</w:t>
      </w:r>
      <w:r w:rsidR="00DA6203">
        <w:t xml:space="preserve"> and corresponds to an </w:t>
      </w:r>
      <w:r w:rsidR="00DA6203" w:rsidRPr="00DA6203">
        <w:rPr>
          <w:i/>
        </w:rPr>
        <w:t>address profile</w:t>
      </w:r>
      <w:ins w:id="782" w:author="Ronald Tse" w:date="2017-11-30T00:49:00Z">
        <w:r w:rsidR="00D02C88">
          <w:rPr>
            <w:i/>
          </w:rPr>
          <w:t xml:space="preserve"> (ISO 19160-1 4.16</w:t>
        </w:r>
        <w:r w:rsidR="00D02C88">
          <w:rPr>
            <w:i/>
          </w:rPr>
          <w:t>)</w:t>
        </w:r>
      </w:ins>
      <w:r w:rsidR="00DA6203">
        <w:t>.</w:t>
      </w:r>
    </w:p>
    <w:p w14:paraId="46793C3C" w14:textId="5BC2393B" w:rsidR="00CF31F8" w:rsidRDefault="00CF31F8" w:rsidP="00CF31F8">
      <w:del w:id="783" w:author="Ronald Tse" w:date="2017-11-30T00:18:00Z">
        <w:r w:rsidDel="002D17B9">
          <w:delText>A Profile</w:delText>
        </w:r>
      </w:del>
      <w:ins w:id="784" w:author="Serena Coetzee" w:date="2017-11-28T15:29:00Z">
        <w:del w:id="785" w:author="Ronald Tse" w:date="2017-11-30T00:18:00Z">
          <w:r w:rsidR="00E97948" w:rsidDel="002D17B9">
            <w:delText>Description</w:delText>
          </w:r>
        </w:del>
      </w:ins>
      <w:del w:id="786" w:author="Ronald Tse" w:date="2017-11-30T00:18:00Z">
        <w:r w:rsidDel="002D17B9">
          <w:delText xml:space="preserve"> </w:delText>
        </w:r>
      </w:del>
      <w:ins w:id="787" w:author="Ronald Tse" w:date="2017-11-30T00:18:00Z">
        <w:r w:rsidR="002D17B9">
          <w:t xml:space="preserve">It </w:t>
        </w:r>
      </w:ins>
      <w:r>
        <w:t>contains:</w:t>
      </w:r>
    </w:p>
    <w:p w14:paraId="34089B78" w14:textId="7092987C" w:rsidR="00CF31F8" w:rsidRDefault="00CF31F8" w:rsidP="00CF31F8">
      <w:r w:rsidRPr="002E0796">
        <w:t>—</w:t>
      </w:r>
      <w:r w:rsidRPr="002E0796">
        <w:tab/>
      </w:r>
      <w:r>
        <w:t>Attributes: ID, Type, Description</w:t>
      </w:r>
      <w:ins w:id="788" w:author="Ronald Tse" w:date="2017-11-30T00:20:00Z">
        <w:r w:rsidR="00DB6691">
          <w:t>, Version</w:t>
        </w:r>
      </w:ins>
    </w:p>
    <w:p w14:paraId="494123FC" w14:textId="593F7EFB" w:rsidR="00CF31F8" w:rsidRDefault="00CF31F8" w:rsidP="00CF31F8">
      <w:r w:rsidRPr="002E0796">
        <w:t>—</w:t>
      </w:r>
      <w:r w:rsidRPr="002E0796">
        <w:tab/>
      </w:r>
      <w:r>
        <w:t>One or more AddressClass</w:t>
      </w:r>
      <w:ins w:id="789" w:author="Ronald Tse" w:date="2017-11-29T17:05:00Z">
        <w:r w:rsidR="009C5B9F">
          <w:t>Description</w:t>
        </w:r>
      </w:ins>
      <w:ins w:id="790" w:author="Ronald Tse" w:date="2017-11-30T00:19:00Z">
        <w:r w:rsidR="00C02FF0">
          <w:t xml:space="preserve"> definitions</w:t>
        </w:r>
      </w:ins>
    </w:p>
    <w:p w14:paraId="630E48C5" w14:textId="2CE2DAFD" w:rsidR="004C4D82" w:rsidRDefault="004C4D82" w:rsidP="004C4D82">
      <w:r w:rsidRPr="002E0796">
        <w:t>—</w:t>
      </w:r>
      <w:r w:rsidRPr="002E0796">
        <w:tab/>
      </w:r>
      <w:r>
        <w:t xml:space="preserve">Zero or more </w:t>
      </w:r>
      <w:ins w:id="791" w:author="Ronald Tse" w:date="2017-11-30T00:19:00Z">
        <w:r w:rsidR="002D17B9">
          <w:t>UserDefined</w:t>
        </w:r>
      </w:ins>
      <w:del w:id="792" w:author="Ronald Tse" w:date="2017-11-29T15:41:00Z">
        <w:r w:rsidDel="0047353C">
          <w:delText>ValueType</w:delText>
        </w:r>
      </w:del>
      <w:ins w:id="793" w:author="Ronald Tse" w:date="2017-11-29T15:41:00Z">
        <w:r w:rsidR="0047353C">
          <w:t>DataType</w:t>
        </w:r>
      </w:ins>
      <w:r>
        <w:t xml:space="preserve"> definition</w:t>
      </w:r>
      <w:del w:id="794" w:author="Ronald Tse" w:date="2017-11-29T17:13:00Z">
        <w:r w:rsidDel="004553CD">
          <w:delText>s</w:delText>
        </w:r>
      </w:del>
    </w:p>
    <w:p w14:paraId="360A9FAF" w14:textId="4CCB4354" w:rsidR="004C4D82" w:rsidRDefault="004C4D82" w:rsidP="004C4D82">
      <w:r w:rsidRPr="002E0796">
        <w:t>—</w:t>
      </w:r>
      <w:r w:rsidRPr="002E0796">
        <w:tab/>
      </w:r>
      <w:r>
        <w:t>One or more AddressComponent</w:t>
      </w:r>
      <w:ins w:id="795" w:author="Ronald Tse" w:date="2017-11-30T00:19:00Z">
        <w:r w:rsidR="00C02FF0">
          <w:t>Description</w:t>
        </w:r>
      </w:ins>
      <w:r>
        <w:t xml:space="preserve"> definition</w:t>
      </w:r>
      <w:r w:rsidR="00FF0430">
        <w:t>s</w:t>
      </w:r>
    </w:p>
    <w:p w14:paraId="7BF630B7" w14:textId="77777777" w:rsidR="002D44FD" w:rsidRDefault="004C4D82" w:rsidP="004C4D82">
      <w:pPr>
        <w:rPr>
          <w:ins w:id="796" w:author="Ronald Tse" w:date="2017-11-30T00:35:00Z"/>
        </w:rPr>
      </w:pPr>
      <w:r w:rsidRPr="002E0796">
        <w:t>—</w:t>
      </w:r>
      <w:r w:rsidRPr="002E0796">
        <w:tab/>
      </w:r>
      <w:del w:id="797" w:author="Ronald Tse" w:date="2017-11-30T00:20:00Z">
        <w:r w:rsidDel="00DB6691">
          <w:delText xml:space="preserve">Provenance Information: </w:delText>
        </w:r>
      </w:del>
      <w:ins w:id="798" w:author="Ronald Tse" w:date="2017-11-30T00:20:00Z">
        <w:r w:rsidR="00DB6691">
          <w:t>Publisher</w:t>
        </w:r>
      </w:ins>
      <w:ins w:id="799" w:author="Ronald Tse" w:date="2017-11-30T00:35:00Z">
        <w:r w:rsidR="002D44FD">
          <w:t xml:space="preserve"> information</w:t>
        </w:r>
      </w:ins>
    </w:p>
    <w:p w14:paraId="62896A3F" w14:textId="77777777" w:rsidR="002D44FD" w:rsidRDefault="002D44FD" w:rsidP="004C4D82">
      <w:pPr>
        <w:rPr>
          <w:ins w:id="800" w:author="Ronald Tse" w:date="2017-11-30T00:36:00Z"/>
        </w:rPr>
      </w:pPr>
      <w:ins w:id="801" w:author="Ronald Tse" w:date="2017-11-30T00:36:00Z">
        <w:r w:rsidRPr="002E0796">
          <w:t>—</w:t>
        </w:r>
        <w:r w:rsidRPr="002E0796">
          <w:tab/>
        </w:r>
      </w:ins>
      <w:ins w:id="802" w:author="Ronald Tse" w:date="2017-11-30T00:20:00Z">
        <w:r w:rsidR="00DB6691">
          <w:t>Validity</w:t>
        </w:r>
      </w:ins>
      <w:ins w:id="803" w:author="Ronald Tse" w:date="2017-11-30T00:36:00Z">
        <w:r>
          <w:t xml:space="preserve"> information</w:t>
        </w:r>
      </w:ins>
    </w:p>
    <w:p w14:paraId="49FDC4FB" w14:textId="77777777" w:rsidR="002D44FD" w:rsidRDefault="002D44FD" w:rsidP="004C4D82">
      <w:pPr>
        <w:rPr>
          <w:ins w:id="804" w:author="Ronald Tse" w:date="2017-11-30T00:36:00Z"/>
        </w:rPr>
      </w:pPr>
      <w:ins w:id="805" w:author="Ronald Tse" w:date="2017-11-30T00:36:00Z">
        <w:r w:rsidRPr="002E0796">
          <w:t>—</w:t>
        </w:r>
        <w:r w:rsidRPr="002E0796">
          <w:tab/>
        </w:r>
        <w:r>
          <w:t>Localization information</w:t>
        </w:r>
      </w:ins>
    </w:p>
    <w:p w14:paraId="509CC88D" w14:textId="3B888F76" w:rsidR="004C4D82" w:rsidRDefault="002D44FD" w:rsidP="004C4D82">
      <w:ins w:id="806" w:author="Ronald Tse" w:date="2017-11-30T00:36:00Z">
        <w:r w:rsidRPr="002E0796">
          <w:t>—</w:t>
        </w:r>
        <w:r w:rsidRPr="002E0796">
          <w:tab/>
        </w:r>
      </w:ins>
      <w:del w:id="807" w:author="Ronald Tse" w:date="2017-11-30T00:20:00Z">
        <w:r w:rsidR="004C4D82" w:rsidDel="00DB6691">
          <w:delText>Issuer</w:delText>
        </w:r>
      </w:del>
      <w:del w:id="808" w:author="Ronald Tse" w:date="2017-11-30T00:35:00Z">
        <w:r w:rsidR="004C4D82" w:rsidDel="002D44FD">
          <w:delText xml:space="preserve">, </w:delText>
        </w:r>
      </w:del>
      <w:r w:rsidR="004C4D82">
        <w:t>Signature</w:t>
      </w:r>
      <w:del w:id="809" w:author="Ronald Tse" w:date="2017-11-30T00:36:00Z">
        <w:r w:rsidR="004C4D82" w:rsidDel="002D44FD">
          <w:delText>, Validity From/To</w:delText>
        </w:r>
      </w:del>
    </w:p>
    <w:p w14:paraId="29C6AA1B" w14:textId="6FA43595" w:rsidR="00CF31F8" w:rsidDel="002D44FD" w:rsidRDefault="00900E30" w:rsidP="00CF31F8">
      <w:pPr>
        <w:rPr>
          <w:del w:id="810" w:author="Ronald Tse" w:date="2017-11-30T00:36:00Z"/>
        </w:rPr>
      </w:pPr>
      <w:ins w:id="811" w:author="Ronald Tse" w:date="2017-11-30T01:16:00Z">
        <w:r>
          <w:lastRenderedPageBreak/>
          <w:t>Validity Information (</w:t>
        </w:r>
      </w:ins>
      <w:del w:id="812" w:author="Ronald Tse" w:date="2017-11-30T00:36:00Z">
        <w:r w:rsidR="00CF31F8" w:rsidRPr="002E0796" w:rsidDel="002D44FD">
          <w:delText>—</w:delText>
        </w:r>
        <w:r w:rsidR="00CF31F8" w:rsidRPr="002E0796" w:rsidDel="002D44FD">
          <w:tab/>
        </w:r>
        <w:r w:rsidR="00CF31F8" w:rsidDel="002D44FD">
          <w:delText>Locale/Script Information: ISO 639-1, ISO 15924</w:delText>
        </w:r>
      </w:del>
    </w:p>
    <w:p w14:paraId="4578A254" w14:textId="140083B0" w:rsidR="00646E82" w:rsidDel="008C1446" w:rsidRDefault="00646E82" w:rsidP="00CF31F8">
      <w:pPr>
        <w:rPr>
          <w:del w:id="813" w:author="Ronald Tse" w:date="2017-11-30T00:50:00Z"/>
        </w:rPr>
      </w:pPr>
      <w:del w:id="814" w:author="Ronald Tse" w:date="2017-11-30T00:50:00Z">
        <w:r w:rsidDel="008C1446">
          <w:delText xml:space="preserve">A Profile can be specified in the following </w:delText>
        </w:r>
        <w:r w:rsidR="00A04649" w:rsidDel="008C1446">
          <w:delText xml:space="preserve">object </w:delText>
        </w:r>
        <w:r w:rsidDel="008C1446">
          <w:delText>structure</w:delText>
        </w:r>
        <w:r w:rsidR="00A04649" w:rsidDel="008C1446">
          <w:delText xml:space="preserve"> (in JSON)</w:delText>
        </w:r>
      </w:del>
    </w:p>
    <w:p w14:paraId="3FF84629" w14:textId="72C8A5B1" w:rsidR="00FB5101" w:rsidDel="008C1446" w:rsidRDefault="00FB5101" w:rsidP="00FB5101">
      <w:pPr>
        <w:pStyle w:val="Code"/>
        <w:rPr>
          <w:del w:id="815" w:author="Ronald Tse" w:date="2017-11-30T00:50:00Z"/>
        </w:rPr>
      </w:pPr>
      <w:commentRangeStart w:id="816"/>
      <w:del w:id="817" w:author="Ronald Tse" w:date="2017-11-30T00:50:00Z">
        <w:r w:rsidDel="008C1446">
          <w:delText>profile = {</w:delText>
        </w:r>
      </w:del>
    </w:p>
    <w:p w14:paraId="32A85DF9" w14:textId="16895E54" w:rsidR="00FB5101" w:rsidDel="008C1446" w:rsidRDefault="00FB5101" w:rsidP="00FB5101">
      <w:pPr>
        <w:pStyle w:val="Code"/>
        <w:rPr>
          <w:del w:id="818" w:author="Ronald Tse" w:date="2017-11-30T00:50:00Z"/>
        </w:rPr>
      </w:pPr>
    </w:p>
    <w:p w14:paraId="0029F373" w14:textId="2EF48D11" w:rsidR="00FB5101" w:rsidDel="008C1446" w:rsidRDefault="00FB5101" w:rsidP="00FB5101">
      <w:pPr>
        <w:pStyle w:val="Code"/>
        <w:rPr>
          <w:del w:id="819" w:author="Ronald Tse" w:date="2017-11-30T00:50:00Z"/>
        </w:rPr>
      </w:pPr>
      <w:del w:id="820" w:author="Ronald Tse" w:date="2017-11-30T00:50:00Z">
        <w:r w:rsidDel="008C1446">
          <w:delText xml:space="preserve">  id: "http://www.iso.org/tc211/tc211-sample.adp",</w:delText>
        </w:r>
      </w:del>
    </w:p>
    <w:p w14:paraId="646D3C05" w14:textId="76D482C4" w:rsidR="00FB5101" w:rsidDel="008C1446" w:rsidRDefault="00FB5101" w:rsidP="00FB5101">
      <w:pPr>
        <w:pStyle w:val="Code"/>
        <w:rPr>
          <w:del w:id="821" w:author="Ronald Tse" w:date="2017-11-30T00:50:00Z"/>
        </w:rPr>
      </w:pPr>
      <w:del w:id="822" w:author="Ronald Tse" w:date="2017-11-30T00:50:00Z">
        <w:r w:rsidDel="008C1446">
          <w:delText xml:space="preserve">  type: "iso-19160-address-profile",</w:delText>
        </w:r>
      </w:del>
    </w:p>
    <w:p w14:paraId="4DA48354" w14:textId="51A97EE1" w:rsidR="00FB5101" w:rsidDel="008C1446" w:rsidRDefault="00FB5101" w:rsidP="00FB5101">
      <w:pPr>
        <w:pStyle w:val="Code"/>
        <w:rPr>
          <w:del w:id="823" w:author="Ronald Tse" w:date="2017-11-30T00:50:00Z"/>
        </w:rPr>
      </w:pPr>
      <w:del w:id="824" w:author="Ronald Tse" w:date="2017-11-30T00:50:00Z">
        <w:r w:rsidDel="008C1446">
          <w:delText xml:space="preserve">  publisher: "http://www.iso.org/tc211/",</w:delText>
        </w:r>
      </w:del>
    </w:p>
    <w:p w14:paraId="3B4F0AE0" w14:textId="6E756A4F" w:rsidR="00FB5101" w:rsidDel="008C1446" w:rsidRDefault="00FB5101" w:rsidP="00FB5101">
      <w:pPr>
        <w:pStyle w:val="Code"/>
        <w:rPr>
          <w:del w:id="825" w:author="Ronald Tse" w:date="2017-11-30T00:50:00Z"/>
        </w:rPr>
      </w:pPr>
      <w:del w:id="826" w:author="Ronald Tse" w:date="2017-11-30T00:50:00Z">
        <w:r w:rsidDel="008C1446">
          <w:delText xml:space="preserve">  signature: "...",</w:delText>
        </w:r>
      </w:del>
    </w:p>
    <w:p w14:paraId="626119A6" w14:textId="297C3A1C" w:rsidR="00FB5101" w:rsidDel="008C1446" w:rsidRDefault="00FB5101" w:rsidP="00FB5101">
      <w:pPr>
        <w:pStyle w:val="Code"/>
        <w:rPr>
          <w:del w:id="827" w:author="Ronald Tse" w:date="2017-11-30T00:50:00Z"/>
        </w:rPr>
      </w:pPr>
    </w:p>
    <w:p w14:paraId="4221F32F" w14:textId="1DCDFCBF" w:rsidR="00FB5101" w:rsidDel="008C1446" w:rsidRDefault="00FB5101" w:rsidP="00FB5101">
      <w:pPr>
        <w:pStyle w:val="Code"/>
        <w:rPr>
          <w:del w:id="828" w:author="Ronald Tse" w:date="2017-11-30T00:50:00Z"/>
        </w:rPr>
      </w:pPr>
      <w:del w:id="829" w:author="Ronald Tse" w:date="2017-11-30T00:50:00Z">
        <w:r w:rsidDel="008C1446">
          <w:delText xml:space="preserve">  name: "TC 211 Minimal Address Profile",</w:delText>
        </w:r>
      </w:del>
    </w:p>
    <w:p w14:paraId="2B7B31E9" w14:textId="0265E430" w:rsidR="00FB5101" w:rsidDel="008C1446" w:rsidRDefault="00FB5101" w:rsidP="00FB5101">
      <w:pPr>
        <w:pStyle w:val="Code"/>
        <w:rPr>
          <w:del w:id="830" w:author="Ronald Tse" w:date="2017-11-30T00:50:00Z"/>
        </w:rPr>
      </w:pPr>
      <w:del w:id="831" w:author="Ronald Tse" w:date="2017-11-30T00:50:00Z">
        <w:r w:rsidDel="008C1446">
          <w:delText xml:space="preserve">  locale: {</w:delText>
        </w:r>
      </w:del>
    </w:p>
    <w:p w14:paraId="30367756" w14:textId="1AC40FA3" w:rsidR="00FB5101" w:rsidDel="008C1446" w:rsidRDefault="00FB5101" w:rsidP="00FB5101">
      <w:pPr>
        <w:pStyle w:val="Code"/>
        <w:rPr>
          <w:del w:id="832" w:author="Ronald Tse" w:date="2017-11-30T00:50:00Z"/>
        </w:rPr>
      </w:pPr>
      <w:del w:id="833" w:author="Ronald Tse" w:date="2017-11-30T00:50:00Z">
        <w:r w:rsidDel="008C1446">
          <w:delText xml:space="preserve">    language: "en",</w:delText>
        </w:r>
      </w:del>
    </w:p>
    <w:p w14:paraId="348CE0DB" w14:textId="6E989350" w:rsidR="00FB5101" w:rsidDel="008C1446" w:rsidRDefault="00FB5101" w:rsidP="00FB5101">
      <w:pPr>
        <w:pStyle w:val="Code"/>
        <w:rPr>
          <w:del w:id="834" w:author="Ronald Tse" w:date="2017-11-30T00:50:00Z"/>
        </w:rPr>
      </w:pPr>
      <w:del w:id="835" w:author="Ronald Tse" w:date="2017-11-30T00:50:00Z">
        <w:r w:rsidDel="008C1446">
          <w:delText xml:space="preserve">    script: "en",</w:delText>
        </w:r>
      </w:del>
    </w:p>
    <w:p w14:paraId="1B9AF765" w14:textId="6E585F9E" w:rsidR="00FB5101" w:rsidDel="008C1446" w:rsidRDefault="00FB5101" w:rsidP="00FB5101">
      <w:pPr>
        <w:pStyle w:val="Code"/>
        <w:rPr>
          <w:del w:id="836" w:author="Ronald Tse" w:date="2017-11-30T00:50:00Z"/>
        </w:rPr>
      </w:pPr>
      <w:del w:id="837" w:author="Ronald Tse" w:date="2017-11-30T00:50:00Z">
        <w:r w:rsidDel="008C1446">
          <w:delText xml:space="preserve">  },</w:delText>
        </w:r>
      </w:del>
    </w:p>
    <w:p w14:paraId="23119C42" w14:textId="4F591E78" w:rsidR="00FB5101" w:rsidDel="008C1446" w:rsidRDefault="00FB5101" w:rsidP="00FB5101">
      <w:pPr>
        <w:pStyle w:val="Code"/>
        <w:rPr>
          <w:del w:id="838" w:author="Ronald Tse" w:date="2017-11-30T00:50:00Z"/>
        </w:rPr>
      </w:pPr>
    </w:p>
    <w:p w14:paraId="75A45D26" w14:textId="5A33AB55" w:rsidR="00FB5101" w:rsidDel="008C1446" w:rsidRDefault="00FB5101" w:rsidP="00FB5101">
      <w:pPr>
        <w:pStyle w:val="Code"/>
        <w:rPr>
          <w:del w:id="839" w:author="Ronald Tse" w:date="2017-11-30T00:50:00Z"/>
        </w:rPr>
      </w:pPr>
      <w:del w:id="840" w:author="Ronald Tse" w:date="2017-11-30T00:50:00Z">
        <w:r w:rsidDel="008C1446">
          <w:delText xml:space="preserve">  </w:delText>
        </w:r>
      </w:del>
      <w:del w:id="841" w:author="Ronald Tse" w:date="2017-11-29T15:41:00Z">
        <w:r w:rsidDel="0047353C">
          <w:delText>valueType</w:delText>
        </w:r>
      </w:del>
      <w:del w:id="842" w:author="Ronald Tse" w:date="2017-11-30T00:50:00Z">
        <w:r w:rsidDel="008C1446">
          <w:delText>s: {</w:delText>
        </w:r>
      </w:del>
    </w:p>
    <w:p w14:paraId="3D967E74" w14:textId="0B40BA98" w:rsidR="00FB5101" w:rsidDel="008C1446" w:rsidRDefault="00FB5101" w:rsidP="00FB5101">
      <w:pPr>
        <w:pStyle w:val="Code"/>
        <w:rPr>
          <w:del w:id="843" w:author="Ronald Tse" w:date="2017-11-30T00:50:00Z"/>
        </w:rPr>
      </w:pPr>
      <w:del w:id="844" w:author="Ronald Tse" w:date="2017-11-30T00:50:00Z">
        <w:r w:rsidDel="008C1446">
          <w:delText xml:space="preserve">    addressedObjectIdentifier: {</w:delText>
        </w:r>
      </w:del>
    </w:p>
    <w:p w14:paraId="517E0786" w14:textId="4D42FD1C" w:rsidR="00FB5101" w:rsidDel="008C1446" w:rsidRDefault="00FB5101" w:rsidP="00FB5101">
      <w:pPr>
        <w:pStyle w:val="Code"/>
        <w:rPr>
          <w:del w:id="845" w:author="Ronald Tse" w:date="2017-11-30T00:50:00Z"/>
        </w:rPr>
      </w:pPr>
      <w:del w:id="846" w:author="Ronald Tse" w:date="2017-11-30T00:50:00Z">
        <w:r w:rsidDel="008C1446">
          <w:delText xml:space="preserve">      primitiveType: Integer,</w:delText>
        </w:r>
      </w:del>
    </w:p>
    <w:p w14:paraId="6AF38248" w14:textId="1DF4F53D" w:rsidR="00FB5101" w:rsidDel="008C1446" w:rsidRDefault="00FB5101" w:rsidP="00FB5101">
      <w:pPr>
        <w:pStyle w:val="Code"/>
        <w:rPr>
          <w:del w:id="847" w:author="Ronald Tse" w:date="2017-11-30T00:50:00Z"/>
        </w:rPr>
      </w:pPr>
      <w:del w:id="848" w:author="Ronald Tse" w:date="2017-11-30T00:50:00Z">
        <w:r w:rsidDel="008C1446">
          <w:delText xml:space="preserve">    }</w:delText>
        </w:r>
      </w:del>
    </w:p>
    <w:p w14:paraId="1ADA05DC" w14:textId="5970E55F" w:rsidR="00FB5101" w:rsidDel="008C1446" w:rsidRDefault="00FB5101" w:rsidP="00FB5101">
      <w:pPr>
        <w:pStyle w:val="Code"/>
        <w:rPr>
          <w:del w:id="849" w:author="Ronald Tse" w:date="2017-11-30T00:50:00Z"/>
        </w:rPr>
      </w:pPr>
      <w:del w:id="850" w:author="Ronald Tse" w:date="2017-11-30T00:50:00Z">
        <w:r w:rsidDel="008C1446">
          <w:delText xml:space="preserve">  }</w:delText>
        </w:r>
      </w:del>
    </w:p>
    <w:p w14:paraId="391F8C95" w14:textId="5B1C60E6" w:rsidR="00FB5101" w:rsidDel="008C1446" w:rsidRDefault="00FB5101" w:rsidP="00FB5101">
      <w:pPr>
        <w:pStyle w:val="Code"/>
        <w:rPr>
          <w:del w:id="851" w:author="Ronald Tse" w:date="2017-11-30T00:50:00Z"/>
        </w:rPr>
      </w:pPr>
      <w:del w:id="852" w:author="Ronald Tse" w:date="2017-11-30T00:50:00Z">
        <w:r w:rsidDel="008C1446">
          <w:delText xml:space="preserve">  addressComponents: { ... }</w:delText>
        </w:r>
      </w:del>
    </w:p>
    <w:p w14:paraId="0A610ACC" w14:textId="214DC581" w:rsidR="00FB5101" w:rsidRPr="00FB5101" w:rsidDel="008C1446" w:rsidRDefault="00FB5101" w:rsidP="00F240AA">
      <w:pPr>
        <w:pStyle w:val="Code"/>
        <w:rPr>
          <w:del w:id="853" w:author="Ronald Tse" w:date="2017-11-30T00:50:00Z"/>
        </w:rPr>
      </w:pPr>
      <w:del w:id="854" w:author="Ronald Tse" w:date="2017-11-30T00:50:00Z">
        <w:r w:rsidRPr="00FB5101" w:rsidDel="008C1446">
          <w:delText xml:space="preserve">  addressClasses: {</w:delText>
        </w:r>
        <w:r w:rsidDel="008C1446">
          <w:delText xml:space="preserve"> ... }</w:delText>
        </w:r>
      </w:del>
    </w:p>
    <w:p w14:paraId="08BBE741" w14:textId="47F514B4" w:rsidR="00A62E93" w:rsidDel="008C1446" w:rsidRDefault="00FB5101" w:rsidP="00FB5101">
      <w:pPr>
        <w:pStyle w:val="Code"/>
        <w:rPr>
          <w:del w:id="855" w:author="Ronald Tse" w:date="2017-11-30T00:50:00Z"/>
        </w:rPr>
      </w:pPr>
      <w:del w:id="856" w:author="Ronald Tse" w:date="2017-11-30T00:50:00Z">
        <w:r w:rsidDel="008C1446">
          <w:delText>}</w:delText>
        </w:r>
      </w:del>
    </w:p>
    <w:commentRangeEnd w:id="816"/>
    <w:p w14:paraId="7BC3250E" w14:textId="09A87BDC" w:rsidR="00A62E93" w:rsidRDefault="00A62E93" w:rsidP="00A62E93">
      <w:pPr>
        <w:pStyle w:val="Heading3"/>
        <w:rPr>
          <w:ins w:id="857" w:author="Ronald Tse" w:date="2017-11-30T00:30:00Z"/>
        </w:rPr>
        <w:pPrChange w:id="858" w:author="Ronald Tse" w:date="2017-11-30T00:29:00Z">
          <w:pPr>
            <w:pStyle w:val="Heading2"/>
            <w:numPr>
              <w:numId w:val="1"/>
            </w:numPr>
            <w:tabs>
              <w:tab w:val="clear" w:pos="360"/>
            </w:tabs>
          </w:pPr>
        </w:pPrChange>
      </w:pPr>
      <w:ins w:id="859" w:author="Ronald Tse" w:date="2017-11-30T00:29:00Z">
        <w:r>
          <w:t>ValidityInformation</w:t>
        </w:r>
      </w:ins>
      <w:ins w:id="860" w:author="Ronald Tse" w:date="2017-11-30T01:16:00Z">
        <w:r w:rsidR="00900E30">
          <w:t>)</w:t>
        </w:r>
      </w:ins>
    </w:p>
    <w:p w14:paraId="32B067E9" w14:textId="77777777" w:rsidR="00A62E93" w:rsidRDefault="00A62E93" w:rsidP="00A62E93">
      <w:pPr>
        <w:rPr>
          <w:ins w:id="861" w:author="Ronald Tse" w:date="2017-11-30T00:31:00Z"/>
          <w:lang w:eastAsia="ja-JP"/>
        </w:rPr>
        <w:pPrChange w:id="862" w:author="Ronald Tse" w:date="2017-11-30T00:30:00Z">
          <w:pPr>
            <w:pStyle w:val="Heading2"/>
            <w:numPr>
              <w:numId w:val="1"/>
            </w:numPr>
            <w:tabs>
              <w:tab w:val="clear" w:pos="360"/>
            </w:tabs>
          </w:pPr>
        </w:pPrChange>
      </w:pPr>
      <w:ins w:id="863" w:author="Ronald Tse" w:date="2017-11-30T00:30:00Z">
        <w:r>
          <w:rPr>
            <w:lang w:eastAsia="ja-JP"/>
          </w:rPr>
          <w:t xml:space="preserve">Validity is specified </w:t>
        </w:r>
      </w:ins>
      <w:ins w:id="864" w:author="Ronald Tse" w:date="2017-11-30T00:31:00Z">
        <w:r>
          <w:rPr>
            <w:lang w:eastAsia="ja-JP"/>
          </w:rPr>
          <w:t>by:</w:t>
        </w:r>
      </w:ins>
    </w:p>
    <w:p w14:paraId="0035DE10" w14:textId="1CEA7344" w:rsidR="00A62E93" w:rsidRDefault="00A62E93" w:rsidP="00A62E93">
      <w:pPr>
        <w:rPr>
          <w:ins w:id="865" w:author="Ronald Tse" w:date="2017-11-30T00:31:00Z"/>
          <w:lang w:eastAsia="ja-JP"/>
        </w:rPr>
        <w:pPrChange w:id="866" w:author="Ronald Tse" w:date="2017-11-30T00:30:00Z">
          <w:pPr>
            <w:pStyle w:val="Heading2"/>
            <w:numPr>
              <w:numId w:val="1"/>
            </w:numPr>
            <w:tabs>
              <w:tab w:val="clear" w:pos="360"/>
            </w:tabs>
          </w:pPr>
        </w:pPrChange>
      </w:pPr>
      <w:ins w:id="867" w:author="Ronald Tse" w:date="2017-11-30T00:31:00Z">
        <w:r w:rsidRPr="002E0796">
          <w:t>—</w:t>
        </w:r>
        <w:r w:rsidRPr="002E0796">
          <w:tab/>
        </w:r>
      </w:ins>
      <w:ins w:id="868" w:author="Ronald Tse" w:date="2017-11-30T00:30:00Z">
        <w:r>
          <w:rPr>
            <w:lang w:eastAsia="ja-JP"/>
          </w:rPr>
          <w:t xml:space="preserve">validTo: </w:t>
        </w:r>
      </w:ins>
      <w:ins w:id="869" w:author="Ronald Tse" w:date="2017-11-30T00:31:00Z">
        <w:r w:rsidR="00A535AD">
          <w:rPr>
            <w:lang w:eastAsia="ja-JP"/>
          </w:rPr>
          <w:t>DateTime; the date and time when this address profile becomes valid.</w:t>
        </w:r>
      </w:ins>
    </w:p>
    <w:p w14:paraId="73082A74" w14:textId="05E38C42" w:rsidR="00A62E93" w:rsidRPr="00A62E93" w:rsidRDefault="00A62E93" w:rsidP="00A62E93">
      <w:pPr>
        <w:rPr>
          <w:ins w:id="870" w:author="Ronald Tse" w:date="2017-11-30T00:29:00Z"/>
          <w:lang w:eastAsia="ja-JP"/>
          <w:rPrChange w:id="871" w:author="Ronald Tse" w:date="2017-11-30T00:30:00Z">
            <w:rPr>
              <w:ins w:id="872" w:author="Ronald Tse" w:date="2017-11-30T00:29:00Z"/>
            </w:rPr>
          </w:rPrChange>
        </w:rPr>
        <w:pPrChange w:id="873" w:author="Ronald Tse" w:date="2017-11-30T00:30:00Z">
          <w:pPr>
            <w:pStyle w:val="Heading2"/>
            <w:numPr>
              <w:numId w:val="1"/>
            </w:numPr>
            <w:tabs>
              <w:tab w:val="clear" w:pos="360"/>
            </w:tabs>
          </w:pPr>
        </w:pPrChange>
      </w:pPr>
      <w:ins w:id="874" w:author="Ronald Tse" w:date="2017-11-30T00:31:00Z">
        <w:r w:rsidRPr="002E0796">
          <w:t>—</w:t>
        </w:r>
        <w:r w:rsidRPr="002E0796">
          <w:tab/>
        </w:r>
      </w:ins>
      <w:ins w:id="875" w:author="Ronald Tse" w:date="2017-11-30T00:30:00Z">
        <w:r>
          <w:rPr>
            <w:lang w:eastAsia="ja-JP"/>
          </w:rPr>
          <w:t>validFrom</w:t>
        </w:r>
      </w:ins>
      <w:ins w:id="876" w:author="Ronald Tse" w:date="2017-11-30T00:31:00Z">
        <w:r w:rsidR="00A535AD">
          <w:rPr>
            <w:lang w:eastAsia="ja-JP"/>
          </w:rPr>
          <w:t xml:space="preserve">: DateTime; the date and time when this address profile becomes </w:t>
        </w:r>
        <w:r w:rsidR="00A535AD">
          <w:rPr>
            <w:lang w:eastAsia="ja-JP"/>
          </w:rPr>
          <w:t>invalid.</w:t>
        </w:r>
      </w:ins>
    </w:p>
    <w:p w14:paraId="129D757A" w14:textId="74154926" w:rsidR="00A62E93" w:rsidRDefault="00900E30" w:rsidP="00A62E93">
      <w:pPr>
        <w:pStyle w:val="Heading3"/>
        <w:rPr>
          <w:ins w:id="877" w:author="Ronald Tse" w:date="2017-11-30T00:30:00Z"/>
        </w:rPr>
      </w:pPr>
      <w:ins w:id="878" w:author="Ronald Tse" w:date="2017-11-30T01:16:00Z">
        <w:r>
          <w:t>Publisher Information (</w:t>
        </w:r>
      </w:ins>
      <w:ins w:id="879" w:author="Ronald Tse" w:date="2017-11-30T00:30:00Z">
        <w:r w:rsidR="00A62E93">
          <w:t>PublisherInformation</w:t>
        </w:r>
      </w:ins>
      <w:ins w:id="880" w:author="Ronald Tse" w:date="2017-11-30T01:16:00Z">
        <w:r>
          <w:t>)</w:t>
        </w:r>
      </w:ins>
    </w:p>
    <w:p w14:paraId="5EB8F74C" w14:textId="618AEE6E" w:rsidR="00A62E93" w:rsidRDefault="00A62E93" w:rsidP="00A62E93">
      <w:pPr>
        <w:rPr>
          <w:ins w:id="881" w:author="Ronald Tse" w:date="2017-11-30T00:30:00Z"/>
          <w:lang w:eastAsia="ja-JP"/>
        </w:rPr>
        <w:pPrChange w:id="882" w:author="Ronald Tse" w:date="2017-11-30T00:30:00Z">
          <w:pPr>
            <w:pStyle w:val="Heading3"/>
          </w:pPr>
        </w:pPrChange>
      </w:pPr>
      <w:ins w:id="883" w:author="Ronald Tse" w:date="2017-11-30T00:30:00Z">
        <w:r>
          <w:rPr>
            <w:lang w:eastAsia="ja-JP"/>
          </w:rPr>
          <w:t>Publisher information include</w:t>
        </w:r>
      </w:ins>
      <w:ins w:id="884" w:author="Ronald Tse" w:date="2017-11-30T00:33:00Z">
        <w:r w:rsidR="000330E9">
          <w:rPr>
            <w:lang w:eastAsia="ja-JP"/>
          </w:rPr>
          <w:t>s</w:t>
        </w:r>
      </w:ins>
      <w:ins w:id="885" w:author="Ronald Tse" w:date="2017-11-30T00:30:00Z">
        <w:r>
          <w:rPr>
            <w:lang w:eastAsia="ja-JP"/>
          </w:rPr>
          <w:t>:</w:t>
        </w:r>
      </w:ins>
    </w:p>
    <w:p w14:paraId="0CC47AE1" w14:textId="77777777" w:rsidR="00A535AD" w:rsidRDefault="00A535AD" w:rsidP="00A62E93">
      <w:pPr>
        <w:rPr>
          <w:ins w:id="886" w:author="Ronald Tse" w:date="2017-11-30T00:31:00Z"/>
          <w:lang w:eastAsia="ja-JP"/>
        </w:rPr>
        <w:pPrChange w:id="887" w:author="Ronald Tse" w:date="2017-11-30T00:30:00Z">
          <w:pPr>
            <w:pStyle w:val="Heading3"/>
          </w:pPr>
        </w:pPrChange>
      </w:pPr>
      <w:ins w:id="888" w:author="Ronald Tse" w:date="2017-11-30T00:31:00Z">
        <w:r w:rsidRPr="002E0796">
          <w:t>—</w:t>
        </w:r>
        <w:r w:rsidRPr="002E0796">
          <w:tab/>
        </w:r>
      </w:ins>
      <w:ins w:id="889" w:author="Ronald Tse" w:date="2017-11-30T00:30:00Z">
        <w:r w:rsidR="00A62E93">
          <w:rPr>
            <w:lang w:eastAsia="ja-JP"/>
          </w:rPr>
          <w:t>publisherName</w:t>
        </w:r>
      </w:ins>
      <w:ins w:id="890" w:author="Ronald Tse" w:date="2017-11-30T00:31:00Z">
        <w:r>
          <w:rPr>
            <w:lang w:eastAsia="ja-JP"/>
          </w:rPr>
          <w:t>: CharacterString; the name of the publisher;</w:t>
        </w:r>
      </w:ins>
    </w:p>
    <w:p w14:paraId="75032048" w14:textId="6058F3E9" w:rsidR="00A62E93" w:rsidRPr="00A62E93" w:rsidRDefault="00A535AD" w:rsidP="00A62E93">
      <w:pPr>
        <w:rPr>
          <w:ins w:id="891" w:author="Ronald Tse" w:date="2017-11-30T00:30:00Z"/>
          <w:lang w:eastAsia="ja-JP"/>
          <w:rPrChange w:id="892" w:author="Ronald Tse" w:date="2017-11-30T00:30:00Z">
            <w:rPr>
              <w:ins w:id="893" w:author="Ronald Tse" w:date="2017-11-30T00:30:00Z"/>
            </w:rPr>
          </w:rPrChange>
        </w:rPr>
        <w:pPrChange w:id="894" w:author="Ronald Tse" w:date="2017-11-30T00:30:00Z">
          <w:pPr>
            <w:pStyle w:val="Heading3"/>
          </w:pPr>
        </w:pPrChange>
      </w:pPr>
      <w:ins w:id="895" w:author="Ronald Tse" w:date="2017-11-30T00:32:00Z">
        <w:r w:rsidRPr="002E0796">
          <w:t>—</w:t>
        </w:r>
        <w:r w:rsidRPr="002E0796">
          <w:tab/>
        </w:r>
      </w:ins>
      <w:ins w:id="896" w:author="Ronald Tse" w:date="2017-11-30T00:30:00Z">
        <w:r w:rsidR="00A62E93">
          <w:rPr>
            <w:lang w:eastAsia="ja-JP"/>
          </w:rPr>
          <w:t>publisherUri</w:t>
        </w:r>
      </w:ins>
      <w:ins w:id="897" w:author="Ronald Tse" w:date="2017-11-30T00:32:00Z">
        <w:r>
          <w:rPr>
            <w:lang w:eastAsia="ja-JP"/>
          </w:rPr>
          <w:t>: Uri; the URI where the publisher can be found.</w:t>
        </w:r>
      </w:ins>
    </w:p>
    <w:p w14:paraId="3DB077C7" w14:textId="3F43985F" w:rsidR="00A62E93" w:rsidRDefault="00D01802" w:rsidP="00A62E93">
      <w:pPr>
        <w:pStyle w:val="Heading3"/>
        <w:rPr>
          <w:ins w:id="898" w:author="Ronald Tse" w:date="2017-11-30T00:30:00Z"/>
        </w:rPr>
      </w:pPr>
      <w:r>
        <w:rPr>
          <w:rStyle w:val="CommentReference"/>
        </w:rPr>
        <w:commentReference w:id="816"/>
      </w:r>
      <w:ins w:id="899" w:author="Ronald Tse" w:date="2017-11-30T01:16:00Z">
        <w:r w:rsidR="00900E30">
          <w:t>Localization Information (</w:t>
        </w:r>
      </w:ins>
      <w:ins w:id="900" w:author="Ronald Tse" w:date="2017-11-30T00:30:00Z">
        <w:r w:rsidR="00A62E93">
          <w:t>LocalizationInformation</w:t>
        </w:r>
      </w:ins>
      <w:ins w:id="901" w:author="Ronald Tse" w:date="2017-11-30T01:16:00Z">
        <w:r w:rsidR="00900E30">
          <w:t>)</w:t>
        </w:r>
      </w:ins>
    </w:p>
    <w:p w14:paraId="5D3FC66B" w14:textId="53619481" w:rsidR="00A62E93" w:rsidRDefault="00A62E93" w:rsidP="00A62E93">
      <w:pPr>
        <w:rPr>
          <w:ins w:id="902" w:author="Ronald Tse" w:date="2017-11-30T00:30:00Z"/>
          <w:lang w:eastAsia="ja-JP"/>
        </w:rPr>
        <w:pPrChange w:id="903" w:author="Ronald Tse" w:date="2017-11-30T00:30:00Z">
          <w:pPr>
            <w:pStyle w:val="Heading3"/>
          </w:pPr>
        </w:pPrChange>
      </w:pPr>
      <w:ins w:id="904" w:author="Ronald Tse" w:date="2017-11-30T00:30:00Z">
        <w:r>
          <w:rPr>
            <w:lang w:eastAsia="ja-JP"/>
          </w:rPr>
          <w:t>Localization information include</w:t>
        </w:r>
      </w:ins>
      <w:ins w:id="905" w:author="Ronald Tse" w:date="2017-11-30T00:33:00Z">
        <w:r w:rsidR="000330E9">
          <w:rPr>
            <w:lang w:eastAsia="ja-JP"/>
          </w:rPr>
          <w:t>s</w:t>
        </w:r>
      </w:ins>
      <w:ins w:id="906" w:author="Ronald Tse" w:date="2017-11-30T00:30:00Z">
        <w:r w:rsidR="00A535AD">
          <w:rPr>
            <w:lang w:eastAsia="ja-JP"/>
          </w:rPr>
          <w:t>:</w:t>
        </w:r>
      </w:ins>
    </w:p>
    <w:p w14:paraId="1B963B9A" w14:textId="553AC485" w:rsidR="00A535AD" w:rsidRDefault="00A535AD" w:rsidP="00A62E93">
      <w:pPr>
        <w:rPr>
          <w:ins w:id="907" w:author="Ronald Tse" w:date="2017-11-30T00:32:00Z"/>
        </w:rPr>
        <w:pPrChange w:id="908" w:author="Ronald Tse" w:date="2017-11-30T00:30:00Z">
          <w:pPr>
            <w:pStyle w:val="Heading3"/>
          </w:pPr>
        </w:pPrChange>
      </w:pPr>
      <w:ins w:id="909" w:author="Ronald Tse" w:date="2017-11-30T00:32:00Z">
        <w:r w:rsidRPr="002E0796">
          <w:t>—</w:t>
        </w:r>
        <w:r w:rsidRPr="002E0796">
          <w:tab/>
        </w:r>
        <w:r>
          <w:t>language: ISO 639-1 2-letter code</w:t>
        </w:r>
      </w:ins>
    </w:p>
    <w:p w14:paraId="1A4E9F1C" w14:textId="224BB0E1" w:rsidR="00A535AD" w:rsidRPr="00A62E93" w:rsidRDefault="00A535AD" w:rsidP="00A62E93">
      <w:pPr>
        <w:rPr>
          <w:ins w:id="910" w:author="Ronald Tse" w:date="2017-11-30T00:30:00Z"/>
          <w:lang w:eastAsia="ja-JP"/>
          <w:rPrChange w:id="911" w:author="Ronald Tse" w:date="2017-11-30T00:30:00Z">
            <w:rPr>
              <w:ins w:id="912" w:author="Ronald Tse" w:date="2017-11-30T00:30:00Z"/>
            </w:rPr>
          </w:rPrChange>
        </w:rPr>
        <w:pPrChange w:id="913" w:author="Ronald Tse" w:date="2017-11-30T00:30:00Z">
          <w:pPr>
            <w:pStyle w:val="Heading3"/>
          </w:pPr>
        </w:pPrChange>
      </w:pPr>
      <w:ins w:id="914" w:author="Ronald Tse" w:date="2017-11-30T00:32:00Z">
        <w:r w:rsidRPr="002E0796">
          <w:t>—</w:t>
        </w:r>
        <w:r w:rsidRPr="002E0796">
          <w:tab/>
        </w:r>
        <w:r>
          <w:t>script: ISO 15924 4-letter Code</w:t>
        </w:r>
      </w:ins>
    </w:p>
    <w:p w14:paraId="31340D8A" w14:textId="55DEB786" w:rsidR="000330E9" w:rsidRDefault="00900E30" w:rsidP="000330E9">
      <w:pPr>
        <w:pStyle w:val="Heading2"/>
        <w:numPr>
          <w:ilvl w:val="1"/>
          <w:numId w:val="1"/>
        </w:numPr>
        <w:tabs>
          <w:tab w:val="clear" w:pos="360"/>
        </w:tabs>
        <w:rPr>
          <w:ins w:id="915" w:author="Ronald Tse" w:date="2017-11-30T00:33:00Z"/>
        </w:rPr>
      </w:pPr>
      <w:ins w:id="916" w:author="Ronald Tse" w:date="2017-11-30T01:16:00Z">
        <w:r>
          <w:t>Address Signature (</w:t>
        </w:r>
      </w:ins>
      <w:ins w:id="917" w:author="Ronald Tse" w:date="2017-11-30T00:33:00Z">
        <w:r w:rsidR="000330E9">
          <w:t>Address</w:t>
        </w:r>
        <w:r w:rsidR="000330E9">
          <w:t>Signature</w:t>
        </w:r>
      </w:ins>
      <w:ins w:id="918" w:author="Ronald Tse" w:date="2017-11-30T01:16:00Z">
        <w:r>
          <w:t>)</w:t>
        </w:r>
      </w:ins>
    </w:p>
    <w:p w14:paraId="21648F7F" w14:textId="602A573C" w:rsidR="000330E9" w:rsidRDefault="000330E9" w:rsidP="000330E9">
      <w:pPr>
        <w:rPr>
          <w:ins w:id="919" w:author="Ronald Tse" w:date="2017-11-30T00:33:00Z"/>
          <w:lang w:eastAsia="ja-JP"/>
        </w:rPr>
      </w:pPr>
      <w:ins w:id="920" w:author="Ronald Tse" w:date="2017-11-30T00:33:00Z">
        <w:r>
          <w:rPr>
            <w:lang w:eastAsia="ja-JP"/>
          </w:rPr>
          <w:t xml:space="preserve">Signature </w:t>
        </w:r>
        <w:r>
          <w:rPr>
            <w:lang w:eastAsia="ja-JP"/>
          </w:rPr>
          <w:t>information include</w:t>
        </w:r>
        <w:r>
          <w:rPr>
            <w:lang w:eastAsia="ja-JP"/>
          </w:rPr>
          <w:t>s</w:t>
        </w:r>
        <w:r>
          <w:rPr>
            <w:lang w:eastAsia="ja-JP"/>
          </w:rPr>
          <w:t>:</w:t>
        </w:r>
      </w:ins>
    </w:p>
    <w:p w14:paraId="29E1CA56" w14:textId="3699DF77" w:rsidR="000330E9" w:rsidRDefault="000330E9" w:rsidP="000330E9">
      <w:pPr>
        <w:rPr>
          <w:ins w:id="921" w:author="Ronald Tse" w:date="2017-11-30T00:33:00Z"/>
        </w:rPr>
      </w:pPr>
      <w:ins w:id="922" w:author="Ronald Tse" w:date="2017-11-30T00:33:00Z">
        <w:r w:rsidRPr="002E0796">
          <w:t>—</w:t>
        </w:r>
        <w:r w:rsidRPr="002E0796">
          <w:tab/>
        </w:r>
        <w:r>
          <w:t>algorithm</w:t>
        </w:r>
        <w:r>
          <w:t xml:space="preserve">: ISO </w:t>
        </w:r>
        <w:r>
          <w:t xml:space="preserve">14888 </w:t>
        </w:r>
      </w:ins>
      <w:ins w:id="923" w:author="Ronald Tse" w:date="2017-11-30T00:34:00Z">
        <w:r>
          <w:t>Algorithm OID; the signature algorithm used for this signature</w:t>
        </w:r>
      </w:ins>
    </w:p>
    <w:p w14:paraId="561C1EDB" w14:textId="12FB947B" w:rsidR="000330E9" w:rsidRDefault="000330E9" w:rsidP="000330E9">
      <w:pPr>
        <w:rPr>
          <w:ins w:id="924" w:author="Ronald Tse" w:date="2017-11-30T00:35:00Z"/>
        </w:rPr>
      </w:pPr>
      <w:ins w:id="925" w:author="Ronald Tse" w:date="2017-11-30T00:33:00Z">
        <w:r w:rsidRPr="002E0796">
          <w:t>—</w:t>
        </w:r>
        <w:r w:rsidRPr="002E0796">
          <w:tab/>
        </w:r>
      </w:ins>
      <w:ins w:id="926" w:author="Ronald Tse" w:date="2017-11-30T00:34:00Z">
        <w:r>
          <w:t>publicKey: Uri; where the public key of the signer used for this signature is found</w:t>
        </w:r>
      </w:ins>
    </w:p>
    <w:p w14:paraId="6029044C" w14:textId="60E4F277" w:rsidR="000330E9" w:rsidRPr="000330E9" w:rsidRDefault="000330E9" w:rsidP="000330E9">
      <w:pPr>
        <w:rPr>
          <w:ins w:id="927" w:author="Ronald Tse" w:date="2017-11-30T00:33:00Z"/>
          <w:lang w:eastAsia="ja-JP"/>
          <w:rPrChange w:id="928" w:author="Ronald Tse" w:date="2017-11-30T00:33:00Z">
            <w:rPr>
              <w:ins w:id="929" w:author="Ronald Tse" w:date="2017-11-30T00:33:00Z"/>
            </w:rPr>
          </w:rPrChange>
        </w:rPr>
        <w:pPrChange w:id="930" w:author="Ronald Tse" w:date="2017-11-30T00:33:00Z">
          <w:pPr>
            <w:pStyle w:val="Heading2"/>
            <w:numPr>
              <w:numId w:val="1"/>
            </w:numPr>
            <w:tabs>
              <w:tab w:val="clear" w:pos="360"/>
            </w:tabs>
          </w:pPr>
        </w:pPrChange>
      </w:pPr>
      <w:ins w:id="931" w:author="Ronald Tse" w:date="2017-11-30T00:35:00Z">
        <w:r w:rsidRPr="002E0796">
          <w:t>—</w:t>
        </w:r>
        <w:r w:rsidRPr="002E0796">
          <w:tab/>
        </w:r>
        <w:r>
          <w:t>signature: CharacterString; the signature itself encoded in Base64 format</w:t>
        </w:r>
      </w:ins>
    </w:p>
    <w:p w14:paraId="25700564" w14:textId="1BB7635C" w:rsidR="00646E82" w:rsidDel="000330E9" w:rsidRDefault="00900E30" w:rsidP="00F240AA">
      <w:pPr>
        <w:pStyle w:val="Code"/>
        <w:rPr>
          <w:del w:id="932" w:author="Ronald Tse" w:date="2017-11-30T00:33:00Z"/>
        </w:rPr>
      </w:pPr>
      <w:ins w:id="933" w:author="Ronald Tse" w:date="2017-11-30T01:15:00Z">
        <w:r>
          <w:t>Address Class Description (</w:t>
        </w:r>
      </w:ins>
    </w:p>
    <w:p w14:paraId="558B9FAC" w14:textId="656B7B63" w:rsidR="00CF31F8" w:rsidRDefault="00CF31F8" w:rsidP="00CF31F8">
      <w:pPr>
        <w:pStyle w:val="Heading2"/>
        <w:numPr>
          <w:ilvl w:val="1"/>
          <w:numId w:val="1"/>
        </w:numPr>
        <w:tabs>
          <w:tab w:val="clear" w:pos="360"/>
        </w:tabs>
      </w:pPr>
      <w:r>
        <w:t>AddressClass</w:t>
      </w:r>
      <w:ins w:id="934" w:author="Ronald Tse" w:date="2017-11-30T00:25:00Z">
        <w:r w:rsidR="005F4D2C">
          <w:t>Description</w:t>
        </w:r>
      </w:ins>
      <w:ins w:id="935" w:author="Ronald Tse" w:date="2017-11-30T01:16:00Z">
        <w:r w:rsidR="00900E30">
          <w:t>)</w:t>
        </w:r>
      </w:ins>
    </w:p>
    <w:p w14:paraId="68797B39" w14:textId="3C8FE688" w:rsidR="00647447" w:rsidRDefault="00647447" w:rsidP="001A33D0">
      <w:del w:id="936" w:author="Ronald Tse" w:date="2017-11-30T00:29:00Z">
        <w:r w:rsidDel="00B81916">
          <w:delText xml:space="preserve">The </w:delText>
        </w:r>
      </w:del>
      <w:r>
        <w:t>AddressClass</w:t>
      </w:r>
      <w:ins w:id="937" w:author="Ronald Tse" w:date="2017-11-30T00:26:00Z">
        <w:r w:rsidR="005F4D2C">
          <w:t>Description</w:t>
        </w:r>
      </w:ins>
      <w:r>
        <w:t xml:space="preserve"> corresponds to </w:t>
      </w:r>
      <w:del w:id="938" w:author="Ronald Tse" w:date="2017-11-30T00:26:00Z">
        <w:r w:rsidDel="00142FAA">
          <w:delText xml:space="preserve">the </w:delText>
        </w:r>
      </w:del>
      <w:ins w:id="939" w:author="Ronald Tse" w:date="2017-11-30T00:26:00Z">
        <w:r w:rsidR="00142FAA">
          <w:t xml:space="preserve">the </w:t>
        </w:r>
      </w:ins>
      <w:r>
        <w:t>“addressClass” specified in ISO 19160-1.</w:t>
      </w:r>
    </w:p>
    <w:p w14:paraId="17792F92" w14:textId="77777777" w:rsidR="00CF31F8" w:rsidRPr="005F4D2C" w:rsidRDefault="00CF31F8" w:rsidP="001A33D0">
      <w:r w:rsidRPr="005F4D2C">
        <w:t>An AddressClass</w:t>
      </w:r>
      <w:ins w:id="940" w:author="Serena Coetzee" w:date="2017-11-28T15:30:00Z">
        <w:r w:rsidR="00E97948" w:rsidRPr="005F4D2C">
          <w:t>Description</w:t>
        </w:r>
      </w:ins>
      <w:r w:rsidRPr="005F4D2C">
        <w:t xml:space="preserve"> contains:</w:t>
      </w:r>
    </w:p>
    <w:p w14:paraId="024ADE1E" w14:textId="102CD7E4" w:rsidR="00AD61F3" w:rsidRDefault="00AD61F3" w:rsidP="001A33D0">
      <w:pPr>
        <w:rPr>
          <w:ins w:id="941" w:author="Ronald Tse" w:date="2017-11-30T00:41:00Z"/>
        </w:rPr>
      </w:pPr>
      <w:ins w:id="942" w:author="Ronald Tse" w:date="2017-11-30T00:41:00Z">
        <w:r w:rsidRPr="005F4D2C">
          <w:t>—</w:t>
        </w:r>
        <w:r w:rsidRPr="005F4D2C">
          <w:tab/>
        </w:r>
        <w:r>
          <w:t>Attributes: ID, Description</w:t>
        </w:r>
      </w:ins>
    </w:p>
    <w:p w14:paraId="1F22C32A" w14:textId="0D37C56C" w:rsidR="004C4D82" w:rsidRDefault="00CF31F8" w:rsidP="001A33D0">
      <w:r w:rsidRPr="005F4D2C">
        <w:t>—</w:t>
      </w:r>
      <w:r w:rsidRPr="005F4D2C">
        <w:tab/>
        <w:t>One or more AddressComponent</w:t>
      </w:r>
      <w:ins w:id="943" w:author="Ronald Tse" w:date="2017-11-30T00:41:00Z">
        <w:r w:rsidR="00BE5BFA">
          <w:t>Description</w:t>
        </w:r>
      </w:ins>
    </w:p>
    <w:p w14:paraId="13A5F4E8" w14:textId="09F0BFAC" w:rsidR="00CF31F8" w:rsidRDefault="00CF31F8" w:rsidP="00CF31F8">
      <w:r w:rsidRPr="002E0796">
        <w:t>—</w:t>
      </w:r>
      <w:r w:rsidRPr="002E0796">
        <w:tab/>
      </w:r>
      <w:r>
        <w:t xml:space="preserve">One </w:t>
      </w:r>
      <w:del w:id="944" w:author="Ronald Tse" w:date="2017-11-29T15:32:00Z">
        <w:r w:rsidDel="003D64E7">
          <w:delText>ShowTemplate</w:delText>
        </w:r>
      </w:del>
      <w:ins w:id="945" w:author="Ronald Tse" w:date="2017-11-29T15:32:00Z">
        <w:r w:rsidR="003D64E7">
          <w:t>DisplayTemplate</w:t>
        </w:r>
      </w:ins>
    </w:p>
    <w:p w14:paraId="60B1292B" w14:textId="2BD0A7DD" w:rsidR="001F5B74" w:rsidRDefault="00CF31F8" w:rsidP="001462BC">
      <w:r w:rsidRPr="002E0796">
        <w:t>—</w:t>
      </w:r>
      <w:r w:rsidRPr="002E0796">
        <w:tab/>
      </w:r>
      <w:r>
        <w:t xml:space="preserve">One </w:t>
      </w:r>
      <w:del w:id="946" w:author="Ronald Tse" w:date="2017-11-30T00:41:00Z">
        <w:r w:rsidDel="00BE5BFA">
          <w:delText>FormTemplate</w:delText>
        </w:r>
      </w:del>
      <w:ins w:id="947" w:author="Ronald Tse" w:date="2017-11-30T00:41:00Z">
        <w:r w:rsidR="00BE5BFA">
          <w:t>Input</w:t>
        </w:r>
        <w:r w:rsidR="00BE5BFA">
          <w:t>Template</w:t>
        </w:r>
      </w:ins>
    </w:p>
    <w:p w14:paraId="07853C01" w14:textId="6AC98609" w:rsidR="001F5B74" w:rsidDel="00A40FA8" w:rsidRDefault="001F5B74" w:rsidP="001F5B74">
      <w:pPr>
        <w:pStyle w:val="Code"/>
        <w:rPr>
          <w:del w:id="948" w:author="Ronald Tse" w:date="2017-11-30T00:52:00Z"/>
        </w:rPr>
      </w:pPr>
      <w:del w:id="949" w:author="Ronald Tse" w:date="2017-11-30T00:52:00Z">
        <w:r w:rsidDel="00A40FA8">
          <w:delText>addressClasses: {</w:delText>
        </w:r>
      </w:del>
    </w:p>
    <w:p w14:paraId="1D5B9CA0" w14:textId="502801DA" w:rsidR="001F5B74" w:rsidDel="00A40FA8" w:rsidRDefault="001F5B74" w:rsidP="001F5B74">
      <w:pPr>
        <w:pStyle w:val="Code"/>
        <w:rPr>
          <w:del w:id="950" w:author="Ronald Tse" w:date="2017-11-30T00:52:00Z"/>
        </w:rPr>
      </w:pPr>
      <w:del w:id="951" w:author="Ronald Tse" w:date="2017-11-30T00:52:00Z">
        <w:r w:rsidDel="00A40FA8">
          <w:delText xml:space="preserve">  streetAddress: {</w:delText>
        </w:r>
      </w:del>
    </w:p>
    <w:p w14:paraId="5E946AAF" w14:textId="29DBE854" w:rsidR="001F5B74" w:rsidDel="00A40FA8" w:rsidRDefault="001F5B74" w:rsidP="001F5B74">
      <w:pPr>
        <w:pStyle w:val="Code"/>
        <w:rPr>
          <w:del w:id="952" w:author="Ronald Tse" w:date="2017-11-30T00:52:00Z"/>
        </w:rPr>
      </w:pPr>
      <w:del w:id="953" w:author="Ronald Tse" w:date="2017-11-30T00:52:00Z">
        <w:r w:rsidDel="00A40FA8">
          <w:delText xml:space="preserve">    description: Street Address,</w:delText>
        </w:r>
      </w:del>
    </w:p>
    <w:p w14:paraId="7ECD9D21" w14:textId="4100140E" w:rsidR="001F5B74" w:rsidDel="00A40FA8" w:rsidRDefault="001F5B74" w:rsidP="001F5B74">
      <w:pPr>
        <w:pStyle w:val="Code"/>
        <w:rPr>
          <w:del w:id="954" w:author="Ronald Tse" w:date="2017-11-30T00:52:00Z"/>
        </w:rPr>
      </w:pPr>
      <w:del w:id="955" w:author="Ronald Tse" w:date="2017-11-30T00:52:00Z">
        <w:r w:rsidDel="00A40FA8">
          <w:delText xml:space="preserve">    availableFields: [ </w:delText>
        </w:r>
        <w:r w:rsidR="00193CC5" w:rsidDel="00A40FA8">
          <w:delText>(</w:delText>
        </w:r>
      </w:del>
      <w:del w:id="956" w:author="Ronald Tse" w:date="2017-11-29T17:15:00Z">
        <w:r w:rsidR="00193CC5" w:rsidDel="00071614">
          <w:delText>components</w:delText>
        </w:r>
      </w:del>
      <w:del w:id="957" w:author="Ronald Tse" w:date="2017-11-30T00:52:00Z">
        <w:r w:rsidR="00193CC5" w:rsidDel="00A40FA8">
          <w:delText xml:space="preserve">) </w:delText>
        </w:r>
        <w:r w:rsidDel="00A40FA8">
          <w:delText>... ]</w:delText>
        </w:r>
      </w:del>
    </w:p>
    <w:p w14:paraId="3111E7DC" w14:textId="1C447000" w:rsidR="001F5B74" w:rsidDel="00A40FA8" w:rsidRDefault="001F5B74" w:rsidP="00071614">
      <w:pPr>
        <w:pStyle w:val="Code"/>
        <w:ind w:firstLine="440"/>
        <w:rPr>
          <w:del w:id="958" w:author="Ronald Tse" w:date="2017-11-30T00:52:00Z"/>
        </w:rPr>
        <w:pPrChange w:id="959" w:author="Ronald Tse" w:date="2017-11-29T17:15:00Z">
          <w:pPr>
            <w:pStyle w:val="Code"/>
          </w:pPr>
        </w:pPrChange>
      </w:pPr>
      <w:del w:id="960" w:author="Ronald Tse" w:date="2017-11-29T17:15:00Z">
        <w:r w:rsidDel="00071614">
          <w:delText xml:space="preserve">    </w:delText>
        </w:r>
      </w:del>
      <w:del w:id="961" w:author="Ronald Tse" w:date="2017-11-29T15:32:00Z">
        <w:r w:rsidRPr="001F5B74" w:rsidDel="003D64E7">
          <w:delText>showTemplate</w:delText>
        </w:r>
      </w:del>
      <w:del w:id="962" w:author="Ronald Tse" w:date="2017-11-29T17:15:00Z">
        <w:r w:rsidRPr="001F5B74" w:rsidDel="00071614">
          <w:delText>s</w:delText>
        </w:r>
      </w:del>
      <w:del w:id="963" w:author="Ronald Tse" w:date="2017-11-30T00:52:00Z">
        <w:r w:rsidRPr="001F5B74" w:rsidDel="00A40FA8">
          <w:delText xml:space="preserve">: </w:delText>
        </w:r>
      </w:del>
      <w:del w:id="964" w:author="Ronald Tse" w:date="2017-11-29T17:15:00Z">
        <w:r w:rsidRPr="001F5B74" w:rsidDel="00071614">
          <w:delText>[</w:delText>
        </w:r>
      </w:del>
      <w:del w:id="965" w:author="Ronald Tse" w:date="2017-11-30T00:52:00Z">
        <w:r w:rsidDel="00A40FA8">
          <w:delText xml:space="preserve"> ... </w:delText>
        </w:r>
      </w:del>
      <w:del w:id="966" w:author="Ronald Tse" w:date="2017-11-29T17:15:00Z">
        <w:r w:rsidDel="00071614">
          <w:delText>]</w:delText>
        </w:r>
      </w:del>
    </w:p>
    <w:p w14:paraId="16F8B9EB" w14:textId="1C6ED1D4" w:rsidR="001F5B74" w:rsidRPr="001F5B74" w:rsidDel="00A40FA8" w:rsidRDefault="001F5B74" w:rsidP="001F5B74">
      <w:pPr>
        <w:pStyle w:val="Code"/>
        <w:rPr>
          <w:del w:id="967" w:author="Ronald Tse" w:date="2017-11-30T00:52:00Z"/>
        </w:rPr>
      </w:pPr>
      <w:del w:id="968" w:author="Ronald Tse" w:date="2017-11-30T00:52:00Z">
        <w:r w:rsidDel="00A40FA8">
          <w:delText xml:space="preserve">  }</w:delText>
        </w:r>
      </w:del>
    </w:p>
    <w:p w14:paraId="5F011B6D" w14:textId="26F8FDDA" w:rsidR="001F5B74" w:rsidRPr="001F5B74" w:rsidDel="00A40FA8" w:rsidRDefault="001F5B74" w:rsidP="001F5B74">
      <w:pPr>
        <w:pStyle w:val="Code"/>
        <w:rPr>
          <w:del w:id="969" w:author="Ronald Tse" w:date="2017-11-30T00:52:00Z"/>
        </w:rPr>
      </w:pPr>
      <w:del w:id="970" w:author="Ronald Tse" w:date="2017-11-30T00:52:00Z">
        <w:r w:rsidDel="00A40FA8">
          <w:delText>}</w:delText>
        </w:r>
      </w:del>
    </w:p>
    <w:p w14:paraId="48860122" w14:textId="77777777" w:rsidR="001F5B74" w:rsidRDefault="001F5B74" w:rsidP="001A33D0"/>
    <w:p w14:paraId="388267BA" w14:textId="026C9A94" w:rsidR="00CD4A37" w:rsidRDefault="004C55C0" w:rsidP="00202AD0">
      <w:pPr>
        <w:pStyle w:val="Heading2"/>
        <w:numPr>
          <w:ilvl w:val="1"/>
          <w:numId w:val="1"/>
        </w:numPr>
        <w:tabs>
          <w:tab w:val="clear" w:pos="360"/>
        </w:tabs>
        <w:rPr>
          <w:ins w:id="971" w:author="Ronald Tse" w:date="2017-11-29T15:26:00Z"/>
        </w:rPr>
      </w:pPr>
      <w:del w:id="972" w:author="Ronald Tse" w:date="2017-11-29T15:25:00Z">
        <w:r w:rsidDel="00981655">
          <w:delText xml:space="preserve">Value </w:delText>
        </w:r>
      </w:del>
      <w:ins w:id="973" w:author="Ronald Tse" w:date="2017-11-29T15:25:00Z">
        <w:r w:rsidR="00981655">
          <w:t xml:space="preserve">Data </w:t>
        </w:r>
      </w:ins>
      <w:r>
        <w:t>Types</w:t>
      </w:r>
    </w:p>
    <w:p w14:paraId="57E65BB4" w14:textId="33F29F48" w:rsidR="00202AD0" w:rsidRDefault="00CD4A37" w:rsidP="00CD4A37">
      <w:pPr>
        <w:pStyle w:val="Heading3"/>
        <w:pPrChange w:id="974" w:author="Ronald Tse" w:date="2017-11-29T15:27:00Z">
          <w:pPr>
            <w:pStyle w:val="Heading2"/>
            <w:numPr>
              <w:numId w:val="1"/>
            </w:numPr>
            <w:tabs>
              <w:tab w:val="clear" w:pos="360"/>
            </w:tabs>
          </w:pPr>
        </w:pPrChange>
      </w:pPr>
      <w:ins w:id="975" w:author="Ronald Tse" w:date="2017-11-29T15:27:00Z">
        <w:r>
          <w:t>Primitive Data Types</w:t>
        </w:r>
      </w:ins>
    </w:p>
    <w:p w14:paraId="3B58E6E0" w14:textId="01BB1254" w:rsidR="00202AD0" w:rsidRDefault="004C55C0" w:rsidP="001A33D0">
      <w:r>
        <w:t xml:space="preserve">Primitive </w:t>
      </w:r>
      <w:del w:id="976" w:author="Ronald Tse" w:date="2017-11-29T15:26:00Z">
        <w:r w:rsidDel="00981655">
          <w:delText xml:space="preserve">value </w:delText>
        </w:r>
      </w:del>
      <w:ins w:id="977" w:author="Ronald Tse" w:date="2017-11-29T15:26:00Z">
        <w:r w:rsidR="00981655">
          <w:t xml:space="preserve">data </w:t>
        </w:r>
      </w:ins>
      <w:r>
        <w:t>types are defined in ISO 19103:2014, including:</w:t>
      </w:r>
    </w:p>
    <w:p w14:paraId="5C9DFB16" w14:textId="77777777" w:rsidR="004C55C0" w:rsidRDefault="004C55C0" w:rsidP="001A33D0">
      <w:r w:rsidRPr="002E0796">
        <w:t>—</w:t>
      </w:r>
      <w:r w:rsidRPr="002E0796">
        <w:tab/>
      </w:r>
      <w:r>
        <w:t>CharacterString</w:t>
      </w:r>
    </w:p>
    <w:p w14:paraId="33B6616C" w14:textId="77777777" w:rsidR="004C55C0" w:rsidRDefault="004C55C0" w:rsidP="001A33D0">
      <w:r w:rsidRPr="002E0796">
        <w:lastRenderedPageBreak/>
        <w:t>—</w:t>
      </w:r>
      <w:r w:rsidRPr="002E0796">
        <w:tab/>
      </w:r>
      <w:r>
        <w:t>DateTime, Date, Time</w:t>
      </w:r>
    </w:p>
    <w:p w14:paraId="76C42B52" w14:textId="77777777" w:rsidR="004C55C0" w:rsidRDefault="004C55C0" w:rsidP="001A33D0">
      <w:r w:rsidRPr="002E0796">
        <w:t>—</w:t>
      </w:r>
      <w:r w:rsidRPr="002E0796">
        <w:tab/>
      </w:r>
      <w:r>
        <w:t>Number, Integer, Decimal, Real</w:t>
      </w:r>
    </w:p>
    <w:p w14:paraId="5EBEE6BE" w14:textId="77777777" w:rsidR="00246116" w:rsidRDefault="00246116" w:rsidP="001A33D0">
      <w:r w:rsidRPr="002E0796">
        <w:t>—</w:t>
      </w:r>
      <w:r w:rsidRPr="002E0796">
        <w:tab/>
      </w:r>
      <w:r>
        <w:t>Vector</w:t>
      </w:r>
    </w:p>
    <w:p w14:paraId="5CA6EDE6" w14:textId="77777777" w:rsidR="00246116" w:rsidRDefault="00246116" w:rsidP="001A33D0">
      <w:r w:rsidRPr="002E0796">
        <w:t>—</w:t>
      </w:r>
      <w:r w:rsidRPr="002E0796">
        <w:tab/>
      </w:r>
      <w:r>
        <w:t>Boolean</w:t>
      </w:r>
    </w:p>
    <w:p w14:paraId="164E2857" w14:textId="55A4B98E" w:rsidR="00CD4A37" w:rsidRDefault="00CD4A37" w:rsidP="00CD4A37">
      <w:pPr>
        <w:pStyle w:val="Heading3"/>
        <w:rPr>
          <w:ins w:id="978" w:author="Ronald Tse" w:date="2017-11-29T15:28:00Z"/>
        </w:rPr>
      </w:pPr>
      <w:ins w:id="979" w:author="Ronald Tse" w:date="2017-11-29T15:27:00Z">
        <w:r>
          <w:t>User Defined Data Types</w:t>
        </w:r>
      </w:ins>
    </w:p>
    <w:p w14:paraId="63C4ACBF" w14:textId="1B550F5E" w:rsidR="00CD6834" w:rsidRPr="00CD6834" w:rsidRDefault="00CD6834" w:rsidP="00CD6834">
      <w:pPr>
        <w:rPr>
          <w:ins w:id="980" w:author="Ronald Tse" w:date="2017-11-29T15:27:00Z"/>
          <w:lang w:eastAsia="ja-JP"/>
          <w:rPrChange w:id="981" w:author="Ronald Tse" w:date="2017-11-29T15:28:00Z">
            <w:rPr>
              <w:ins w:id="982" w:author="Ronald Tse" w:date="2017-11-29T15:27:00Z"/>
            </w:rPr>
          </w:rPrChange>
        </w:rPr>
        <w:pPrChange w:id="983" w:author="Ronald Tse" w:date="2017-11-29T15:28:00Z">
          <w:pPr>
            <w:pStyle w:val="Heading3"/>
          </w:pPr>
        </w:pPrChange>
      </w:pPr>
      <w:ins w:id="984" w:author="Ronald Tse" w:date="2017-11-29T15:28:00Z">
        <w:r>
          <w:rPr>
            <w:lang w:eastAsia="ja-JP"/>
          </w:rPr>
          <w:t>##</w:t>
        </w:r>
      </w:ins>
      <w:ins w:id="985" w:author="Ronald Tse" w:date="2017-11-30T00:26:00Z">
        <w:r w:rsidR="00186EA5">
          <w:rPr>
            <w:lang w:eastAsia="ja-JP"/>
          </w:rPr>
          <w:t xml:space="preserve"> TODO:</w:t>
        </w:r>
      </w:ins>
      <w:ins w:id="986" w:author="Ronald Tse" w:date="2017-11-29T15:28:00Z">
        <w:r>
          <w:rPr>
            <w:lang w:eastAsia="ja-JP"/>
          </w:rPr>
          <w:t xml:space="preserve"> How to define </w:t>
        </w:r>
      </w:ins>
      <w:ins w:id="987" w:author="Ronald Tse" w:date="2017-11-29T15:30:00Z">
        <w:r w:rsidR="00C34EE4">
          <w:rPr>
            <w:lang w:eastAsia="ja-JP"/>
          </w:rPr>
          <w:t xml:space="preserve">a </w:t>
        </w:r>
      </w:ins>
      <w:ins w:id="988" w:author="Ronald Tse" w:date="2017-11-29T15:28:00Z">
        <w:r>
          <w:rPr>
            <w:lang w:eastAsia="ja-JP"/>
          </w:rPr>
          <w:t>user defined data type</w:t>
        </w:r>
      </w:ins>
      <w:ins w:id="989" w:author="Ronald Tse" w:date="2017-11-29T15:30:00Z">
        <w:r w:rsidR="00C34EE4">
          <w:rPr>
            <w:lang w:eastAsia="ja-JP"/>
          </w:rPr>
          <w:t>?</w:t>
        </w:r>
      </w:ins>
    </w:p>
    <w:p w14:paraId="549CEA7F" w14:textId="77777777" w:rsidR="00960EEF" w:rsidRDefault="00246116" w:rsidP="001A33D0">
      <w:pPr>
        <w:rPr>
          <w:ins w:id="990" w:author="Ronald Tse" w:date="2017-11-30T00:45:00Z"/>
        </w:rPr>
      </w:pPr>
      <w:del w:id="991" w:author="Ronald Tse" w:date="2017-11-29T15:26:00Z">
        <w:r w:rsidDel="00981655">
          <w:delText xml:space="preserve">Composed </w:delText>
        </w:r>
      </w:del>
      <w:ins w:id="992" w:author="Ronald Tse" w:date="2017-11-29T15:26:00Z">
        <w:r w:rsidR="00981655">
          <w:t xml:space="preserve">User defined </w:t>
        </w:r>
      </w:ins>
      <w:del w:id="993" w:author="Ronald Tse" w:date="2017-11-29T15:26:00Z">
        <w:r w:rsidDel="00981655">
          <w:delText xml:space="preserve">value </w:delText>
        </w:r>
      </w:del>
      <w:ins w:id="994" w:author="Ronald Tse" w:date="2017-11-29T15:26:00Z">
        <w:r w:rsidR="00981655">
          <w:t xml:space="preserve">data </w:t>
        </w:r>
      </w:ins>
      <w:r>
        <w:t xml:space="preserve">types are defined within the </w:t>
      </w:r>
      <w:r w:rsidR="00763CFB">
        <w:t>profile that utilizes them.</w:t>
      </w:r>
      <w:r w:rsidR="00CE55DB">
        <w:t xml:space="preserve"> A </w:t>
      </w:r>
      <w:del w:id="995" w:author="Ronald Tse" w:date="2017-11-29T15:27:00Z">
        <w:r w:rsidR="00CE55DB" w:rsidDel="00CD4A37">
          <w:delText xml:space="preserve">composed </w:delText>
        </w:r>
      </w:del>
      <w:ins w:id="996" w:author="Ronald Tse" w:date="2017-11-29T15:27:00Z">
        <w:r w:rsidR="00CD4A37">
          <w:t xml:space="preserve">user defined </w:t>
        </w:r>
      </w:ins>
      <w:del w:id="997" w:author="Ronald Tse" w:date="2017-11-29T15:26:00Z">
        <w:r w:rsidR="00CE55DB" w:rsidDel="00981655">
          <w:delText>value type</w:delText>
        </w:r>
      </w:del>
      <w:ins w:id="998" w:author="Ronald Tse" w:date="2017-11-29T15:26:00Z">
        <w:r w:rsidR="00981655">
          <w:t>data type</w:t>
        </w:r>
      </w:ins>
      <w:r w:rsidR="00CE55DB">
        <w:t xml:space="preserve"> can be </w:t>
      </w:r>
      <w:del w:id="999" w:author="Ronald Tse" w:date="2017-11-29T15:27:00Z">
        <w:r w:rsidR="00CE55DB" w:rsidDel="00CD4A37">
          <w:delText xml:space="preserve">made up </w:delText>
        </w:r>
      </w:del>
      <w:ins w:id="1000" w:author="Ronald Tse" w:date="2017-11-29T15:27:00Z">
        <w:r w:rsidR="00CD4A37">
          <w:t xml:space="preserve">composed </w:t>
        </w:r>
      </w:ins>
      <w:r w:rsidR="00CE55DB">
        <w:t xml:space="preserve">of multiple primitive </w:t>
      </w:r>
      <w:del w:id="1001" w:author="Ronald Tse" w:date="2017-11-29T15:26:00Z">
        <w:r w:rsidR="00CE55DB" w:rsidDel="00981655">
          <w:delText>value type</w:delText>
        </w:r>
      </w:del>
      <w:ins w:id="1002" w:author="Ronald Tse" w:date="2017-11-29T15:26:00Z">
        <w:r w:rsidR="00981655">
          <w:t>data type</w:t>
        </w:r>
      </w:ins>
      <w:r w:rsidR="00CE55DB">
        <w:t>s,</w:t>
      </w:r>
      <w:r w:rsidR="000426AF">
        <w:t xml:space="preserve"> </w:t>
      </w:r>
      <w:r w:rsidR="00CE55DB">
        <w:t xml:space="preserve">and </w:t>
      </w:r>
      <w:r w:rsidR="000426AF">
        <w:t xml:space="preserve">constraints can be set on them. </w:t>
      </w:r>
    </w:p>
    <w:p w14:paraId="02A7932F" w14:textId="77777777" w:rsidR="00960EEF" w:rsidRDefault="00960EEF" w:rsidP="001A33D0">
      <w:pPr>
        <w:rPr>
          <w:ins w:id="1003" w:author="Ronald Tse" w:date="2017-11-30T00:45:00Z"/>
        </w:rPr>
      </w:pPr>
      <w:ins w:id="1004" w:author="Ronald Tse" w:date="2017-11-30T00:45:00Z">
        <w:r w:rsidRPr="005F4D2C">
          <w:t>—</w:t>
        </w:r>
        <w:r w:rsidRPr="005F4D2C">
          <w:tab/>
        </w:r>
        <w:r>
          <w:t>coreType: AddressComponentDataType</w:t>
        </w:r>
      </w:ins>
    </w:p>
    <w:p w14:paraId="0B017975" w14:textId="3DC5E77C" w:rsidR="00246116" w:rsidRDefault="00960EEF" w:rsidP="001A33D0">
      <w:ins w:id="1005" w:author="Ronald Tse" w:date="2017-11-30T00:45:00Z">
        <w:r w:rsidRPr="005F4D2C">
          <w:t>—</w:t>
        </w:r>
        <w:r w:rsidRPr="005F4D2C">
          <w:tab/>
        </w:r>
        <w:r>
          <w:t xml:space="preserve">constraints: </w:t>
        </w:r>
      </w:ins>
      <w:ins w:id="1006" w:author="Ronald Tse" w:date="2017-11-30T00:46:00Z">
        <w:r>
          <w:t>DataTypeConstraints</w:t>
        </w:r>
      </w:ins>
      <w:moveFromRangeStart w:id="1007" w:author="Ronald Tse" w:date="2017-11-30T00:28:00Z" w:name="move499765011"/>
      <w:moveFrom w:id="1008" w:author="Ronald Tse" w:date="2017-11-30T00:28:00Z">
        <w:r w:rsidR="000426AF" w:rsidDel="008F148C">
          <w:t xml:space="preserve">For example, the </w:t>
        </w:r>
        <w:r w:rsidR="00E950F9" w:rsidDel="008F148C">
          <w:t>maximum number</w:t>
        </w:r>
        <w:r w:rsidR="00E36A7A" w:rsidDel="008F148C">
          <w:t xml:space="preserve"> of Post Office Box numbers</w:t>
        </w:r>
        <w:r w:rsidR="000426AF" w:rsidDel="008F148C">
          <w:t>.</w:t>
        </w:r>
      </w:moveFrom>
      <w:moveFromRangeEnd w:id="1007"/>
    </w:p>
    <w:p w14:paraId="529D3C5E" w14:textId="6AFA5B82" w:rsidR="001D64E4" w:rsidDel="008F148C" w:rsidRDefault="001D64E4" w:rsidP="001A33D0">
      <w:pPr>
        <w:rPr>
          <w:del w:id="1009" w:author="Ronald Tse" w:date="2017-11-30T00:27:00Z"/>
        </w:rPr>
      </w:pPr>
      <w:del w:id="1010" w:author="Ronald Tse" w:date="2017-11-30T00:27:00Z">
        <w:r w:rsidDel="008F148C">
          <w:delText>Constraints that can be set depend on the underlying primitive type. Number types support “maxValue” and “minValue”. CharacterString</w:delText>
        </w:r>
      </w:del>
      <w:del w:id="1011" w:author="Ronald Tse" w:date="2017-11-29T15:28:00Z">
        <w:r w:rsidDel="00CD6834">
          <w:delText>’s</w:delText>
        </w:r>
      </w:del>
      <w:del w:id="1012" w:author="Ronald Tse" w:date="2017-11-30T00:27:00Z">
        <w:r w:rsidDel="008F148C">
          <w:delText xml:space="preserve"> support “</w:delText>
        </w:r>
        <w:r w:rsidR="00F74758" w:rsidDel="008F148C">
          <w:delText>maxL</w:delText>
        </w:r>
        <w:r w:rsidDel="008F148C">
          <w:delText>ength” and “minLength”.</w:delText>
        </w:r>
        <w:r w:rsidR="00945826" w:rsidDel="008F148C">
          <w:delText xml:space="preserve"> As a constraint, it is also possible to provide a fixed list of accepted values</w:delText>
        </w:r>
        <w:r w:rsidR="006D51C8" w:rsidDel="008F148C">
          <w:delText xml:space="preserve"> to this type</w:delText>
        </w:r>
        <w:r w:rsidR="00945826" w:rsidDel="008F148C">
          <w:delText>, such as the number of states in a country or districts in a city.</w:delText>
        </w:r>
      </w:del>
    </w:p>
    <w:p w14:paraId="7521CB32" w14:textId="142EEC04" w:rsidR="00CA1966" w:rsidDel="008F148C" w:rsidRDefault="00CA1966" w:rsidP="00CA1966">
      <w:pPr>
        <w:pStyle w:val="Code"/>
        <w:rPr>
          <w:del w:id="1013" w:author="Ronald Tse" w:date="2017-11-30T00:27:00Z"/>
        </w:rPr>
      </w:pPr>
      <w:del w:id="1014" w:author="Ronald Tse" w:date="2017-11-29T15:41:00Z">
        <w:r w:rsidDel="0047353C">
          <w:delText>valueType</w:delText>
        </w:r>
      </w:del>
      <w:del w:id="1015" w:author="Ronald Tse" w:date="2017-11-30T00:27:00Z">
        <w:r w:rsidDel="008F148C">
          <w:delText>s: {</w:delText>
        </w:r>
      </w:del>
    </w:p>
    <w:p w14:paraId="2C7D3055" w14:textId="67210422" w:rsidR="00CA1966" w:rsidDel="008F148C" w:rsidRDefault="00CA1966" w:rsidP="00CA1966">
      <w:pPr>
        <w:pStyle w:val="Code"/>
        <w:rPr>
          <w:del w:id="1016" w:author="Ronald Tse" w:date="2017-11-30T00:27:00Z"/>
        </w:rPr>
      </w:pPr>
      <w:del w:id="1017" w:author="Ronald Tse" w:date="2017-11-30T00:27:00Z">
        <w:r w:rsidDel="008F148C">
          <w:delText xml:space="preserve">  addressNumberValue: {</w:delText>
        </w:r>
      </w:del>
    </w:p>
    <w:p w14:paraId="59B3E766" w14:textId="78A86C68" w:rsidR="00CA1966" w:rsidDel="008F148C" w:rsidRDefault="00CA1966" w:rsidP="00CA1966">
      <w:pPr>
        <w:pStyle w:val="Code"/>
        <w:rPr>
          <w:del w:id="1018" w:author="Ronald Tse" w:date="2017-11-30T00:27:00Z"/>
        </w:rPr>
      </w:pPr>
      <w:del w:id="1019" w:author="Ronald Tse" w:date="2017-11-30T00:27:00Z">
        <w:r w:rsidDel="008F148C">
          <w:delText xml:space="preserve">    primitiveType: Integer,</w:delText>
        </w:r>
      </w:del>
    </w:p>
    <w:p w14:paraId="65C10892" w14:textId="7053CCBC" w:rsidR="00CA1966" w:rsidDel="008F148C" w:rsidRDefault="00CA1966" w:rsidP="00CA1966">
      <w:pPr>
        <w:pStyle w:val="Code"/>
        <w:rPr>
          <w:del w:id="1020" w:author="Ronald Tse" w:date="2017-11-30T00:27:00Z"/>
        </w:rPr>
      </w:pPr>
      <w:del w:id="1021" w:author="Ronald Tse" w:date="2017-11-30T00:27:00Z">
        <w:r w:rsidDel="008F148C">
          <w:delText xml:space="preserve">    maxValue: 10000,</w:delText>
        </w:r>
      </w:del>
    </w:p>
    <w:p w14:paraId="3972C50C" w14:textId="59E24B58" w:rsidR="00CA1966" w:rsidDel="008F148C" w:rsidRDefault="00CA1966" w:rsidP="00CA1966">
      <w:pPr>
        <w:pStyle w:val="Code"/>
        <w:rPr>
          <w:del w:id="1022" w:author="Ronald Tse" w:date="2017-11-30T00:27:00Z"/>
        </w:rPr>
      </w:pPr>
      <w:del w:id="1023" w:author="Ronald Tse" w:date="2017-11-30T00:27:00Z">
        <w:r w:rsidDel="008F148C">
          <w:delText xml:space="preserve">    minValue: 1,</w:delText>
        </w:r>
      </w:del>
    </w:p>
    <w:p w14:paraId="02FE2871" w14:textId="59716355" w:rsidR="00CA1966" w:rsidDel="008F148C" w:rsidRDefault="00CA1966" w:rsidP="00CA1966">
      <w:pPr>
        <w:pStyle w:val="Code"/>
        <w:rPr>
          <w:del w:id="1024" w:author="Ronald Tse" w:date="2017-11-30T00:27:00Z"/>
        </w:rPr>
      </w:pPr>
      <w:del w:id="1025" w:author="Ronald Tse" w:date="2017-11-30T00:27:00Z">
        <w:r w:rsidDel="008F148C">
          <w:delText xml:space="preserve">  },</w:delText>
        </w:r>
      </w:del>
    </w:p>
    <w:p w14:paraId="6B622AAD" w14:textId="6DFC9116" w:rsidR="00CA1966" w:rsidDel="008F148C" w:rsidRDefault="00CA1966" w:rsidP="00CA1966">
      <w:pPr>
        <w:pStyle w:val="Code"/>
        <w:rPr>
          <w:del w:id="1026" w:author="Ronald Tse" w:date="2017-11-30T00:27:00Z"/>
        </w:rPr>
      </w:pPr>
      <w:del w:id="1027" w:author="Ronald Tse" w:date="2017-11-30T00:27:00Z">
        <w:r w:rsidDel="008F148C">
          <w:delText xml:space="preserve">  boxNumberValue: {</w:delText>
        </w:r>
      </w:del>
    </w:p>
    <w:p w14:paraId="300C0E76" w14:textId="0D56F7B3" w:rsidR="00CA1966" w:rsidDel="008F148C" w:rsidRDefault="00CA1966" w:rsidP="00CA1966">
      <w:pPr>
        <w:pStyle w:val="Code"/>
        <w:rPr>
          <w:del w:id="1028" w:author="Ronald Tse" w:date="2017-11-30T00:27:00Z"/>
        </w:rPr>
      </w:pPr>
      <w:del w:id="1029" w:author="Ronald Tse" w:date="2017-11-30T00:27:00Z">
        <w:r w:rsidDel="008F148C">
          <w:delText xml:space="preserve">    primitiveType: Integer,</w:delText>
        </w:r>
      </w:del>
    </w:p>
    <w:p w14:paraId="599386BA" w14:textId="5C69477F" w:rsidR="00CA1966" w:rsidDel="008F148C" w:rsidRDefault="00CA1966" w:rsidP="00CA1966">
      <w:pPr>
        <w:pStyle w:val="Code"/>
        <w:rPr>
          <w:del w:id="1030" w:author="Ronald Tse" w:date="2017-11-30T00:27:00Z"/>
        </w:rPr>
      </w:pPr>
      <w:del w:id="1031" w:author="Ronald Tse" w:date="2017-11-30T00:27:00Z">
        <w:r w:rsidDel="008F148C">
          <w:delText xml:space="preserve">    maxValue: 100000,</w:delText>
        </w:r>
      </w:del>
    </w:p>
    <w:p w14:paraId="0BA480D0" w14:textId="4DE8B930" w:rsidR="00CA1966" w:rsidDel="008F148C" w:rsidRDefault="00CA1966" w:rsidP="00CA1966">
      <w:pPr>
        <w:pStyle w:val="Code"/>
        <w:rPr>
          <w:del w:id="1032" w:author="Ronald Tse" w:date="2017-11-30T00:27:00Z"/>
        </w:rPr>
      </w:pPr>
      <w:del w:id="1033" w:author="Ronald Tse" w:date="2017-11-30T00:27:00Z">
        <w:r w:rsidDel="008F148C">
          <w:delText xml:space="preserve">    minValue: 1,</w:delText>
        </w:r>
      </w:del>
    </w:p>
    <w:p w14:paraId="40EE6CFA" w14:textId="74154F69" w:rsidR="00CA1966" w:rsidDel="008F148C" w:rsidRDefault="00CA1966" w:rsidP="00CA1966">
      <w:pPr>
        <w:pStyle w:val="Code"/>
        <w:rPr>
          <w:del w:id="1034" w:author="Ronald Tse" w:date="2017-11-30T00:27:00Z"/>
        </w:rPr>
      </w:pPr>
      <w:del w:id="1035" w:author="Ronald Tse" w:date="2017-11-30T00:27:00Z">
        <w:r w:rsidDel="008F148C">
          <w:delText xml:space="preserve">  }</w:delText>
        </w:r>
      </w:del>
    </w:p>
    <w:p w14:paraId="5FD35A99" w14:textId="1D8B3E06" w:rsidR="008F148C" w:rsidDel="008F148C" w:rsidRDefault="00CA1966" w:rsidP="00CA1966">
      <w:pPr>
        <w:pStyle w:val="Code"/>
        <w:rPr>
          <w:del w:id="1036" w:author="Ronald Tse" w:date="2017-11-30T00:27:00Z"/>
        </w:rPr>
      </w:pPr>
      <w:del w:id="1037" w:author="Ronald Tse" w:date="2017-11-30T00:27:00Z">
        <w:r w:rsidDel="008F148C">
          <w:delText>}</w:delText>
        </w:r>
      </w:del>
    </w:p>
    <w:p w14:paraId="30798EEC" w14:textId="310B6908" w:rsidR="008F148C" w:rsidRDefault="008F148C" w:rsidP="008F148C">
      <w:pPr>
        <w:pStyle w:val="Heading3"/>
        <w:rPr>
          <w:ins w:id="1038" w:author="Ronald Tse" w:date="2017-11-30T00:27:00Z"/>
        </w:rPr>
      </w:pPr>
      <w:ins w:id="1039" w:author="Ronald Tse" w:date="2017-11-30T00:27:00Z">
        <w:r>
          <w:t>Data Type Constraints</w:t>
        </w:r>
      </w:ins>
    </w:p>
    <w:p w14:paraId="01D72A13" w14:textId="466B4DB6" w:rsidR="008F148C" w:rsidRDefault="008F148C" w:rsidP="008F148C">
      <w:pPr>
        <w:rPr>
          <w:ins w:id="1040" w:author="Ronald Tse" w:date="2017-11-30T00:27:00Z"/>
        </w:rPr>
      </w:pPr>
      <w:ins w:id="1041" w:author="Ronald Tse" w:date="2017-11-30T00:27:00Z">
        <w:r>
          <w:t>Constraints that can be set depend on the underlying data type.</w:t>
        </w:r>
      </w:ins>
      <w:ins w:id="1042" w:author="Ronald Tse" w:date="2017-11-30T00:28:00Z">
        <w:r w:rsidRPr="008F148C">
          <w:t xml:space="preserve"> </w:t>
        </w:r>
      </w:ins>
      <w:moveToRangeStart w:id="1043" w:author="Ronald Tse" w:date="2017-11-30T00:28:00Z" w:name="move499765011"/>
      <w:moveTo w:id="1044" w:author="Ronald Tse" w:date="2017-11-30T00:28:00Z">
        <w:r>
          <w:t>For example, the maximum number of Post Office Box numbers.</w:t>
        </w:r>
      </w:moveTo>
      <w:moveToRangeEnd w:id="1043"/>
    </w:p>
    <w:p w14:paraId="0F6C8891" w14:textId="68013FAC" w:rsidR="008F148C" w:rsidRDefault="008F148C" w:rsidP="008F148C">
      <w:pPr>
        <w:rPr>
          <w:ins w:id="1045" w:author="Ronald Tse" w:date="2017-11-30T00:28:00Z"/>
        </w:rPr>
      </w:pPr>
      <w:ins w:id="1046" w:author="Ronald Tse" w:date="2017-11-30T00:28:00Z">
        <w:r w:rsidRPr="002E0796">
          <w:t>—</w:t>
        </w:r>
        <w:r w:rsidRPr="002E0796">
          <w:tab/>
        </w:r>
      </w:ins>
      <w:ins w:id="1047" w:author="Ronald Tse" w:date="2017-11-30T00:27:00Z">
        <w:r>
          <w:t xml:space="preserve">Number types support “maxValue” and “minValue”. </w:t>
        </w:r>
      </w:ins>
    </w:p>
    <w:p w14:paraId="4B86BC34" w14:textId="12F49589" w:rsidR="008F148C" w:rsidRDefault="008F148C" w:rsidP="008F148C">
      <w:pPr>
        <w:rPr>
          <w:ins w:id="1048" w:author="Ronald Tse" w:date="2017-11-30T00:28:00Z"/>
        </w:rPr>
      </w:pPr>
      <w:ins w:id="1049" w:author="Ronald Tse" w:date="2017-11-30T00:28:00Z">
        <w:r w:rsidRPr="002E0796">
          <w:t>—</w:t>
        </w:r>
        <w:r w:rsidRPr="002E0796">
          <w:tab/>
        </w:r>
      </w:ins>
      <w:ins w:id="1050" w:author="Ronald Tse" w:date="2017-11-30T00:27:00Z">
        <w:r>
          <w:t xml:space="preserve">The “CharacterString” data type supports “maxLength” and “minLength”. </w:t>
        </w:r>
      </w:ins>
    </w:p>
    <w:p w14:paraId="6D0CBF64" w14:textId="643EAB06" w:rsidR="00EB34C0" w:rsidRDefault="00EB34C0" w:rsidP="008F148C">
      <w:pPr>
        <w:rPr>
          <w:ins w:id="1051" w:author="Ronald Tse" w:date="2017-11-30T00:28:00Z"/>
        </w:rPr>
      </w:pPr>
      <w:ins w:id="1052" w:author="Ronald Tse" w:date="2017-11-30T00:28:00Z">
        <w:r w:rsidRPr="002E0796">
          <w:t>—</w:t>
        </w:r>
        <w:r w:rsidRPr="002E0796">
          <w:tab/>
        </w:r>
        <w:r>
          <w:t>TODO: More</w:t>
        </w:r>
      </w:ins>
    </w:p>
    <w:p w14:paraId="3675CFBA" w14:textId="0AEEE292" w:rsidR="008F148C" w:rsidRDefault="008F148C" w:rsidP="008F148C">
      <w:pPr>
        <w:rPr>
          <w:ins w:id="1053" w:author="Ronald Tse" w:date="2017-11-30T00:27:00Z"/>
        </w:rPr>
      </w:pPr>
      <w:ins w:id="1054" w:author="Ronald Tse" w:date="2017-11-30T00:27:00Z">
        <w:r>
          <w:t>As a constraint, it is also possible to provide a fixed list of accepted values to this type, such as the number of states in a country or districts in a city.</w:t>
        </w:r>
      </w:ins>
    </w:p>
    <w:p w14:paraId="06C67D64" w14:textId="3C0DC6F1" w:rsidR="00930205" w:rsidDel="002A16EA" w:rsidRDefault="00930205" w:rsidP="001A33D0">
      <w:pPr>
        <w:rPr>
          <w:del w:id="1055" w:author="Ronald Tse" w:date="2017-11-30T01:43:00Z"/>
        </w:rPr>
      </w:pPr>
    </w:p>
    <w:p w14:paraId="07C52C84" w14:textId="73DA6090" w:rsidR="00D533D0" w:rsidRDefault="00900E30" w:rsidP="00D533D0">
      <w:pPr>
        <w:pStyle w:val="Heading2"/>
        <w:numPr>
          <w:ilvl w:val="1"/>
          <w:numId w:val="1"/>
        </w:numPr>
        <w:tabs>
          <w:tab w:val="clear" w:pos="360"/>
        </w:tabs>
      </w:pPr>
      <w:ins w:id="1056" w:author="Ronald Tse" w:date="2017-11-30T01:15:00Z">
        <w:r>
          <w:t>Address Component Description (</w:t>
        </w:r>
      </w:ins>
      <w:r w:rsidR="006003D2">
        <w:t>Address</w:t>
      </w:r>
      <w:r w:rsidR="00D533D0">
        <w:t>Component</w:t>
      </w:r>
      <w:ins w:id="1057" w:author="Ronald Tse" w:date="2017-11-30T00:28:00Z">
        <w:r w:rsidR="00B81916">
          <w:t>Description</w:t>
        </w:r>
      </w:ins>
      <w:del w:id="1058" w:author="Ronald Tse" w:date="2017-11-30T00:28:00Z">
        <w:r w:rsidR="00D533D0" w:rsidDel="00B81916">
          <w:delText>s</w:delText>
        </w:r>
      </w:del>
      <w:ins w:id="1059" w:author="Ronald Tse" w:date="2017-11-30T01:15:00Z">
        <w:r>
          <w:t>)</w:t>
        </w:r>
      </w:ins>
    </w:p>
    <w:p w14:paraId="3249667F" w14:textId="37B52D19" w:rsidR="00D533D0" w:rsidRDefault="006003D2" w:rsidP="00D533D0">
      <w:pPr>
        <w:rPr>
          <w:ins w:id="1060" w:author="Ronald Tse" w:date="2017-11-30T00:42:00Z"/>
          <w:lang w:eastAsia="ja-JP"/>
        </w:rPr>
      </w:pPr>
      <w:r>
        <w:rPr>
          <w:lang w:eastAsia="ja-JP"/>
        </w:rPr>
        <w:t>AddressComponent</w:t>
      </w:r>
      <w:ins w:id="1061" w:author="Ronald Tse" w:date="2017-11-30T00:28:00Z">
        <w:r w:rsidR="00B81916">
          <w:rPr>
            <w:lang w:eastAsia="ja-JP"/>
          </w:rPr>
          <w:t>Description</w:t>
        </w:r>
      </w:ins>
      <w:del w:id="1062" w:author="Ronald Tse" w:date="2017-11-30T00:28:00Z">
        <w:r w:rsidDel="00B81916">
          <w:rPr>
            <w:lang w:eastAsia="ja-JP"/>
          </w:rPr>
          <w:delText>s</w:delText>
        </w:r>
      </w:del>
      <w:r>
        <w:rPr>
          <w:lang w:eastAsia="ja-JP"/>
        </w:rPr>
        <w:t xml:space="preserve"> correspond</w:t>
      </w:r>
      <w:ins w:id="1063" w:author="Ronald Tse" w:date="2017-11-30T00:28:00Z">
        <w:r w:rsidR="00B81916">
          <w:rPr>
            <w:lang w:eastAsia="ja-JP"/>
          </w:rPr>
          <w:t>s</w:t>
        </w:r>
      </w:ins>
      <w:r>
        <w:rPr>
          <w:lang w:eastAsia="ja-JP"/>
        </w:rPr>
        <w:t xml:space="preserve"> to the addressComponent defined in ISO 19160-1.</w:t>
      </w:r>
    </w:p>
    <w:p w14:paraId="4BB8D00C" w14:textId="5BD8ED52" w:rsidR="00EC64B9" w:rsidRDefault="00EC64B9" w:rsidP="00D533D0">
      <w:pPr>
        <w:rPr>
          <w:ins w:id="1064" w:author="Ronald Tse" w:date="2017-11-30T00:42:00Z"/>
        </w:rPr>
      </w:pPr>
      <w:ins w:id="1065" w:author="Ronald Tse" w:date="2017-11-30T00:42:00Z">
        <w:r w:rsidRPr="005F4D2C">
          <w:t>—</w:t>
        </w:r>
        <w:r w:rsidRPr="005F4D2C">
          <w:tab/>
        </w:r>
        <w:r>
          <w:t>Attributes: key, description</w:t>
        </w:r>
      </w:ins>
    </w:p>
    <w:p w14:paraId="2C154F70" w14:textId="5165D8E3" w:rsidR="00EC64B9" w:rsidRDefault="00EC64B9" w:rsidP="00D533D0">
      <w:pPr>
        <w:rPr>
          <w:lang w:eastAsia="ja-JP"/>
        </w:rPr>
      </w:pPr>
      <w:ins w:id="1066" w:author="Ronald Tse" w:date="2017-11-30T00:42:00Z">
        <w:r w:rsidRPr="005F4D2C">
          <w:t>—</w:t>
        </w:r>
        <w:r w:rsidRPr="005F4D2C">
          <w:tab/>
        </w:r>
        <w:r>
          <w:t>dataType: AddressComponentDataType</w:t>
        </w:r>
        <w:r w:rsidR="00A60EC5">
          <w:t xml:space="preserve">; </w:t>
        </w:r>
      </w:ins>
      <w:ins w:id="1067" w:author="Ronald Tse" w:date="2017-11-30T00:43:00Z">
        <w:r w:rsidR="00CA0DE2">
          <w:t>one</w:t>
        </w:r>
      </w:ins>
      <w:ins w:id="1068" w:author="Ronald Tse" w:date="2017-11-30T00:42:00Z">
        <w:r w:rsidR="00A60EC5">
          <w:t xml:space="preserve"> or more</w:t>
        </w:r>
      </w:ins>
    </w:p>
    <w:p w14:paraId="44EDE5DC" w14:textId="1A2478D9" w:rsidR="006003D2" w:rsidDel="002A16EA" w:rsidRDefault="006003D2" w:rsidP="00D533D0">
      <w:pPr>
        <w:rPr>
          <w:del w:id="1069" w:author="Ronald Tse" w:date="2017-11-30T01:43:00Z"/>
          <w:lang w:eastAsia="ja-JP"/>
        </w:rPr>
      </w:pPr>
      <w:del w:id="1070" w:author="Ronald Tse" w:date="2017-11-30T01:43:00Z">
        <w:r w:rsidDel="002A16EA">
          <w:rPr>
            <w:lang w:eastAsia="ja-JP"/>
          </w:rPr>
          <w:delText xml:space="preserve">They can be specified as follows </w:delText>
        </w:r>
        <w:r w:rsidR="00BE3DE8" w:rsidDel="002A16EA">
          <w:rPr>
            <w:lang w:eastAsia="ja-JP"/>
          </w:rPr>
          <w:delText>inside a profile.</w:delText>
        </w:r>
      </w:del>
    </w:p>
    <w:p w14:paraId="75980CF3" w14:textId="693C8258" w:rsidR="00BE3DE8" w:rsidDel="002A16EA" w:rsidRDefault="00BE3DE8" w:rsidP="00BE3DE8">
      <w:pPr>
        <w:pStyle w:val="Code"/>
        <w:rPr>
          <w:del w:id="1071" w:author="Ronald Tse" w:date="2017-11-30T01:43:00Z"/>
        </w:rPr>
      </w:pPr>
      <w:del w:id="1072" w:author="Ronald Tse" w:date="2017-11-30T01:43:00Z">
        <w:r w:rsidDel="002A16EA">
          <w:delText>addressComponents: {</w:delText>
        </w:r>
      </w:del>
    </w:p>
    <w:p w14:paraId="6535B2EC" w14:textId="1C1426A2" w:rsidR="00BE3DE8" w:rsidDel="002A16EA" w:rsidRDefault="00BE3DE8" w:rsidP="00BE3DE8">
      <w:pPr>
        <w:pStyle w:val="Code"/>
        <w:rPr>
          <w:del w:id="1073" w:author="Ronald Tse" w:date="2017-11-30T01:43:00Z"/>
        </w:rPr>
      </w:pPr>
      <w:del w:id="1074" w:author="Ronald Tse" w:date="2017-11-30T01:43:00Z">
        <w:r w:rsidDel="002A16EA">
          <w:delText xml:space="preserve">  addressNumber: {</w:delText>
        </w:r>
      </w:del>
    </w:p>
    <w:p w14:paraId="581DF042" w14:textId="1E446268" w:rsidR="00BE3DE8" w:rsidDel="002A16EA" w:rsidRDefault="00BE3DE8" w:rsidP="00BE3DE8">
      <w:pPr>
        <w:pStyle w:val="Code"/>
        <w:rPr>
          <w:del w:id="1075" w:author="Ronald Tse" w:date="2017-11-30T01:43:00Z"/>
        </w:rPr>
      </w:pPr>
      <w:del w:id="1076" w:author="Ronald Tse" w:date="2017-11-30T01:43:00Z">
        <w:r w:rsidDel="002A16EA">
          <w:delText xml:space="preserve">    </w:delText>
        </w:r>
      </w:del>
      <w:del w:id="1077" w:author="Ronald Tse" w:date="2017-11-29T15:41:00Z">
        <w:r w:rsidDel="0047353C">
          <w:delText>valueType</w:delText>
        </w:r>
      </w:del>
      <w:del w:id="1078" w:author="Ronald Tse" w:date="2017-11-30T01:43:00Z">
        <w:r w:rsidDel="002A16EA">
          <w:delText>: addressNumberValue,</w:delText>
        </w:r>
      </w:del>
    </w:p>
    <w:p w14:paraId="0F96FCBB" w14:textId="407FE043" w:rsidR="00BE3DE8" w:rsidDel="002A16EA" w:rsidRDefault="00BE3DE8" w:rsidP="00BE3DE8">
      <w:pPr>
        <w:pStyle w:val="Code"/>
        <w:rPr>
          <w:del w:id="1079" w:author="Ronald Tse" w:date="2017-11-30T01:43:00Z"/>
        </w:rPr>
      </w:pPr>
      <w:del w:id="1080" w:author="Ronald Tse" w:date="2017-11-30T01:43:00Z">
        <w:r w:rsidDel="002A16EA">
          <w:lastRenderedPageBreak/>
          <w:delText xml:space="preserve">  },</w:delText>
        </w:r>
      </w:del>
    </w:p>
    <w:p w14:paraId="2E6A42DD" w14:textId="04CB31D3" w:rsidR="00BE3DE8" w:rsidDel="002A16EA" w:rsidRDefault="00BE3DE8" w:rsidP="00BE3DE8">
      <w:pPr>
        <w:pStyle w:val="Code"/>
        <w:rPr>
          <w:del w:id="1081" w:author="Ronald Tse" w:date="2017-11-30T01:43:00Z"/>
        </w:rPr>
      </w:pPr>
      <w:del w:id="1082" w:author="Ronald Tse" w:date="2017-11-30T01:43:00Z">
        <w:r w:rsidDel="002A16EA">
          <w:delText xml:space="preserve">  boxNumber: {</w:delText>
        </w:r>
      </w:del>
    </w:p>
    <w:p w14:paraId="3D93E337" w14:textId="678773D9" w:rsidR="00BE3DE8" w:rsidDel="002A16EA" w:rsidRDefault="00BE3DE8" w:rsidP="00BE3DE8">
      <w:pPr>
        <w:pStyle w:val="Code"/>
        <w:rPr>
          <w:del w:id="1083" w:author="Ronald Tse" w:date="2017-11-30T01:43:00Z"/>
        </w:rPr>
      </w:pPr>
      <w:del w:id="1084" w:author="Ronald Tse" w:date="2017-11-30T01:43:00Z">
        <w:r w:rsidDel="002A16EA">
          <w:delText xml:space="preserve">    </w:delText>
        </w:r>
      </w:del>
      <w:del w:id="1085" w:author="Ronald Tse" w:date="2017-11-29T15:41:00Z">
        <w:r w:rsidDel="0047353C">
          <w:delText>valueType</w:delText>
        </w:r>
      </w:del>
      <w:del w:id="1086" w:author="Ronald Tse" w:date="2017-11-30T01:43:00Z">
        <w:r w:rsidDel="002A16EA">
          <w:delText>: boxNumberValue,</w:delText>
        </w:r>
      </w:del>
    </w:p>
    <w:p w14:paraId="6D808108" w14:textId="52744BE2" w:rsidR="00BE3DE8" w:rsidDel="002A16EA" w:rsidRDefault="00BE3DE8" w:rsidP="00BE3DE8">
      <w:pPr>
        <w:pStyle w:val="Code"/>
        <w:rPr>
          <w:del w:id="1087" w:author="Ronald Tse" w:date="2017-11-30T01:43:00Z"/>
        </w:rPr>
      </w:pPr>
      <w:del w:id="1088" w:author="Ronald Tse" w:date="2017-11-30T01:43:00Z">
        <w:r w:rsidDel="002A16EA">
          <w:delText xml:space="preserve">  },</w:delText>
        </w:r>
      </w:del>
    </w:p>
    <w:p w14:paraId="75E2F7C1" w14:textId="52900733" w:rsidR="00BE3DE8" w:rsidDel="002A16EA" w:rsidRDefault="00BE3DE8" w:rsidP="00BE3DE8">
      <w:pPr>
        <w:pStyle w:val="Code"/>
        <w:rPr>
          <w:del w:id="1089" w:author="Ronald Tse" w:date="2017-11-30T01:43:00Z"/>
        </w:rPr>
      </w:pPr>
      <w:del w:id="1090" w:author="Ronald Tse" w:date="2017-11-30T01:43:00Z">
        <w:r w:rsidDel="002A16EA">
          <w:delText xml:space="preserve">  thoroughfareName: {</w:delText>
        </w:r>
      </w:del>
    </w:p>
    <w:p w14:paraId="1F479E07" w14:textId="01342F45" w:rsidR="00BE3DE8" w:rsidDel="002A16EA" w:rsidRDefault="00BE3DE8" w:rsidP="00BE3DE8">
      <w:pPr>
        <w:pStyle w:val="Code"/>
        <w:rPr>
          <w:del w:id="1091" w:author="Ronald Tse" w:date="2017-11-30T01:43:00Z"/>
        </w:rPr>
      </w:pPr>
      <w:del w:id="1092" w:author="Ronald Tse" w:date="2017-11-30T01:43:00Z">
        <w:r w:rsidDel="002A16EA">
          <w:delText xml:space="preserve">    </w:delText>
        </w:r>
      </w:del>
      <w:del w:id="1093" w:author="Ronald Tse" w:date="2017-11-29T15:41:00Z">
        <w:r w:rsidDel="0047353C">
          <w:delText>valueType</w:delText>
        </w:r>
      </w:del>
      <w:del w:id="1094" w:author="Ronald Tse" w:date="2017-11-30T01:43:00Z">
        <w:r w:rsidDel="002A16EA">
          <w:delText>: thoroughfareNameValue,</w:delText>
        </w:r>
      </w:del>
    </w:p>
    <w:p w14:paraId="19863036" w14:textId="4A061899" w:rsidR="00BE3DE8" w:rsidDel="002A16EA" w:rsidRDefault="00BE3DE8" w:rsidP="00BE3DE8">
      <w:pPr>
        <w:pStyle w:val="Code"/>
        <w:rPr>
          <w:del w:id="1095" w:author="Ronald Tse" w:date="2017-11-30T01:43:00Z"/>
        </w:rPr>
      </w:pPr>
      <w:del w:id="1096" w:author="Ronald Tse" w:date="2017-11-30T01:43:00Z">
        <w:r w:rsidDel="002A16EA">
          <w:delText xml:space="preserve">  },</w:delText>
        </w:r>
      </w:del>
    </w:p>
    <w:p w14:paraId="4BF44DE6" w14:textId="66EA77B4" w:rsidR="00BE3DE8" w:rsidDel="002A16EA" w:rsidRDefault="00BE3DE8" w:rsidP="00BE3DE8">
      <w:pPr>
        <w:pStyle w:val="Code"/>
        <w:rPr>
          <w:del w:id="1097" w:author="Ronald Tse" w:date="2017-11-30T01:43:00Z"/>
        </w:rPr>
      </w:pPr>
      <w:del w:id="1098" w:author="Ronald Tse" w:date="2017-11-30T01:43:00Z">
        <w:r w:rsidDel="002A16EA">
          <w:delText xml:space="preserve">  localityName: {</w:delText>
        </w:r>
      </w:del>
    </w:p>
    <w:p w14:paraId="765D58ED" w14:textId="107011E4" w:rsidR="00BE3DE8" w:rsidDel="002A16EA" w:rsidRDefault="00BE3DE8" w:rsidP="00BE3DE8">
      <w:pPr>
        <w:pStyle w:val="Code"/>
        <w:rPr>
          <w:del w:id="1099" w:author="Ronald Tse" w:date="2017-11-30T01:43:00Z"/>
        </w:rPr>
      </w:pPr>
      <w:del w:id="1100" w:author="Ronald Tse" w:date="2017-11-30T01:43:00Z">
        <w:r w:rsidDel="002A16EA">
          <w:delText xml:space="preserve">    </w:delText>
        </w:r>
      </w:del>
      <w:del w:id="1101" w:author="Ronald Tse" w:date="2017-11-29T15:41:00Z">
        <w:r w:rsidDel="0047353C">
          <w:delText>valueType</w:delText>
        </w:r>
      </w:del>
      <w:del w:id="1102" w:author="Ronald Tse" w:date="2017-11-30T01:43:00Z">
        <w:r w:rsidDel="002A16EA">
          <w:delText>: CharacterString,</w:delText>
        </w:r>
      </w:del>
    </w:p>
    <w:p w14:paraId="76297D45" w14:textId="366B0815" w:rsidR="00BE3DE8" w:rsidDel="002A16EA" w:rsidRDefault="00BE3DE8" w:rsidP="00BE3DE8">
      <w:pPr>
        <w:pStyle w:val="Code"/>
        <w:rPr>
          <w:del w:id="1103" w:author="Ronald Tse" w:date="2017-11-30T01:43:00Z"/>
        </w:rPr>
      </w:pPr>
      <w:del w:id="1104" w:author="Ronald Tse" w:date="2017-11-30T01:43:00Z">
        <w:r w:rsidDel="002A16EA">
          <w:delText xml:space="preserve">  },</w:delText>
        </w:r>
      </w:del>
    </w:p>
    <w:p w14:paraId="30B7C5F7" w14:textId="4321E692" w:rsidR="00BE3DE8" w:rsidDel="002A16EA" w:rsidRDefault="00BE3DE8" w:rsidP="00BE3DE8">
      <w:pPr>
        <w:pStyle w:val="Code"/>
        <w:rPr>
          <w:del w:id="1105" w:author="Ronald Tse" w:date="2017-11-30T01:43:00Z"/>
        </w:rPr>
      </w:pPr>
      <w:del w:id="1106" w:author="Ronald Tse" w:date="2017-11-30T01:43:00Z">
        <w:r w:rsidDel="002A16EA">
          <w:delText xml:space="preserve">  postOfficeName: {</w:delText>
        </w:r>
      </w:del>
    </w:p>
    <w:p w14:paraId="15325EFD" w14:textId="2E99773D" w:rsidR="00BE3DE8" w:rsidDel="002A16EA" w:rsidRDefault="00BE3DE8" w:rsidP="00BE3DE8">
      <w:pPr>
        <w:pStyle w:val="Code"/>
        <w:rPr>
          <w:del w:id="1107" w:author="Ronald Tse" w:date="2017-11-30T01:43:00Z"/>
        </w:rPr>
      </w:pPr>
      <w:del w:id="1108" w:author="Ronald Tse" w:date="2017-11-30T01:43:00Z">
        <w:r w:rsidDel="002A16EA">
          <w:delText xml:space="preserve">    </w:delText>
        </w:r>
      </w:del>
      <w:del w:id="1109" w:author="Ronald Tse" w:date="2017-11-29T15:41:00Z">
        <w:r w:rsidDel="0047353C">
          <w:delText>valueType</w:delText>
        </w:r>
      </w:del>
      <w:del w:id="1110" w:author="Ronald Tse" w:date="2017-11-30T01:43:00Z">
        <w:r w:rsidDel="002A16EA">
          <w:delText>: CharacterString</w:delText>
        </w:r>
      </w:del>
    </w:p>
    <w:p w14:paraId="4872C39C" w14:textId="50803C38" w:rsidR="00BE3DE8" w:rsidDel="002A16EA" w:rsidRDefault="00BE3DE8" w:rsidP="00BE3DE8">
      <w:pPr>
        <w:pStyle w:val="Code"/>
        <w:rPr>
          <w:del w:id="1111" w:author="Ronald Tse" w:date="2017-11-30T01:43:00Z"/>
        </w:rPr>
      </w:pPr>
      <w:del w:id="1112" w:author="Ronald Tse" w:date="2017-11-30T01:43:00Z">
        <w:r w:rsidDel="002A16EA">
          <w:delText xml:space="preserve">  },</w:delText>
        </w:r>
      </w:del>
    </w:p>
    <w:p w14:paraId="75C71E3F" w14:textId="6293211C" w:rsidR="00BE3DE8" w:rsidDel="002A16EA" w:rsidRDefault="00BE3DE8" w:rsidP="00BE3DE8">
      <w:pPr>
        <w:pStyle w:val="Code"/>
        <w:rPr>
          <w:del w:id="1113" w:author="Ronald Tse" w:date="2017-11-30T01:43:00Z"/>
        </w:rPr>
      </w:pPr>
      <w:del w:id="1114" w:author="Ronald Tse" w:date="2017-11-30T01:43:00Z">
        <w:r w:rsidDel="002A16EA">
          <w:delText xml:space="preserve">  postCode: {</w:delText>
        </w:r>
      </w:del>
    </w:p>
    <w:p w14:paraId="72E04A46" w14:textId="7519F6FB" w:rsidR="00BE3DE8" w:rsidDel="002A16EA" w:rsidRDefault="00BE3DE8" w:rsidP="00BE3DE8">
      <w:pPr>
        <w:pStyle w:val="Code"/>
        <w:rPr>
          <w:del w:id="1115" w:author="Ronald Tse" w:date="2017-11-30T01:43:00Z"/>
        </w:rPr>
      </w:pPr>
      <w:del w:id="1116" w:author="Ronald Tse" w:date="2017-11-30T01:43:00Z">
        <w:r w:rsidDel="002A16EA">
          <w:delText xml:space="preserve">    </w:delText>
        </w:r>
      </w:del>
      <w:del w:id="1117" w:author="Ronald Tse" w:date="2017-11-29T15:41:00Z">
        <w:r w:rsidDel="0047353C">
          <w:delText>valueType</w:delText>
        </w:r>
      </w:del>
      <w:del w:id="1118" w:author="Ronald Tse" w:date="2017-11-30T01:43:00Z">
        <w:r w:rsidDel="002A16EA">
          <w:delText>: CharacterString</w:delText>
        </w:r>
      </w:del>
    </w:p>
    <w:p w14:paraId="218E5525" w14:textId="0024DFE4" w:rsidR="00BE3DE8" w:rsidDel="002A16EA" w:rsidRDefault="00BE3DE8" w:rsidP="00BE3DE8">
      <w:pPr>
        <w:pStyle w:val="Code"/>
        <w:rPr>
          <w:del w:id="1119" w:author="Ronald Tse" w:date="2017-11-30T01:43:00Z"/>
        </w:rPr>
      </w:pPr>
      <w:del w:id="1120" w:author="Ronald Tse" w:date="2017-11-30T01:43:00Z">
        <w:r w:rsidDel="002A16EA">
          <w:delText xml:space="preserve">  },</w:delText>
        </w:r>
      </w:del>
    </w:p>
    <w:p w14:paraId="6C652DB4" w14:textId="21ADE61A" w:rsidR="00BE3DE8" w:rsidDel="002A16EA" w:rsidRDefault="00BE3DE8" w:rsidP="00BE3DE8">
      <w:pPr>
        <w:pStyle w:val="Code"/>
        <w:rPr>
          <w:del w:id="1121" w:author="Ronald Tse" w:date="2017-11-30T01:43:00Z"/>
        </w:rPr>
      </w:pPr>
      <w:del w:id="1122" w:author="Ronald Tse" w:date="2017-11-30T01:43:00Z">
        <w:r w:rsidDel="002A16EA">
          <w:delText xml:space="preserve">  countryName: {</w:delText>
        </w:r>
      </w:del>
    </w:p>
    <w:p w14:paraId="00973440" w14:textId="12B4E401" w:rsidR="00BE3DE8" w:rsidDel="002A16EA" w:rsidRDefault="00BE3DE8" w:rsidP="00BE3DE8">
      <w:pPr>
        <w:pStyle w:val="Code"/>
        <w:rPr>
          <w:del w:id="1123" w:author="Ronald Tse" w:date="2017-11-30T01:43:00Z"/>
        </w:rPr>
      </w:pPr>
      <w:del w:id="1124" w:author="Ronald Tse" w:date="2017-11-30T01:43:00Z">
        <w:r w:rsidDel="002A16EA">
          <w:delText xml:space="preserve">    </w:delText>
        </w:r>
      </w:del>
      <w:del w:id="1125" w:author="Ronald Tse" w:date="2017-11-29T15:41:00Z">
        <w:r w:rsidDel="0047353C">
          <w:delText>valueType</w:delText>
        </w:r>
      </w:del>
      <w:del w:id="1126" w:author="Ronald Tse" w:date="2017-11-30T01:43:00Z">
        <w:r w:rsidDel="002A16EA">
          <w:delText>: thoroughfareName,</w:delText>
        </w:r>
      </w:del>
    </w:p>
    <w:p w14:paraId="43BC376B" w14:textId="409BB329" w:rsidR="00BE3DE8" w:rsidDel="002A16EA" w:rsidRDefault="00BE3DE8" w:rsidP="00BE3DE8">
      <w:pPr>
        <w:pStyle w:val="Code"/>
        <w:rPr>
          <w:del w:id="1127" w:author="Ronald Tse" w:date="2017-11-30T01:43:00Z"/>
        </w:rPr>
      </w:pPr>
      <w:del w:id="1128" w:author="Ronald Tse" w:date="2017-11-30T01:43:00Z">
        <w:r w:rsidDel="002A16EA">
          <w:delText xml:space="preserve">  }</w:delText>
        </w:r>
      </w:del>
    </w:p>
    <w:p w14:paraId="26A6D83E" w14:textId="3034F999" w:rsidR="00BE3DE8" w:rsidDel="002A16EA" w:rsidRDefault="00BE3DE8" w:rsidP="00BE3DE8">
      <w:pPr>
        <w:pStyle w:val="Code"/>
        <w:rPr>
          <w:del w:id="1129" w:author="Ronald Tse" w:date="2017-11-30T01:43:00Z"/>
        </w:rPr>
      </w:pPr>
      <w:del w:id="1130" w:author="Ronald Tse" w:date="2017-11-30T01:43:00Z">
        <w:r w:rsidDel="002A16EA">
          <w:delText xml:space="preserve">  addressNumber: {</w:delText>
        </w:r>
      </w:del>
    </w:p>
    <w:p w14:paraId="69C295B1" w14:textId="54A73759" w:rsidR="00BE3DE8" w:rsidDel="002A16EA" w:rsidRDefault="00BE3DE8" w:rsidP="00BE3DE8">
      <w:pPr>
        <w:pStyle w:val="Code"/>
        <w:rPr>
          <w:del w:id="1131" w:author="Ronald Tse" w:date="2017-11-30T01:43:00Z"/>
        </w:rPr>
      </w:pPr>
      <w:del w:id="1132" w:author="Ronald Tse" w:date="2017-11-30T01:43:00Z">
        <w:r w:rsidDel="002A16EA">
          <w:delText xml:space="preserve">    </w:delText>
        </w:r>
      </w:del>
      <w:del w:id="1133" w:author="Ronald Tse" w:date="2017-11-29T15:41:00Z">
        <w:r w:rsidDel="0047353C">
          <w:delText>valueType</w:delText>
        </w:r>
      </w:del>
      <w:del w:id="1134" w:author="Ronald Tse" w:date="2017-11-30T01:43:00Z">
        <w:r w:rsidDel="002A16EA">
          <w:delText>: addressedObjectIdentifier,</w:delText>
        </w:r>
      </w:del>
    </w:p>
    <w:p w14:paraId="68F598F7" w14:textId="4EC678AD" w:rsidR="00BE3DE8" w:rsidDel="002A16EA" w:rsidRDefault="00BE3DE8" w:rsidP="00BE3DE8">
      <w:pPr>
        <w:pStyle w:val="Code"/>
        <w:rPr>
          <w:del w:id="1135" w:author="Ronald Tse" w:date="2017-11-30T01:43:00Z"/>
        </w:rPr>
      </w:pPr>
      <w:del w:id="1136" w:author="Ronald Tse" w:date="2017-11-30T01:43:00Z">
        <w:r w:rsidDel="002A16EA">
          <w:delText xml:space="preserve">  },</w:delText>
        </w:r>
      </w:del>
    </w:p>
    <w:p w14:paraId="72DB67BC" w14:textId="22D3AEB0" w:rsidR="00CB439C" w:rsidRDefault="00BE3DE8" w:rsidP="00FA344B">
      <w:pPr>
        <w:pStyle w:val="Code"/>
      </w:pPr>
      <w:del w:id="1137" w:author="Ronald Tse" w:date="2017-11-30T01:43:00Z">
        <w:r w:rsidDel="002A16EA">
          <w:delText>}</w:delText>
        </w:r>
      </w:del>
    </w:p>
    <w:p w14:paraId="78BA781A" w14:textId="68318E8D" w:rsidR="00CB439C" w:rsidRDefault="00900E30" w:rsidP="00CB439C">
      <w:pPr>
        <w:pStyle w:val="Heading2"/>
        <w:numPr>
          <w:ilvl w:val="1"/>
          <w:numId w:val="1"/>
        </w:numPr>
        <w:tabs>
          <w:tab w:val="clear" w:pos="360"/>
        </w:tabs>
        <w:rPr>
          <w:ins w:id="1138" w:author="Ronald Tse" w:date="2017-11-30T00:37:00Z"/>
        </w:rPr>
      </w:pPr>
      <w:ins w:id="1139" w:author="Ronald Tse" w:date="2017-11-30T01:15:00Z">
        <w:r>
          <w:t>Address Instance (</w:t>
        </w:r>
      </w:ins>
      <w:ins w:id="1140" w:author="Ronald Tse" w:date="2017-11-30T00:36:00Z">
        <w:r w:rsidR="00CB439C">
          <w:t>Address</w:t>
        </w:r>
        <w:r w:rsidR="00CB439C">
          <w:t>Instance</w:t>
        </w:r>
      </w:ins>
      <w:ins w:id="1141" w:author="Ronald Tse" w:date="2017-11-30T01:15:00Z">
        <w:r>
          <w:t>)</w:t>
        </w:r>
      </w:ins>
    </w:p>
    <w:p w14:paraId="7023F69E" w14:textId="6F7A6922" w:rsidR="00CB439C" w:rsidRDefault="00CB439C" w:rsidP="00CB439C">
      <w:pPr>
        <w:rPr>
          <w:ins w:id="1142" w:author="Ronald Tse" w:date="2017-11-30T00:37:00Z"/>
          <w:lang w:eastAsia="ja-JP"/>
        </w:rPr>
        <w:pPrChange w:id="1143" w:author="Ronald Tse" w:date="2017-11-30T00:37:00Z">
          <w:pPr>
            <w:pStyle w:val="Heading2"/>
            <w:numPr>
              <w:numId w:val="1"/>
            </w:numPr>
            <w:tabs>
              <w:tab w:val="clear" w:pos="360"/>
            </w:tabs>
          </w:pPr>
        </w:pPrChange>
      </w:pPr>
      <w:ins w:id="1144" w:author="Ronald Tse" w:date="2017-11-30T00:37:00Z">
        <w:r>
          <w:rPr>
            <w:lang w:eastAsia="ja-JP"/>
          </w:rPr>
          <w:t>An instance of an address that conforms to an address profile, it contains:</w:t>
        </w:r>
      </w:ins>
    </w:p>
    <w:p w14:paraId="289ECF10" w14:textId="27427727" w:rsidR="00CB439C" w:rsidRDefault="00CB439C" w:rsidP="00CB439C">
      <w:pPr>
        <w:rPr>
          <w:ins w:id="1145" w:author="Ronald Tse" w:date="2017-11-30T00:37:00Z"/>
        </w:rPr>
        <w:pPrChange w:id="1146" w:author="Ronald Tse" w:date="2017-11-30T00:37:00Z">
          <w:pPr>
            <w:pStyle w:val="Heading2"/>
            <w:numPr>
              <w:numId w:val="1"/>
            </w:numPr>
            <w:tabs>
              <w:tab w:val="clear" w:pos="360"/>
            </w:tabs>
          </w:pPr>
        </w:pPrChange>
      </w:pPr>
      <w:ins w:id="1147" w:author="Ronald Tse" w:date="2017-11-30T00:37:00Z">
        <w:r w:rsidRPr="002E0796">
          <w:t>—</w:t>
        </w:r>
        <w:r w:rsidRPr="002E0796">
          <w:tab/>
        </w:r>
        <w:r>
          <w:t>profileId: Uri</w:t>
        </w:r>
      </w:ins>
    </w:p>
    <w:p w14:paraId="6815CC10" w14:textId="3A7A779B" w:rsidR="00CB439C" w:rsidRDefault="00CB439C" w:rsidP="00CB439C">
      <w:pPr>
        <w:rPr>
          <w:ins w:id="1148" w:author="Ronald Tse" w:date="2017-11-30T00:38:00Z"/>
        </w:rPr>
        <w:pPrChange w:id="1149" w:author="Ronald Tse" w:date="2017-11-30T00:37:00Z">
          <w:pPr>
            <w:pStyle w:val="Heading2"/>
            <w:numPr>
              <w:numId w:val="1"/>
            </w:numPr>
            <w:tabs>
              <w:tab w:val="clear" w:pos="360"/>
            </w:tabs>
          </w:pPr>
        </w:pPrChange>
      </w:pPr>
      <w:ins w:id="1150" w:author="Ronald Tse" w:date="2017-11-30T00:37:00Z">
        <w:r w:rsidRPr="002E0796">
          <w:t>—</w:t>
        </w:r>
        <w:r w:rsidRPr="002E0796">
          <w:tab/>
        </w:r>
        <w:r>
          <w:t>components: AddressComponentInstance</w:t>
        </w:r>
      </w:ins>
      <w:ins w:id="1151" w:author="Ronald Tse" w:date="2017-11-30T00:38:00Z">
        <w:r>
          <w:t xml:space="preserve"> one to many</w:t>
        </w:r>
      </w:ins>
    </w:p>
    <w:p w14:paraId="56920298" w14:textId="024DF504" w:rsidR="00CB439C" w:rsidRDefault="00CB439C" w:rsidP="00CB439C">
      <w:pPr>
        <w:rPr>
          <w:ins w:id="1152" w:author="Ronald Tse" w:date="2017-11-30T00:38:00Z"/>
        </w:rPr>
        <w:pPrChange w:id="1153" w:author="Ronald Tse" w:date="2017-11-30T00:37:00Z">
          <w:pPr>
            <w:pStyle w:val="Heading2"/>
            <w:numPr>
              <w:numId w:val="1"/>
            </w:numPr>
            <w:tabs>
              <w:tab w:val="clear" w:pos="360"/>
            </w:tabs>
          </w:pPr>
        </w:pPrChange>
      </w:pPr>
      <w:ins w:id="1154" w:author="Ronald Tse" w:date="2017-11-30T00:38:00Z">
        <w:r w:rsidRPr="002E0796">
          <w:t>—</w:t>
        </w:r>
        <w:r w:rsidRPr="002E0796">
          <w:tab/>
        </w:r>
        <w:r>
          <w:t>signature: AddressSignature</w:t>
        </w:r>
      </w:ins>
    </w:p>
    <w:p w14:paraId="0C570B02" w14:textId="7D7F843C" w:rsidR="00CB439C" w:rsidRPr="00CB439C" w:rsidRDefault="00CB439C" w:rsidP="00CB439C">
      <w:pPr>
        <w:rPr>
          <w:ins w:id="1155" w:author="Ronald Tse" w:date="2017-11-30T00:36:00Z"/>
          <w:lang w:eastAsia="ja-JP"/>
          <w:rPrChange w:id="1156" w:author="Ronald Tse" w:date="2017-11-30T00:37:00Z">
            <w:rPr>
              <w:ins w:id="1157" w:author="Ronald Tse" w:date="2017-11-30T00:36:00Z"/>
            </w:rPr>
          </w:rPrChange>
        </w:rPr>
        <w:pPrChange w:id="1158" w:author="Ronald Tse" w:date="2017-11-30T00:37:00Z">
          <w:pPr>
            <w:pStyle w:val="Heading2"/>
            <w:numPr>
              <w:numId w:val="1"/>
            </w:numPr>
            <w:tabs>
              <w:tab w:val="clear" w:pos="360"/>
            </w:tabs>
          </w:pPr>
        </w:pPrChange>
      </w:pPr>
      <w:ins w:id="1159" w:author="Ronald Tse" w:date="2017-11-30T00:38:00Z">
        <w:r w:rsidRPr="002E0796">
          <w:t>—</w:t>
        </w:r>
        <w:r w:rsidRPr="002E0796">
          <w:tab/>
        </w:r>
        <w:r>
          <w:t>cap: AddressCapability</w:t>
        </w:r>
      </w:ins>
    </w:p>
    <w:p w14:paraId="38C2A3B9" w14:textId="5C50377A" w:rsidR="00CB439C" w:rsidRDefault="00900E30" w:rsidP="00CB439C">
      <w:pPr>
        <w:pStyle w:val="Heading2"/>
        <w:numPr>
          <w:ilvl w:val="1"/>
          <w:numId w:val="1"/>
        </w:numPr>
        <w:tabs>
          <w:tab w:val="clear" w:pos="360"/>
        </w:tabs>
        <w:rPr>
          <w:ins w:id="1160" w:author="Ronald Tse" w:date="2017-11-30T00:38:00Z"/>
        </w:rPr>
      </w:pPr>
      <w:ins w:id="1161" w:author="Ronald Tse" w:date="2017-11-30T01:15:00Z">
        <w:r>
          <w:t>Address Component Instance (</w:t>
        </w:r>
      </w:ins>
      <w:ins w:id="1162" w:author="Ronald Tse" w:date="2017-11-30T00:36:00Z">
        <w:r w:rsidR="00CB439C">
          <w:t>AddressComponentInstance</w:t>
        </w:r>
      </w:ins>
      <w:ins w:id="1163" w:author="Ronald Tse" w:date="2017-11-30T01:15:00Z">
        <w:r>
          <w:t>)</w:t>
        </w:r>
      </w:ins>
    </w:p>
    <w:p w14:paraId="0967007F" w14:textId="026A4674" w:rsidR="00CB439C" w:rsidRDefault="00CB439C" w:rsidP="00CB439C">
      <w:pPr>
        <w:rPr>
          <w:ins w:id="1164" w:author="Ronald Tse" w:date="2017-11-30T00:38:00Z"/>
          <w:lang w:eastAsia="ja-JP"/>
        </w:rPr>
      </w:pPr>
      <w:ins w:id="1165" w:author="Ronald Tse" w:date="2017-11-30T00:38:00Z">
        <w:r>
          <w:rPr>
            <w:lang w:eastAsia="ja-JP"/>
          </w:rPr>
          <w:t xml:space="preserve">An instance of an address </w:t>
        </w:r>
        <w:r>
          <w:rPr>
            <w:lang w:eastAsia="ja-JP"/>
          </w:rPr>
          <w:t xml:space="preserve">component </w:t>
        </w:r>
        <w:r>
          <w:rPr>
            <w:lang w:eastAsia="ja-JP"/>
          </w:rPr>
          <w:t xml:space="preserve">that </w:t>
        </w:r>
        <w:r>
          <w:rPr>
            <w:lang w:eastAsia="ja-JP"/>
          </w:rPr>
          <w:t>belongs to an AddressInstance</w:t>
        </w:r>
        <w:r>
          <w:rPr>
            <w:lang w:eastAsia="ja-JP"/>
          </w:rPr>
          <w:t>, it contains:</w:t>
        </w:r>
      </w:ins>
    </w:p>
    <w:p w14:paraId="4F8ABA0A" w14:textId="3DAA3475" w:rsidR="00CB439C" w:rsidRDefault="00CB439C" w:rsidP="00CB439C">
      <w:pPr>
        <w:rPr>
          <w:ins w:id="1166" w:author="Ronald Tse" w:date="2017-11-30T00:38:00Z"/>
        </w:rPr>
      </w:pPr>
      <w:ins w:id="1167" w:author="Ronald Tse" w:date="2017-11-30T00:38:00Z">
        <w:r w:rsidRPr="002E0796">
          <w:t>—</w:t>
        </w:r>
        <w:r w:rsidRPr="002E0796">
          <w:tab/>
        </w:r>
      </w:ins>
      <w:ins w:id="1168" w:author="Ronald Tse" w:date="2017-11-30T00:39:00Z">
        <w:r>
          <w:t>type: CharacterString; the name of the AddressComponentDescription it conforms to</w:t>
        </w:r>
      </w:ins>
    </w:p>
    <w:p w14:paraId="1203FA82" w14:textId="363C1A66" w:rsidR="00CB439C" w:rsidRPr="00CB439C" w:rsidRDefault="00CB439C" w:rsidP="00CB439C">
      <w:pPr>
        <w:rPr>
          <w:ins w:id="1169" w:author="Ronald Tse" w:date="2017-11-30T00:36:00Z"/>
        </w:rPr>
        <w:pPrChange w:id="1170" w:author="Ronald Tse" w:date="2017-11-30T00:38:00Z">
          <w:pPr>
            <w:pStyle w:val="Heading2"/>
            <w:numPr>
              <w:numId w:val="1"/>
            </w:numPr>
            <w:tabs>
              <w:tab w:val="clear" w:pos="360"/>
            </w:tabs>
          </w:pPr>
        </w:pPrChange>
      </w:pPr>
      <w:ins w:id="1171" w:author="Ronald Tse" w:date="2017-11-30T00:38:00Z">
        <w:r w:rsidRPr="002E0796">
          <w:t>—</w:t>
        </w:r>
        <w:r w:rsidRPr="002E0796">
          <w:tab/>
        </w:r>
      </w:ins>
      <w:ins w:id="1172" w:author="Ronald Tse" w:date="2017-11-30T00:39:00Z">
        <w:r>
          <w:t>values: DataTypeInstance; the values of an AddressComponentDataType, depending on the type this may be one or multiple values.</w:t>
        </w:r>
      </w:ins>
    </w:p>
    <w:p w14:paraId="0F7165F8" w14:textId="547F9779" w:rsidR="00CB439C" w:rsidRDefault="00900E30" w:rsidP="00CB439C">
      <w:pPr>
        <w:pStyle w:val="Heading2"/>
        <w:numPr>
          <w:ilvl w:val="1"/>
          <w:numId w:val="1"/>
        </w:numPr>
        <w:tabs>
          <w:tab w:val="clear" w:pos="360"/>
        </w:tabs>
        <w:rPr>
          <w:ins w:id="1173" w:author="Ronald Tse" w:date="2017-11-30T00:40:00Z"/>
        </w:rPr>
      </w:pPr>
      <w:ins w:id="1174" w:author="Ronald Tse" w:date="2017-11-30T01:15:00Z">
        <w:r>
          <w:t>Address Capability (</w:t>
        </w:r>
      </w:ins>
      <w:ins w:id="1175" w:author="Ronald Tse" w:date="2017-11-30T00:37:00Z">
        <w:r w:rsidR="00CB439C">
          <w:t>AddressCapability</w:t>
        </w:r>
      </w:ins>
      <w:ins w:id="1176" w:author="Ronald Tse" w:date="2017-11-30T01:15:00Z">
        <w:r>
          <w:t>)</w:t>
        </w:r>
      </w:ins>
    </w:p>
    <w:p w14:paraId="0BAA2952" w14:textId="100E6E9B" w:rsidR="00CB439C" w:rsidRDefault="00CB439C" w:rsidP="00CB439C">
      <w:pPr>
        <w:rPr>
          <w:ins w:id="1177" w:author="Ronald Tse" w:date="2017-11-30T00:40:00Z"/>
          <w:lang w:eastAsia="ja-JP"/>
        </w:rPr>
      </w:pPr>
      <w:ins w:id="1178" w:author="Ronald Tse" w:date="2017-11-30T00:40:00Z">
        <w:r>
          <w:rPr>
            <w:lang w:eastAsia="ja-JP"/>
          </w:rPr>
          <w:t>A flag tagged on an AddressInstance to mark that it has fulfilled certain criteria</w:t>
        </w:r>
        <w:r>
          <w:rPr>
            <w:lang w:eastAsia="ja-JP"/>
          </w:rPr>
          <w:t>:</w:t>
        </w:r>
      </w:ins>
    </w:p>
    <w:p w14:paraId="19FFDD52" w14:textId="4530ABD9" w:rsidR="00CB439C" w:rsidRDefault="00CB439C" w:rsidP="00CB439C">
      <w:pPr>
        <w:rPr>
          <w:ins w:id="1179" w:author="Ronald Tse" w:date="2017-11-30T00:40:00Z"/>
        </w:rPr>
      </w:pPr>
      <w:ins w:id="1180" w:author="Ronald Tse" w:date="2017-11-30T00:40:00Z">
        <w:r w:rsidRPr="002E0796">
          <w:t>—</w:t>
        </w:r>
        <w:r w:rsidRPr="002E0796">
          <w:tab/>
        </w:r>
        <w:r>
          <w:t>capability: Uri; what capability has this instance fulfilled</w:t>
        </w:r>
      </w:ins>
    </w:p>
    <w:p w14:paraId="08420F60" w14:textId="096B2990" w:rsidR="00BE3DE8" w:rsidRPr="00D533D0" w:rsidRDefault="00CB439C" w:rsidP="00D533D0">
      <w:ins w:id="1181" w:author="Ronald Tse" w:date="2017-11-30T00:40:00Z">
        <w:r w:rsidRPr="002E0796">
          <w:t>—</w:t>
        </w:r>
        <w:r w:rsidRPr="002E0796">
          <w:tab/>
        </w:r>
        <w:r>
          <w:t>signature: AddressSignature</w:t>
        </w:r>
      </w:ins>
      <w:ins w:id="1182" w:author="Ronald Tse" w:date="2017-11-30T00:41:00Z">
        <w:r>
          <w:t>; to ensure that the capability is marked by someone that is trusted tfor verification of this capability</w:t>
        </w:r>
      </w:ins>
    </w:p>
    <w:p w14:paraId="695481C8" w14:textId="50089807" w:rsidR="001462BC" w:rsidRPr="00695CB8" w:rsidRDefault="001462BC" w:rsidP="001462BC">
      <w:pPr>
        <w:pStyle w:val="Heading2"/>
        <w:numPr>
          <w:ilvl w:val="1"/>
          <w:numId w:val="1"/>
        </w:numPr>
        <w:tabs>
          <w:tab w:val="clear" w:pos="360"/>
        </w:tabs>
        <w:rPr>
          <w:rPrChange w:id="1183" w:author="Ronald Tse" w:date="2017-11-30T00:46:00Z">
            <w:rPr>
              <w:highlight w:val="yellow"/>
            </w:rPr>
          </w:rPrChange>
        </w:rPr>
      </w:pPr>
      <w:del w:id="1184" w:author="Ronald Tse" w:date="2017-11-29T15:31:00Z">
        <w:r w:rsidRPr="00695CB8" w:rsidDel="003D64E7">
          <w:rPr>
            <w:rPrChange w:id="1185" w:author="Ronald Tse" w:date="2017-11-30T00:46:00Z">
              <w:rPr>
                <w:highlight w:val="yellow"/>
              </w:rPr>
            </w:rPrChange>
          </w:rPr>
          <w:delText xml:space="preserve">Show </w:delText>
        </w:r>
      </w:del>
      <w:ins w:id="1186" w:author="Ronald Tse" w:date="2017-11-29T15:31:00Z">
        <w:r w:rsidR="003D64E7" w:rsidRPr="00695CB8">
          <w:rPr>
            <w:rPrChange w:id="1187" w:author="Ronald Tse" w:date="2017-11-30T00:46:00Z">
              <w:rPr>
                <w:highlight w:val="yellow"/>
              </w:rPr>
            </w:rPrChange>
          </w:rPr>
          <w:t xml:space="preserve">Address Display </w:t>
        </w:r>
      </w:ins>
      <w:r w:rsidRPr="00695CB8">
        <w:rPr>
          <w:rPrChange w:id="1188" w:author="Ronald Tse" w:date="2017-11-30T00:46:00Z">
            <w:rPr>
              <w:highlight w:val="yellow"/>
            </w:rPr>
          </w:rPrChange>
        </w:rPr>
        <w:t>Template</w:t>
      </w:r>
      <w:ins w:id="1189" w:author="Ronald Tse" w:date="2017-11-30T00:43:00Z">
        <w:r w:rsidR="007B08E5" w:rsidRPr="00695CB8">
          <w:rPr>
            <w:rPrChange w:id="1190" w:author="Ronald Tse" w:date="2017-11-30T00:46:00Z">
              <w:rPr>
                <w:highlight w:val="yellow"/>
              </w:rPr>
            </w:rPrChange>
          </w:rPr>
          <w:t xml:space="preserve"> (AddressDisplayTemplate)</w:t>
        </w:r>
      </w:ins>
      <w:del w:id="1191" w:author="Ronald Tse" w:date="2017-11-30T00:43:00Z">
        <w:r w:rsidRPr="00695CB8" w:rsidDel="007B08E5">
          <w:rPr>
            <w:rPrChange w:id="1192" w:author="Ronald Tse" w:date="2017-11-30T00:46:00Z">
              <w:rPr>
                <w:highlight w:val="yellow"/>
              </w:rPr>
            </w:rPrChange>
          </w:rPr>
          <w:delText>s</w:delText>
        </w:r>
      </w:del>
    </w:p>
    <w:p w14:paraId="6A03C06D" w14:textId="77777777" w:rsidR="001462BC" w:rsidRDefault="001462BC" w:rsidP="001462BC">
      <w:r>
        <w:t>This section should be filled in.</w:t>
      </w:r>
    </w:p>
    <w:p w14:paraId="2CFA0F95" w14:textId="77777777" w:rsidR="001462BC" w:rsidRDefault="001462BC" w:rsidP="001A33D0">
      <w:r>
        <w:lastRenderedPageBreak/>
        <w:t>A show template indicates how an address instance belonging to an addressClass should be shown to a user.</w:t>
      </w:r>
      <w:r w:rsidR="006F7FC3">
        <w:t xml:space="preserve"> This will be based on a subset of PADTL and may contain further extensions.</w:t>
      </w:r>
    </w:p>
    <w:p w14:paraId="103495E2" w14:textId="77777777" w:rsidR="009A6080" w:rsidRDefault="00E14789" w:rsidP="001A33D0">
      <w:r>
        <w:t xml:space="preserve">This may be </w:t>
      </w:r>
      <w:r w:rsidR="009A6080">
        <w:t>performed using SVG</w:t>
      </w:r>
      <w:r w:rsidR="00420815">
        <w:t xml:space="preserve"> for </w:t>
      </w:r>
      <w:r w:rsidR="0064004B">
        <w:t xml:space="preserve">its </w:t>
      </w:r>
      <w:r w:rsidR="00420815">
        <w:t>layout capabilities.</w:t>
      </w:r>
    </w:p>
    <w:p w14:paraId="4C66AEE8" w14:textId="77777777" w:rsidR="00DC07F2" w:rsidRDefault="00DC07F2" w:rsidP="001A33D0">
      <w:r>
        <w:t>The resulting language should fulfil these criteria:</w:t>
      </w:r>
    </w:p>
    <w:p w14:paraId="1A50CFC7" w14:textId="77777777" w:rsidR="00DC07F2" w:rsidRDefault="00DC07F2" w:rsidP="001A33D0">
      <w:r w:rsidRPr="002E0796">
        <w:t>—</w:t>
      </w:r>
      <w:r w:rsidRPr="002E0796">
        <w:tab/>
      </w:r>
      <w:r>
        <w:t>Simple to use and easy to understand</w:t>
      </w:r>
    </w:p>
    <w:p w14:paraId="293FC270" w14:textId="77777777" w:rsidR="00DC07F2" w:rsidRDefault="00DC07F2" w:rsidP="001A33D0">
      <w:r w:rsidRPr="002E0796">
        <w:t>—</w:t>
      </w:r>
      <w:r w:rsidRPr="002E0796">
        <w:tab/>
      </w:r>
      <w:r w:rsidR="00380F73">
        <w:t>Not verbose like XML</w:t>
      </w:r>
    </w:p>
    <w:p w14:paraId="0E12FE8F" w14:textId="77777777" w:rsidR="00380F73" w:rsidRDefault="00380F73" w:rsidP="001A33D0">
      <w:r w:rsidRPr="002E0796">
        <w:t>—</w:t>
      </w:r>
      <w:r w:rsidRPr="002E0796">
        <w:tab/>
      </w:r>
      <w:r>
        <w:t>Allows flexible formatting, such as hiding certain lines when there is not enough space</w:t>
      </w:r>
    </w:p>
    <w:p w14:paraId="09BC6C73" w14:textId="77777777" w:rsidR="00380F73" w:rsidRDefault="00380F73" w:rsidP="001A33D0">
      <w:r w:rsidRPr="002E0796">
        <w:t>—</w:t>
      </w:r>
      <w:r w:rsidRPr="002E0796">
        <w:tab/>
      </w:r>
      <w:r w:rsidR="00224CA4">
        <w:t xml:space="preserve">Can be specified by </w:t>
      </w:r>
      <w:r w:rsidR="008530E8">
        <w:t>the profile authority, as well as by the address owner</w:t>
      </w:r>
      <w:r w:rsidR="002F47FC">
        <w:t xml:space="preserve"> (“my address should be shown this way”)</w:t>
      </w:r>
      <w:r w:rsidR="008530E8">
        <w:t>.</w:t>
      </w:r>
      <w:r w:rsidR="00447EA0">
        <w:t xml:space="preserve"> </w:t>
      </w:r>
    </w:p>
    <w:p w14:paraId="1C99299B" w14:textId="3A419A01" w:rsidR="00151BF7" w:rsidRDefault="00151BF7" w:rsidP="001A33D0">
      <w:r>
        <w:t xml:space="preserve">Each </w:t>
      </w:r>
      <w:del w:id="1193" w:author="Ronald Tse" w:date="2017-11-29T15:32:00Z">
        <w:r w:rsidDel="003D64E7">
          <w:delText>ShowTemplate</w:delText>
        </w:r>
      </w:del>
      <w:ins w:id="1194" w:author="Ronald Tse" w:date="2017-11-29T15:32:00Z">
        <w:r w:rsidR="003D64E7">
          <w:t>DisplayTemplate</w:t>
        </w:r>
      </w:ins>
      <w:r>
        <w:t xml:space="preserve"> should also provide an example for display purposes</w:t>
      </w:r>
      <w:r w:rsidR="002F47FC">
        <w:t xml:space="preserve"> (e.g., Help section)</w:t>
      </w:r>
      <w:r>
        <w:t>.</w:t>
      </w:r>
    </w:p>
    <w:p w14:paraId="3ADDF122" w14:textId="4E79D793" w:rsidR="001C7E8A" w:rsidRDefault="001C7E8A" w:rsidP="001A33D0">
      <w:del w:id="1195" w:author="Ronald Tse" w:date="2017-11-29T15:32:00Z">
        <w:r w:rsidDel="003D64E7">
          <w:delText>ShowTemplate</w:delText>
        </w:r>
      </w:del>
      <w:ins w:id="1196" w:author="Ronald Tse" w:date="2017-11-29T15:32:00Z">
        <w:r w:rsidR="003D64E7">
          <w:t>DisplayTemplate</w:t>
        </w:r>
      </w:ins>
      <w:r>
        <w:t>s should support RTL languages as well as horizontal and vertical layouts.</w:t>
      </w:r>
    </w:p>
    <w:p w14:paraId="6F786650" w14:textId="7B129FF7" w:rsidR="006820EB" w:rsidRPr="00695CB8" w:rsidRDefault="003D64E7" w:rsidP="006820EB">
      <w:pPr>
        <w:pStyle w:val="Heading2"/>
        <w:numPr>
          <w:ilvl w:val="1"/>
          <w:numId w:val="1"/>
        </w:numPr>
        <w:tabs>
          <w:tab w:val="clear" w:pos="360"/>
        </w:tabs>
        <w:rPr>
          <w:rPrChange w:id="1197" w:author="Ronald Tse" w:date="2017-11-30T00:46:00Z">
            <w:rPr>
              <w:highlight w:val="yellow"/>
            </w:rPr>
          </w:rPrChange>
        </w:rPr>
      </w:pPr>
      <w:ins w:id="1198" w:author="Ronald Tse" w:date="2017-11-29T15:31:00Z">
        <w:r w:rsidRPr="00695CB8">
          <w:rPr>
            <w:rPrChange w:id="1199" w:author="Ronald Tse" w:date="2017-11-30T00:46:00Z">
              <w:rPr>
                <w:highlight w:val="yellow"/>
              </w:rPr>
            </w:rPrChange>
          </w:rPr>
          <w:t xml:space="preserve">Address Input </w:t>
        </w:r>
      </w:ins>
      <w:del w:id="1200" w:author="Ronald Tse" w:date="2017-11-29T15:31:00Z">
        <w:r w:rsidR="006820EB" w:rsidRPr="00695CB8" w:rsidDel="003D64E7">
          <w:rPr>
            <w:rPrChange w:id="1201" w:author="Ronald Tse" w:date="2017-11-30T00:46:00Z">
              <w:rPr>
                <w:highlight w:val="yellow"/>
              </w:rPr>
            </w:rPrChange>
          </w:rPr>
          <w:delText xml:space="preserve">Form </w:delText>
        </w:r>
      </w:del>
      <w:r w:rsidR="006820EB" w:rsidRPr="00695CB8">
        <w:rPr>
          <w:rPrChange w:id="1202" w:author="Ronald Tse" w:date="2017-11-30T00:46:00Z">
            <w:rPr>
              <w:highlight w:val="yellow"/>
            </w:rPr>
          </w:rPrChange>
        </w:rPr>
        <w:t>Template</w:t>
      </w:r>
      <w:ins w:id="1203" w:author="Ronald Tse" w:date="2017-11-30T00:43:00Z">
        <w:r w:rsidR="007B08E5" w:rsidRPr="00695CB8">
          <w:rPr>
            <w:rPrChange w:id="1204" w:author="Ronald Tse" w:date="2017-11-30T00:46:00Z">
              <w:rPr>
                <w:highlight w:val="yellow"/>
              </w:rPr>
            </w:rPrChange>
          </w:rPr>
          <w:t xml:space="preserve"> (Address Input Template)</w:t>
        </w:r>
      </w:ins>
      <w:del w:id="1205" w:author="Ronald Tse" w:date="2017-11-30T00:43:00Z">
        <w:r w:rsidR="006820EB" w:rsidRPr="00695CB8" w:rsidDel="007B08E5">
          <w:rPr>
            <w:rPrChange w:id="1206" w:author="Ronald Tse" w:date="2017-11-30T00:46:00Z">
              <w:rPr>
                <w:highlight w:val="yellow"/>
              </w:rPr>
            </w:rPrChange>
          </w:rPr>
          <w:delText>s</w:delText>
        </w:r>
      </w:del>
    </w:p>
    <w:p w14:paraId="78F9F768" w14:textId="77777777" w:rsidR="006820EB" w:rsidRDefault="006820EB" w:rsidP="001A33D0">
      <w:pPr>
        <w:rPr>
          <w:lang w:val="en-US" w:eastAsia="ja-JP"/>
        </w:rPr>
      </w:pPr>
      <w:r>
        <w:rPr>
          <w:lang w:val="en-US" w:eastAsia="ja-JP"/>
        </w:rPr>
        <w:t xml:space="preserve">This section shows how an Input Form </w:t>
      </w:r>
      <w:r w:rsidR="00F024B9">
        <w:rPr>
          <w:lang w:val="en-US" w:eastAsia="ja-JP"/>
        </w:rPr>
        <w:t>can be rendered according to the addressClass requirements.</w:t>
      </w:r>
      <w:r w:rsidR="0003272D">
        <w:rPr>
          <w:lang w:val="en-US" w:eastAsia="ja-JP"/>
        </w:rPr>
        <w:t xml:space="preserve"> It should be assumed that users will not be </w:t>
      </w:r>
      <w:r w:rsidR="002E5717">
        <w:rPr>
          <w:lang w:val="en-US" w:eastAsia="ja-JP"/>
        </w:rPr>
        <w:t xml:space="preserve">often </w:t>
      </w:r>
      <w:r w:rsidR="0003272D">
        <w:rPr>
          <w:lang w:val="en-US" w:eastAsia="ja-JP"/>
        </w:rPr>
        <w:t xml:space="preserve">able enter an address </w:t>
      </w:r>
      <w:r w:rsidR="002E5717">
        <w:rPr>
          <w:lang w:val="en-US" w:eastAsia="ja-JP"/>
        </w:rPr>
        <w:t>thoroughly in the correct, detailed structure. Therefore, the form should be easy to understand and take into account that easy addressClass switching is important.</w:t>
      </w:r>
    </w:p>
    <w:p w14:paraId="289543CC" w14:textId="77777777" w:rsidR="00FA344B" w:rsidRDefault="00FA344B" w:rsidP="001A33D0">
      <w:pPr>
        <w:rPr>
          <w:lang w:val="en-US" w:eastAsia="ja-JP"/>
        </w:rPr>
      </w:pPr>
      <w:r>
        <w:rPr>
          <w:lang w:val="en-US" w:eastAsia="ja-JP"/>
        </w:rPr>
        <w:t>An application that adheres to this document may find that it is easiest for the user to first select the appropriate addressClass, then allowing users to (or automatically) add necessary components as they type.</w:t>
      </w:r>
    </w:p>
    <w:p w14:paraId="0156BC0F" w14:textId="77777777" w:rsidR="00F65F83" w:rsidRDefault="00F65F83" w:rsidP="001A33D0">
      <w:pPr>
        <w:rPr>
          <w:lang w:val="en-US" w:eastAsia="ja-JP"/>
        </w:rPr>
      </w:pPr>
      <w:r>
        <w:rPr>
          <w:lang w:val="en-US" w:eastAsia="ja-JP"/>
        </w:rPr>
        <w:t>A sample input should be provided for illustration purposes.</w:t>
      </w:r>
    </w:p>
    <w:p w14:paraId="777941D8" w14:textId="0E84C2FF" w:rsidR="00211686" w:rsidDel="003C4008" w:rsidRDefault="00211686" w:rsidP="00211686">
      <w:pPr>
        <w:rPr>
          <w:del w:id="1207" w:author="Ronald Tse" w:date="2017-11-29T17:36:00Z"/>
        </w:rPr>
      </w:pPr>
      <w:del w:id="1208" w:author="Ronald Tse" w:date="2017-11-29T15:31:00Z">
        <w:r w:rsidDel="003D64E7">
          <w:delText>FormTemplates</w:delText>
        </w:r>
      </w:del>
      <w:ins w:id="1209" w:author="Ronald Tse" w:date="2017-11-29T15:31:00Z">
        <w:r w:rsidR="003D64E7">
          <w:t>InputTemplates</w:t>
        </w:r>
      </w:ins>
      <w:r>
        <w:t xml:space="preserve"> should support RTL languages as well as horizontal and vertical layouts.</w:t>
      </w:r>
    </w:p>
    <w:p w14:paraId="01DFF6BB" w14:textId="77777777" w:rsidR="00211686" w:rsidRPr="00211686" w:rsidRDefault="00211686" w:rsidP="001A33D0">
      <w:pPr>
        <w:rPr>
          <w:lang w:eastAsia="ja-JP"/>
        </w:rPr>
      </w:pPr>
    </w:p>
    <w:p w14:paraId="08091B4F" w14:textId="77777777" w:rsidR="00C67981" w:rsidRPr="00B319FC" w:rsidRDefault="00C67981" w:rsidP="001A33D0">
      <w:pPr>
        <w:rPr>
          <w:lang w:val="en-US" w:eastAsia="ja-JP"/>
        </w:rPr>
      </w:pPr>
      <w:r>
        <w:rPr>
          <w:lang w:val="en-US" w:eastAsia="ja-JP"/>
        </w:rPr>
        <w:t>This section has to be completed.</w:t>
      </w:r>
    </w:p>
    <w:p w14:paraId="60696218" w14:textId="77777777" w:rsidR="00E62827" w:rsidRDefault="00E62827" w:rsidP="00224594">
      <w:pPr>
        <w:pStyle w:val="Heading1"/>
      </w:pPr>
      <w:r>
        <w:t>Address Instances</w:t>
      </w:r>
    </w:p>
    <w:p w14:paraId="45E50CA0" w14:textId="77777777" w:rsidR="00176161" w:rsidRDefault="00176161" w:rsidP="009C6CF1">
      <w:pPr>
        <w:pStyle w:val="Heading2"/>
        <w:numPr>
          <w:ilvl w:val="1"/>
          <w:numId w:val="1"/>
        </w:numPr>
        <w:tabs>
          <w:tab w:val="clear" w:pos="360"/>
        </w:tabs>
        <w:rPr>
          <w:ins w:id="1210" w:author="Ronald Tse" w:date="2017-11-30T01:43:00Z"/>
        </w:rPr>
      </w:pPr>
      <w:r>
        <w:t>General</w:t>
      </w:r>
    </w:p>
    <w:p w14:paraId="6249D107" w14:textId="1D6AFBCA" w:rsidR="002A16EA" w:rsidRPr="002A16EA" w:rsidRDefault="002A16EA" w:rsidP="002A16EA">
      <w:pPr>
        <w:rPr>
          <w:lang w:val="en-US" w:eastAsia="ja-JP"/>
          <w:rPrChange w:id="1211" w:author="Ronald Tse" w:date="2017-11-30T01:43:00Z">
            <w:rPr/>
          </w:rPrChange>
        </w:rPr>
        <w:pPrChange w:id="1212" w:author="Ronald Tse" w:date="2017-11-30T01:43:00Z">
          <w:pPr>
            <w:pStyle w:val="Heading2"/>
            <w:numPr>
              <w:numId w:val="1"/>
            </w:numPr>
            <w:tabs>
              <w:tab w:val="clear" w:pos="360"/>
            </w:tabs>
          </w:pPr>
        </w:pPrChange>
      </w:pPr>
      <w:ins w:id="1213" w:author="Ronald Tse" w:date="2017-11-30T01:43:00Z">
        <w:r>
          <w:rPr>
            <w:lang w:val="en-US" w:eastAsia="ja-JP"/>
          </w:rPr>
          <w:t>This section has to be completed.</w:t>
        </w:r>
      </w:ins>
      <w:bookmarkStart w:id="1214" w:name="_GoBack"/>
      <w:bookmarkEnd w:id="1214"/>
    </w:p>
    <w:p w14:paraId="7F221F7A" w14:textId="5C11DDA3" w:rsidR="00176161" w:rsidDel="00760D66" w:rsidRDefault="0079403D" w:rsidP="00176161">
      <w:pPr>
        <w:rPr>
          <w:del w:id="1215" w:author="Ronald Tse" w:date="2017-11-30T01:12:00Z"/>
          <w:lang w:eastAsia="ja-JP"/>
        </w:rPr>
      </w:pPr>
      <w:ins w:id="1216" w:author="Ronald Tse" w:date="2017-11-30T01:15:00Z">
        <w:r>
          <w:t xml:space="preserve">Address </w:t>
        </w:r>
      </w:ins>
      <w:del w:id="1217" w:author="Ronald Tse" w:date="2017-11-30T01:12:00Z">
        <w:r w:rsidR="00176161" w:rsidDel="00760D66">
          <w:rPr>
            <w:lang w:eastAsia="ja-JP"/>
          </w:rPr>
          <w:delText>An address instance is the having an address put into the form that fits an address class.</w:delText>
        </w:r>
      </w:del>
    </w:p>
    <w:p w14:paraId="5B1E84DA" w14:textId="67A773B9" w:rsidR="00176161" w:rsidDel="00760D66" w:rsidRDefault="00176161" w:rsidP="00176161">
      <w:pPr>
        <w:rPr>
          <w:del w:id="1218" w:author="Ronald Tse" w:date="2017-11-30T01:12:00Z"/>
          <w:lang w:eastAsia="ja-JP"/>
        </w:rPr>
      </w:pPr>
      <w:del w:id="1219" w:author="Ronald Tse" w:date="2017-11-30T01:12:00Z">
        <w:r w:rsidDel="00760D66">
          <w:rPr>
            <w:lang w:eastAsia="ja-JP"/>
          </w:rPr>
          <w:delText>Here are two general examples of them.</w:delText>
        </w:r>
      </w:del>
    </w:p>
    <w:p w14:paraId="3CDB9103" w14:textId="4F90CC50" w:rsidR="00176161" w:rsidDel="00760D66" w:rsidRDefault="00176161" w:rsidP="00176161">
      <w:pPr>
        <w:pStyle w:val="Code"/>
        <w:rPr>
          <w:del w:id="1220" w:author="Ronald Tse" w:date="2017-11-30T01:12:00Z"/>
        </w:rPr>
      </w:pPr>
      <w:del w:id="1221" w:author="Ronald Tse" w:date="2017-11-30T01:12:00Z">
        <w:r w:rsidDel="00760D66">
          <w:delText>addressInstance1 = {</w:delText>
        </w:r>
      </w:del>
    </w:p>
    <w:p w14:paraId="4E56F68E" w14:textId="48694B5D" w:rsidR="00176161" w:rsidDel="00760D66" w:rsidRDefault="00176161" w:rsidP="00176161">
      <w:pPr>
        <w:pStyle w:val="Code"/>
        <w:rPr>
          <w:del w:id="1222" w:author="Ronald Tse" w:date="2017-11-30T01:12:00Z"/>
        </w:rPr>
      </w:pPr>
      <w:del w:id="1223" w:author="Ronald Tse" w:date="2017-11-30T01:12:00Z">
        <w:r w:rsidDel="00760D66">
          <w:delText xml:space="preserve">  </w:delText>
        </w:r>
        <w:r w:rsidRPr="00695CB8" w:rsidDel="00760D66">
          <w:rPr>
            <w:rPrChange w:id="1224" w:author="Ronald Tse" w:date="2017-11-30T00:46:00Z">
              <w:rPr>
                <w:highlight w:val="yellow"/>
              </w:rPr>
            </w:rPrChange>
          </w:rPr>
          <w:delText>profile: "http://www.iso.org/tc211/tc211-sample.adp#streetAddress",</w:delText>
        </w:r>
      </w:del>
    </w:p>
    <w:p w14:paraId="793D96F3" w14:textId="0A7D1331" w:rsidR="00176161" w:rsidDel="00760D66" w:rsidRDefault="00176161" w:rsidP="00176161">
      <w:pPr>
        <w:pStyle w:val="Code"/>
        <w:rPr>
          <w:del w:id="1225" w:author="Ronald Tse" w:date="2017-11-30T01:12:00Z"/>
        </w:rPr>
      </w:pPr>
      <w:del w:id="1226" w:author="Ronald Tse" w:date="2017-11-30T01:12:00Z">
        <w:r w:rsidDel="00760D66">
          <w:delText xml:space="preserve">  components: [</w:delText>
        </w:r>
      </w:del>
    </w:p>
    <w:p w14:paraId="4AD4E1A9" w14:textId="7B56018F" w:rsidR="00176161" w:rsidDel="00760D66" w:rsidRDefault="00176161" w:rsidP="00176161">
      <w:pPr>
        <w:pStyle w:val="Code"/>
        <w:rPr>
          <w:del w:id="1227" w:author="Ronald Tse" w:date="2017-11-30T01:12:00Z"/>
        </w:rPr>
      </w:pPr>
      <w:del w:id="1228" w:author="Ronald Tse" w:date="2017-11-30T01:12:00Z">
        <w:r w:rsidDel="00760D66">
          <w:delText xml:space="preserve">    {</w:delText>
        </w:r>
      </w:del>
    </w:p>
    <w:p w14:paraId="63E1F41F" w14:textId="2D86C515" w:rsidR="00176161" w:rsidDel="00760D66" w:rsidRDefault="00176161" w:rsidP="00176161">
      <w:pPr>
        <w:pStyle w:val="Code"/>
        <w:rPr>
          <w:del w:id="1229" w:author="Ronald Tse" w:date="2017-11-30T01:12:00Z"/>
        </w:rPr>
      </w:pPr>
      <w:del w:id="1230" w:author="Ronald Tse" w:date="2017-11-30T01:12:00Z">
        <w:r w:rsidDel="00760D66">
          <w:delText xml:space="preserve">      type: addressNumber,</w:delText>
        </w:r>
      </w:del>
    </w:p>
    <w:p w14:paraId="6E5F4065" w14:textId="26439378" w:rsidR="00176161" w:rsidDel="00760D66" w:rsidRDefault="00176161" w:rsidP="00176161">
      <w:pPr>
        <w:pStyle w:val="Code"/>
        <w:rPr>
          <w:del w:id="1231" w:author="Ronald Tse" w:date="2017-11-30T01:12:00Z"/>
        </w:rPr>
      </w:pPr>
      <w:del w:id="1232" w:author="Ronald Tse" w:date="2017-11-30T01:12:00Z">
        <w:r w:rsidDel="00760D66">
          <w:delText xml:space="preserve">      value: 99</w:delText>
        </w:r>
      </w:del>
    </w:p>
    <w:p w14:paraId="57365B8D" w14:textId="097D1819" w:rsidR="00176161" w:rsidDel="00760D66" w:rsidRDefault="00176161" w:rsidP="00176161">
      <w:pPr>
        <w:pStyle w:val="Code"/>
        <w:rPr>
          <w:del w:id="1233" w:author="Ronald Tse" w:date="2017-11-30T01:12:00Z"/>
        </w:rPr>
      </w:pPr>
      <w:del w:id="1234" w:author="Ronald Tse" w:date="2017-11-30T01:12:00Z">
        <w:r w:rsidDel="00760D66">
          <w:delText xml:space="preserve">    },</w:delText>
        </w:r>
      </w:del>
    </w:p>
    <w:p w14:paraId="5B63099C" w14:textId="1F121EB9" w:rsidR="00176161" w:rsidDel="00760D66" w:rsidRDefault="00176161" w:rsidP="00176161">
      <w:pPr>
        <w:pStyle w:val="Code"/>
        <w:rPr>
          <w:del w:id="1235" w:author="Ronald Tse" w:date="2017-11-30T01:12:00Z"/>
        </w:rPr>
      </w:pPr>
      <w:del w:id="1236" w:author="Ronald Tse" w:date="2017-11-30T01:12:00Z">
        <w:r w:rsidDel="00760D66">
          <w:delText xml:space="preserve">    {</w:delText>
        </w:r>
      </w:del>
    </w:p>
    <w:p w14:paraId="01749A44" w14:textId="1531560F" w:rsidR="00176161" w:rsidDel="00760D66" w:rsidRDefault="00176161" w:rsidP="00176161">
      <w:pPr>
        <w:pStyle w:val="Code"/>
        <w:rPr>
          <w:del w:id="1237" w:author="Ronald Tse" w:date="2017-11-30T01:12:00Z"/>
        </w:rPr>
      </w:pPr>
      <w:del w:id="1238" w:author="Ronald Tse" w:date="2017-11-30T01:12:00Z">
        <w:r w:rsidDel="00760D66">
          <w:delText xml:space="preserve">      type: thoroughfareName,</w:delText>
        </w:r>
      </w:del>
    </w:p>
    <w:p w14:paraId="714EC817" w14:textId="20BF2F6E" w:rsidR="00176161" w:rsidDel="00760D66" w:rsidRDefault="00176161" w:rsidP="00176161">
      <w:pPr>
        <w:pStyle w:val="Code"/>
        <w:rPr>
          <w:del w:id="1239" w:author="Ronald Tse" w:date="2017-11-30T01:12:00Z"/>
        </w:rPr>
      </w:pPr>
      <w:del w:id="1240" w:author="Ronald Tse" w:date="2017-11-30T01:12:00Z">
        <w:r w:rsidDel="00760D66">
          <w:delText xml:space="preserve">      value: {</w:delText>
        </w:r>
      </w:del>
    </w:p>
    <w:p w14:paraId="765F0CB2" w14:textId="618B485B" w:rsidR="00176161" w:rsidDel="00760D66" w:rsidRDefault="00176161" w:rsidP="00176161">
      <w:pPr>
        <w:pStyle w:val="Code"/>
        <w:rPr>
          <w:del w:id="1241" w:author="Ronald Tse" w:date="2017-11-30T01:12:00Z"/>
        </w:rPr>
      </w:pPr>
      <w:del w:id="1242" w:author="Ronald Tse" w:date="2017-11-30T01:12:00Z">
        <w:r w:rsidDel="00760D66">
          <w:delText xml:space="preserve">        name: Lombardy,</w:delText>
        </w:r>
      </w:del>
    </w:p>
    <w:p w14:paraId="3776F516" w14:textId="3763AA25" w:rsidR="00176161" w:rsidDel="00760D66" w:rsidRDefault="00176161" w:rsidP="00176161">
      <w:pPr>
        <w:pStyle w:val="Code"/>
        <w:rPr>
          <w:del w:id="1243" w:author="Ronald Tse" w:date="2017-11-30T01:12:00Z"/>
        </w:rPr>
      </w:pPr>
      <w:del w:id="1244" w:author="Ronald Tse" w:date="2017-11-30T01:12:00Z">
        <w:r w:rsidDel="00760D66">
          <w:delText xml:space="preserve">        type: Street</w:delText>
        </w:r>
      </w:del>
    </w:p>
    <w:p w14:paraId="69A52089" w14:textId="0583142D" w:rsidR="00176161" w:rsidDel="00760D66" w:rsidRDefault="00176161" w:rsidP="00176161">
      <w:pPr>
        <w:pStyle w:val="Code"/>
        <w:rPr>
          <w:del w:id="1245" w:author="Ronald Tse" w:date="2017-11-30T01:12:00Z"/>
        </w:rPr>
      </w:pPr>
      <w:del w:id="1246" w:author="Ronald Tse" w:date="2017-11-30T01:12:00Z">
        <w:r w:rsidDel="00760D66">
          <w:delText xml:space="preserve">      }</w:delText>
        </w:r>
      </w:del>
    </w:p>
    <w:p w14:paraId="7EDE15E9" w14:textId="5C631249" w:rsidR="00176161" w:rsidDel="00760D66" w:rsidRDefault="00176161" w:rsidP="00176161">
      <w:pPr>
        <w:pStyle w:val="Code"/>
        <w:rPr>
          <w:del w:id="1247" w:author="Ronald Tse" w:date="2017-11-30T01:12:00Z"/>
        </w:rPr>
      </w:pPr>
      <w:del w:id="1248" w:author="Ronald Tse" w:date="2017-11-30T01:12:00Z">
        <w:r w:rsidDel="00760D66">
          <w:delText xml:space="preserve">    },</w:delText>
        </w:r>
      </w:del>
    </w:p>
    <w:p w14:paraId="28FB8C4C" w14:textId="5FC15C4D" w:rsidR="00176161" w:rsidDel="00760D66" w:rsidRDefault="00176161" w:rsidP="00176161">
      <w:pPr>
        <w:pStyle w:val="Code"/>
        <w:rPr>
          <w:del w:id="1249" w:author="Ronald Tse" w:date="2017-11-30T01:12:00Z"/>
        </w:rPr>
      </w:pPr>
      <w:del w:id="1250" w:author="Ronald Tse" w:date="2017-11-30T01:12:00Z">
        <w:r w:rsidDel="00760D66">
          <w:delText xml:space="preserve">    {</w:delText>
        </w:r>
      </w:del>
    </w:p>
    <w:p w14:paraId="554214CD" w14:textId="17FED163" w:rsidR="00176161" w:rsidDel="00760D66" w:rsidRDefault="00176161" w:rsidP="00176161">
      <w:pPr>
        <w:pStyle w:val="Code"/>
        <w:rPr>
          <w:del w:id="1251" w:author="Ronald Tse" w:date="2017-11-30T01:12:00Z"/>
        </w:rPr>
      </w:pPr>
      <w:del w:id="1252" w:author="Ronald Tse" w:date="2017-11-30T01:12:00Z">
        <w:r w:rsidDel="00760D66">
          <w:delText xml:space="preserve">      type: placeName,</w:delText>
        </w:r>
      </w:del>
    </w:p>
    <w:p w14:paraId="6324EA77" w14:textId="25B38D85" w:rsidR="00176161" w:rsidDel="00760D66" w:rsidRDefault="00176161" w:rsidP="00176161">
      <w:pPr>
        <w:pStyle w:val="Code"/>
        <w:rPr>
          <w:del w:id="1253" w:author="Ronald Tse" w:date="2017-11-30T01:12:00Z"/>
        </w:rPr>
      </w:pPr>
      <w:del w:id="1254" w:author="Ronald Tse" w:date="2017-11-30T01:12:00Z">
        <w:r w:rsidDel="00760D66">
          <w:delText xml:space="preserve">      value: The Hills,</w:delText>
        </w:r>
      </w:del>
    </w:p>
    <w:p w14:paraId="1A43C9F3" w14:textId="7448F6E3" w:rsidR="00176161" w:rsidDel="00760D66" w:rsidRDefault="00176161" w:rsidP="00176161">
      <w:pPr>
        <w:pStyle w:val="Code"/>
        <w:rPr>
          <w:del w:id="1255" w:author="Ronald Tse" w:date="2017-11-30T01:12:00Z"/>
        </w:rPr>
      </w:pPr>
      <w:del w:id="1256" w:author="Ronald Tse" w:date="2017-11-30T01:12:00Z">
        <w:r w:rsidDel="00760D66">
          <w:delText xml:space="preserve">    },</w:delText>
        </w:r>
      </w:del>
    </w:p>
    <w:p w14:paraId="35A72647" w14:textId="2E345EEC" w:rsidR="00176161" w:rsidDel="00760D66" w:rsidRDefault="00176161" w:rsidP="00176161">
      <w:pPr>
        <w:pStyle w:val="Code"/>
        <w:rPr>
          <w:del w:id="1257" w:author="Ronald Tse" w:date="2017-11-30T01:12:00Z"/>
        </w:rPr>
      </w:pPr>
      <w:del w:id="1258" w:author="Ronald Tse" w:date="2017-11-30T01:12:00Z">
        <w:r w:rsidDel="00760D66">
          <w:delText xml:space="preserve">    {</w:delText>
        </w:r>
      </w:del>
    </w:p>
    <w:p w14:paraId="687431B4" w14:textId="2A2A5256" w:rsidR="00176161" w:rsidDel="00760D66" w:rsidRDefault="00176161" w:rsidP="00176161">
      <w:pPr>
        <w:pStyle w:val="Code"/>
        <w:rPr>
          <w:del w:id="1259" w:author="Ronald Tse" w:date="2017-11-30T01:12:00Z"/>
        </w:rPr>
      </w:pPr>
      <w:del w:id="1260" w:author="Ronald Tse" w:date="2017-11-30T01:12:00Z">
        <w:r w:rsidDel="00760D66">
          <w:delText xml:space="preserve">      type: postCode,</w:delText>
        </w:r>
      </w:del>
    </w:p>
    <w:p w14:paraId="4CA3C445" w14:textId="34A57579" w:rsidR="00176161" w:rsidDel="00760D66" w:rsidRDefault="00176161" w:rsidP="00176161">
      <w:pPr>
        <w:pStyle w:val="Code"/>
        <w:rPr>
          <w:del w:id="1261" w:author="Ronald Tse" w:date="2017-11-30T01:12:00Z"/>
        </w:rPr>
      </w:pPr>
      <w:del w:id="1262" w:author="Ronald Tse" w:date="2017-11-30T01:12:00Z">
        <w:r w:rsidDel="00760D66">
          <w:delText xml:space="preserve">      value: 0039,</w:delText>
        </w:r>
      </w:del>
    </w:p>
    <w:p w14:paraId="41AD6AE6" w14:textId="4A9880B1" w:rsidR="00176161" w:rsidDel="00760D66" w:rsidRDefault="00176161" w:rsidP="00176161">
      <w:pPr>
        <w:pStyle w:val="Code"/>
        <w:rPr>
          <w:del w:id="1263" w:author="Ronald Tse" w:date="2017-11-30T01:12:00Z"/>
        </w:rPr>
      </w:pPr>
      <w:del w:id="1264" w:author="Ronald Tse" w:date="2017-11-30T01:12:00Z">
        <w:r w:rsidDel="00760D66">
          <w:delText xml:space="preserve">    },</w:delText>
        </w:r>
      </w:del>
    </w:p>
    <w:p w14:paraId="34EADF9C" w14:textId="578DE90E" w:rsidR="00176161" w:rsidDel="00760D66" w:rsidRDefault="00176161" w:rsidP="00176161">
      <w:pPr>
        <w:pStyle w:val="Code"/>
        <w:rPr>
          <w:del w:id="1265" w:author="Ronald Tse" w:date="2017-11-30T01:12:00Z"/>
        </w:rPr>
      </w:pPr>
      <w:del w:id="1266" w:author="Ronald Tse" w:date="2017-11-30T01:12:00Z">
        <w:r w:rsidDel="00760D66">
          <w:delText xml:space="preserve">    {</w:delText>
        </w:r>
      </w:del>
    </w:p>
    <w:p w14:paraId="31912649" w14:textId="7A32A75B" w:rsidR="00176161" w:rsidDel="00760D66" w:rsidRDefault="00176161" w:rsidP="00176161">
      <w:pPr>
        <w:pStyle w:val="Code"/>
        <w:rPr>
          <w:del w:id="1267" w:author="Ronald Tse" w:date="2017-11-30T01:12:00Z"/>
        </w:rPr>
      </w:pPr>
      <w:del w:id="1268" w:author="Ronald Tse" w:date="2017-11-30T01:12:00Z">
        <w:r w:rsidDel="00760D66">
          <w:delText xml:space="preserve">      type: countryName,</w:delText>
        </w:r>
      </w:del>
    </w:p>
    <w:p w14:paraId="2876845B" w14:textId="044B5622" w:rsidR="00176161" w:rsidDel="00760D66" w:rsidRDefault="00176161" w:rsidP="00176161">
      <w:pPr>
        <w:pStyle w:val="Code"/>
        <w:rPr>
          <w:del w:id="1269" w:author="Ronald Tse" w:date="2017-11-30T01:12:00Z"/>
        </w:rPr>
      </w:pPr>
      <w:del w:id="1270" w:author="Ronald Tse" w:date="2017-11-30T01:12:00Z">
        <w:r w:rsidDel="00760D66">
          <w:delText xml:space="preserve">      value: South Africa</w:delText>
        </w:r>
      </w:del>
    </w:p>
    <w:p w14:paraId="65C0559F" w14:textId="5934046E" w:rsidR="00176161" w:rsidDel="00760D66" w:rsidRDefault="00176161" w:rsidP="00176161">
      <w:pPr>
        <w:pStyle w:val="Code"/>
        <w:rPr>
          <w:del w:id="1271" w:author="Ronald Tse" w:date="2017-11-30T01:12:00Z"/>
        </w:rPr>
      </w:pPr>
      <w:del w:id="1272" w:author="Ronald Tse" w:date="2017-11-30T01:12:00Z">
        <w:r w:rsidDel="00760D66">
          <w:delText xml:space="preserve">    }</w:delText>
        </w:r>
      </w:del>
    </w:p>
    <w:p w14:paraId="1EA1A84E" w14:textId="3B9AE500" w:rsidR="00176161" w:rsidDel="00760D66" w:rsidRDefault="00176161" w:rsidP="00176161">
      <w:pPr>
        <w:pStyle w:val="Code"/>
        <w:rPr>
          <w:del w:id="1273" w:author="Ronald Tse" w:date="2017-11-30T01:12:00Z"/>
        </w:rPr>
      </w:pPr>
      <w:del w:id="1274" w:author="Ronald Tse" w:date="2017-11-30T01:12:00Z">
        <w:r w:rsidDel="00760D66">
          <w:delText xml:space="preserve">  ]</w:delText>
        </w:r>
      </w:del>
    </w:p>
    <w:p w14:paraId="3AC26F42" w14:textId="58247E24" w:rsidR="00176161" w:rsidRPr="002C3DDA" w:rsidDel="00760D66" w:rsidRDefault="00176161" w:rsidP="00176161">
      <w:pPr>
        <w:pStyle w:val="Code"/>
        <w:rPr>
          <w:del w:id="1275" w:author="Ronald Tse" w:date="2017-11-30T01:12:00Z"/>
          <w:lang w:val="en-US" w:eastAsia="zh-CN"/>
          <w:rPrChange w:id="1276" w:author="Ronald Tse" w:date="2017-11-28T12:40:00Z">
            <w:rPr>
              <w:del w:id="1277" w:author="Ronald Tse" w:date="2017-11-30T01:12:00Z"/>
              <w:lang w:eastAsia="zh-CN"/>
            </w:rPr>
          </w:rPrChange>
        </w:rPr>
      </w:pPr>
      <w:del w:id="1278" w:author="Ronald Tse" w:date="2017-11-30T01:12:00Z">
        <w:r w:rsidDel="00760D66">
          <w:delText>}</w:delText>
        </w:r>
      </w:del>
    </w:p>
    <w:p w14:paraId="50331649" w14:textId="0B080E36" w:rsidR="00176161" w:rsidDel="00760D66" w:rsidRDefault="00176161" w:rsidP="00176161">
      <w:pPr>
        <w:pStyle w:val="Code"/>
        <w:rPr>
          <w:del w:id="1279" w:author="Ronald Tse" w:date="2017-11-30T01:12:00Z"/>
        </w:rPr>
      </w:pPr>
    </w:p>
    <w:p w14:paraId="52EACA28" w14:textId="4F15ED02" w:rsidR="00176161" w:rsidDel="00760D66" w:rsidRDefault="00176161" w:rsidP="00176161">
      <w:pPr>
        <w:pStyle w:val="Code"/>
        <w:rPr>
          <w:del w:id="1280" w:author="Ronald Tse" w:date="2017-11-30T01:12:00Z"/>
        </w:rPr>
      </w:pPr>
      <w:del w:id="1281" w:author="Ronald Tse" w:date="2017-11-30T01:12:00Z">
        <w:r w:rsidDel="00760D66">
          <w:delText>boxInstance1 = {</w:delText>
        </w:r>
      </w:del>
    </w:p>
    <w:p w14:paraId="145A3FFE" w14:textId="7BD4C554" w:rsidR="00176161" w:rsidDel="00760D66" w:rsidRDefault="00176161" w:rsidP="00176161">
      <w:pPr>
        <w:pStyle w:val="Code"/>
        <w:rPr>
          <w:del w:id="1282" w:author="Ronald Tse" w:date="2017-11-30T01:12:00Z"/>
        </w:rPr>
      </w:pPr>
      <w:del w:id="1283" w:author="Ronald Tse" w:date="2017-11-30T01:12:00Z">
        <w:r w:rsidDel="00760D66">
          <w:delText xml:space="preserve">  profile: "http://www.iso.org/tc211/tc211-sample.adp#boxAddress",</w:delText>
        </w:r>
      </w:del>
    </w:p>
    <w:p w14:paraId="6555B67B" w14:textId="2CA3314F" w:rsidR="00176161" w:rsidDel="00760D66" w:rsidRDefault="00176161" w:rsidP="00176161">
      <w:pPr>
        <w:pStyle w:val="Code"/>
        <w:rPr>
          <w:del w:id="1284" w:author="Ronald Tse" w:date="2017-11-30T01:12:00Z"/>
        </w:rPr>
      </w:pPr>
      <w:del w:id="1285" w:author="Ronald Tse" w:date="2017-11-30T01:12:00Z">
        <w:r w:rsidDel="00760D66">
          <w:delText xml:space="preserve">  components: [</w:delText>
        </w:r>
      </w:del>
    </w:p>
    <w:p w14:paraId="24468A44" w14:textId="0BA77F0A" w:rsidR="00176161" w:rsidDel="00760D66" w:rsidRDefault="00176161" w:rsidP="00176161">
      <w:pPr>
        <w:pStyle w:val="Code"/>
        <w:rPr>
          <w:del w:id="1286" w:author="Ronald Tse" w:date="2017-11-30T01:12:00Z"/>
        </w:rPr>
      </w:pPr>
      <w:del w:id="1287" w:author="Ronald Tse" w:date="2017-11-30T01:12:00Z">
        <w:r w:rsidDel="00760D66">
          <w:delText xml:space="preserve">    {</w:delText>
        </w:r>
      </w:del>
    </w:p>
    <w:p w14:paraId="413316AA" w14:textId="33C16638" w:rsidR="00176161" w:rsidDel="00760D66" w:rsidRDefault="00176161" w:rsidP="00176161">
      <w:pPr>
        <w:pStyle w:val="Code"/>
        <w:rPr>
          <w:del w:id="1288" w:author="Ronald Tse" w:date="2017-11-30T01:12:00Z"/>
        </w:rPr>
      </w:pPr>
      <w:del w:id="1289" w:author="Ronald Tse" w:date="2017-11-30T01:12:00Z">
        <w:r w:rsidDel="00760D66">
          <w:delText xml:space="preserve">      type: boxNumber,</w:delText>
        </w:r>
      </w:del>
    </w:p>
    <w:p w14:paraId="5FF947EE" w14:textId="1D7B460B" w:rsidR="00176161" w:rsidDel="00760D66" w:rsidRDefault="00176161" w:rsidP="00176161">
      <w:pPr>
        <w:pStyle w:val="Code"/>
        <w:rPr>
          <w:del w:id="1290" w:author="Ronald Tse" w:date="2017-11-30T01:12:00Z"/>
        </w:rPr>
      </w:pPr>
      <w:del w:id="1291" w:author="Ronald Tse" w:date="2017-11-30T01:12:00Z">
        <w:r w:rsidDel="00760D66">
          <w:delText xml:space="preserve">      value: 345</w:delText>
        </w:r>
      </w:del>
    </w:p>
    <w:p w14:paraId="79495CEF" w14:textId="1D3AC35A" w:rsidR="00176161" w:rsidDel="00760D66" w:rsidRDefault="00176161" w:rsidP="00176161">
      <w:pPr>
        <w:pStyle w:val="Code"/>
        <w:rPr>
          <w:del w:id="1292" w:author="Ronald Tse" w:date="2017-11-30T01:12:00Z"/>
        </w:rPr>
      </w:pPr>
      <w:del w:id="1293" w:author="Ronald Tse" w:date="2017-11-30T01:12:00Z">
        <w:r w:rsidDel="00760D66">
          <w:delText xml:space="preserve">    },</w:delText>
        </w:r>
      </w:del>
    </w:p>
    <w:p w14:paraId="0E7F371C" w14:textId="726525BD" w:rsidR="00176161" w:rsidDel="00760D66" w:rsidRDefault="00176161" w:rsidP="00176161">
      <w:pPr>
        <w:pStyle w:val="Code"/>
        <w:rPr>
          <w:del w:id="1294" w:author="Ronald Tse" w:date="2017-11-30T01:12:00Z"/>
        </w:rPr>
      </w:pPr>
      <w:del w:id="1295" w:author="Ronald Tse" w:date="2017-11-30T01:12:00Z">
        <w:r w:rsidDel="00760D66">
          <w:delText xml:space="preserve">    {</w:delText>
        </w:r>
      </w:del>
    </w:p>
    <w:p w14:paraId="4171F16F" w14:textId="2D65BFE5" w:rsidR="00176161" w:rsidDel="00760D66" w:rsidRDefault="00176161" w:rsidP="00176161">
      <w:pPr>
        <w:pStyle w:val="Code"/>
        <w:rPr>
          <w:del w:id="1296" w:author="Ronald Tse" w:date="2017-11-30T01:12:00Z"/>
        </w:rPr>
      </w:pPr>
      <w:del w:id="1297" w:author="Ronald Tse" w:date="2017-11-30T01:12:00Z">
        <w:r w:rsidDel="00760D66">
          <w:delText xml:space="preserve">      type: postOfficeName,</w:delText>
        </w:r>
      </w:del>
    </w:p>
    <w:p w14:paraId="4B47F502" w14:textId="337F6DF6" w:rsidR="00176161" w:rsidDel="00760D66" w:rsidRDefault="00176161" w:rsidP="00176161">
      <w:pPr>
        <w:pStyle w:val="Code"/>
        <w:rPr>
          <w:del w:id="1298" w:author="Ronald Tse" w:date="2017-11-30T01:12:00Z"/>
        </w:rPr>
      </w:pPr>
      <w:del w:id="1299" w:author="Ronald Tse" w:date="2017-11-30T01:12:00Z">
        <w:r w:rsidDel="00760D66">
          <w:delText xml:space="preserve">      value: Orlando,</w:delText>
        </w:r>
      </w:del>
    </w:p>
    <w:p w14:paraId="228F24B8" w14:textId="3AAA51EE" w:rsidR="00176161" w:rsidDel="00760D66" w:rsidRDefault="00176161" w:rsidP="00176161">
      <w:pPr>
        <w:pStyle w:val="Code"/>
        <w:rPr>
          <w:del w:id="1300" w:author="Ronald Tse" w:date="2017-11-30T01:12:00Z"/>
        </w:rPr>
      </w:pPr>
      <w:del w:id="1301" w:author="Ronald Tse" w:date="2017-11-30T01:12:00Z">
        <w:r w:rsidDel="00760D66">
          <w:delText xml:space="preserve">    },</w:delText>
        </w:r>
      </w:del>
    </w:p>
    <w:p w14:paraId="68807C43" w14:textId="3315EFF4" w:rsidR="00176161" w:rsidDel="00760D66" w:rsidRDefault="00176161" w:rsidP="00176161">
      <w:pPr>
        <w:pStyle w:val="Code"/>
        <w:rPr>
          <w:del w:id="1302" w:author="Ronald Tse" w:date="2017-11-30T01:12:00Z"/>
        </w:rPr>
      </w:pPr>
      <w:del w:id="1303" w:author="Ronald Tse" w:date="2017-11-30T01:12:00Z">
        <w:r w:rsidDel="00760D66">
          <w:delText xml:space="preserve">    {</w:delText>
        </w:r>
      </w:del>
    </w:p>
    <w:p w14:paraId="242BF2E1" w14:textId="6BA32AF8" w:rsidR="00176161" w:rsidDel="00760D66" w:rsidRDefault="00176161" w:rsidP="00176161">
      <w:pPr>
        <w:pStyle w:val="Code"/>
        <w:rPr>
          <w:del w:id="1304" w:author="Ronald Tse" w:date="2017-11-30T01:12:00Z"/>
        </w:rPr>
      </w:pPr>
      <w:del w:id="1305" w:author="Ronald Tse" w:date="2017-11-30T01:12:00Z">
        <w:r w:rsidDel="00760D66">
          <w:delText xml:space="preserve">      type: postCode,</w:delText>
        </w:r>
      </w:del>
    </w:p>
    <w:p w14:paraId="451161BA" w14:textId="6DB4694C" w:rsidR="00176161" w:rsidDel="00760D66" w:rsidRDefault="00176161" w:rsidP="00176161">
      <w:pPr>
        <w:pStyle w:val="Code"/>
        <w:rPr>
          <w:del w:id="1306" w:author="Ronald Tse" w:date="2017-11-30T01:12:00Z"/>
        </w:rPr>
      </w:pPr>
      <w:del w:id="1307" w:author="Ronald Tse" w:date="2017-11-30T01:12:00Z">
        <w:r w:rsidDel="00760D66">
          <w:delText xml:space="preserve">      value: 2020</w:delText>
        </w:r>
      </w:del>
    </w:p>
    <w:p w14:paraId="46DEFB0E" w14:textId="3D387688" w:rsidR="00176161" w:rsidDel="00760D66" w:rsidRDefault="00176161" w:rsidP="00176161">
      <w:pPr>
        <w:pStyle w:val="Code"/>
        <w:rPr>
          <w:del w:id="1308" w:author="Ronald Tse" w:date="2017-11-30T01:12:00Z"/>
        </w:rPr>
      </w:pPr>
      <w:del w:id="1309" w:author="Ronald Tse" w:date="2017-11-30T01:12:00Z">
        <w:r w:rsidDel="00760D66">
          <w:delText xml:space="preserve">    },</w:delText>
        </w:r>
      </w:del>
    </w:p>
    <w:p w14:paraId="735223CC" w14:textId="3A2804DE" w:rsidR="00176161" w:rsidDel="00760D66" w:rsidRDefault="00176161" w:rsidP="00176161">
      <w:pPr>
        <w:pStyle w:val="Code"/>
        <w:rPr>
          <w:del w:id="1310" w:author="Ronald Tse" w:date="2017-11-30T01:12:00Z"/>
        </w:rPr>
      </w:pPr>
      <w:del w:id="1311" w:author="Ronald Tse" w:date="2017-11-30T01:12:00Z">
        <w:r w:rsidDel="00760D66">
          <w:delText xml:space="preserve">    {</w:delText>
        </w:r>
      </w:del>
    </w:p>
    <w:p w14:paraId="31342F8A" w14:textId="2C4F7ABD" w:rsidR="00176161" w:rsidDel="00760D66" w:rsidRDefault="00176161" w:rsidP="00176161">
      <w:pPr>
        <w:pStyle w:val="Code"/>
        <w:rPr>
          <w:del w:id="1312" w:author="Ronald Tse" w:date="2017-11-30T01:12:00Z"/>
        </w:rPr>
      </w:pPr>
      <w:del w:id="1313" w:author="Ronald Tse" w:date="2017-11-30T01:12:00Z">
        <w:r w:rsidDel="00760D66">
          <w:delText xml:space="preserve">      type: countryName,</w:delText>
        </w:r>
      </w:del>
    </w:p>
    <w:p w14:paraId="3A10804C" w14:textId="00246015" w:rsidR="00176161" w:rsidDel="00760D66" w:rsidRDefault="00176161" w:rsidP="00176161">
      <w:pPr>
        <w:pStyle w:val="Code"/>
        <w:rPr>
          <w:del w:id="1314" w:author="Ronald Tse" w:date="2017-11-30T01:12:00Z"/>
        </w:rPr>
      </w:pPr>
      <w:del w:id="1315" w:author="Ronald Tse" w:date="2017-11-30T01:12:00Z">
        <w:r w:rsidDel="00760D66">
          <w:delText xml:space="preserve">      value: South Africa</w:delText>
        </w:r>
      </w:del>
    </w:p>
    <w:p w14:paraId="2616C22C" w14:textId="0E86BAAE" w:rsidR="00176161" w:rsidDel="00760D66" w:rsidRDefault="00176161" w:rsidP="00176161">
      <w:pPr>
        <w:pStyle w:val="Code"/>
        <w:rPr>
          <w:del w:id="1316" w:author="Ronald Tse" w:date="2017-11-30T01:12:00Z"/>
        </w:rPr>
      </w:pPr>
      <w:del w:id="1317" w:author="Ronald Tse" w:date="2017-11-30T01:12:00Z">
        <w:r w:rsidDel="00760D66">
          <w:delText xml:space="preserve">    }</w:delText>
        </w:r>
      </w:del>
    </w:p>
    <w:p w14:paraId="5223CE4D" w14:textId="61B46FC4" w:rsidR="00176161" w:rsidDel="00760D66" w:rsidRDefault="00176161" w:rsidP="00176161">
      <w:pPr>
        <w:pStyle w:val="Code"/>
        <w:rPr>
          <w:del w:id="1318" w:author="Ronald Tse" w:date="2017-11-30T01:12:00Z"/>
        </w:rPr>
      </w:pPr>
      <w:del w:id="1319" w:author="Ronald Tse" w:date="2017-11-30T01:12:00Z">
        <w:r w:rsidDel="00760D66">
          <w:delText xml:space="preserve">  ]</w:delText>
        </w:r>
      </w:del>
    </w:p>
    <w:p w14:paraId="42AE4247" w14:textId="62309025" w:rsidR="00176161" w:rsidDel="00760D66" w:rsidRDefault="00176161" w:rsidP="00176161">
      <w:pPr>
        <w:pStyle w:val="Code"/>
        <w:rPr>
          <w:del w:id="1320" w:author="Ronald Tse" w:date="2017-11-30T01:12:00Z"/>
        </w:rPr>
      </w:pPr>
      <w:del w:id="1321" w:author="Ronald Tse" w:date="2017-11-30T01:12:00Z">
        <w:r w:rsidDel="00760D66">
          <w:delText>}</w:delText>
        </w:r>
      </w:del>
    </w:p>
    <w:p w14:paraId="3231839F" w14:textId="77777777" w:rsidR="00176161" w:rsidDel="0008163E" w:rsidRDefault="00176161" w:rsidP="00176161">
      <w:pPr>
        <w:rPr>
          <w:del w:id="1322" w:author="Ronald Tse" w:date="2017-11-29T17:36:00Z"/>
          <w:lang w:eastAsia="ja-JP"/>
        </w:rPr>
      </w:pPr>
    </w:p>
    <w:p w14:paraId="30933ED5" w14:textId="7C16B49A" w:rsidR="00176161" w:rsidRPr="00176161" w:rsidDel="00760D66" w:rsidRDefault="00176161" w:rsidP="00176161">
      <w:pPr>
        <w:rPr>
          <w:del w:id="1323" w:author="Ronald Tse" w:date="2017-11-30T01:12:00Z"/>
          <w:lang w:eastAsia="ja-JP"/>
        </w:rPr>
      </w:pPr>
    </w:p>
    <w:p w14:paraId="1BDE4394" w14:textId="34284F52" w:rsidR="009C6CF1" w:rsidRDefault="009C6CF1" w:rsidP="009C6CF1">
      <w:pPr>
        <w:pStyle w:val="Heading2"/>
        <w:numPr>
          <w:ilvl w:val="1"/>
          <w:numId w:val="1"/>
        </w:numPr>
        <w:tabs>
          <w:tab w:val="clear" w:pos="360"/>
        </w:tabs>
      </w:pPr>
      <w:commentRangeStart w:id="1324"/>
      <w:del w:id="1325" w:author="Ronald Tse" w:date="2017-11-30T00:44:00Z">
        <w:r w:rsidDel="008E3A1E">
          <w:delText>Stru</w:delText>
        </w:r>
        <w:r w:rsidR="004B78F9" w:rsidDel="008E3A1E">
          <w:delText xml:space="preserve">ctural </w:delText>
        </w:r>
        <w:r w:rsidDel="008E3A1E">
          <w:delText>Status</w:delText>
        </w:r>
        <w:commentRangeEnd w:id="1324"/>
        <w:r w:rsidR="002F435B" w:rsidDel="008E3A1E">
          <w:rPr>
            <w:rStyle w:val="CommentReference"/>
            <w:rFonts w:eastAsia="Calibri"/>
            <w:b w:val="0"/>
            <w:lang w:eastAsia="en-US"/>
          </w:rPr>
          <w:commentReference w:id="1324"/>
        </w:r>
      </w:del>
      <w:ins w:id="1326" w:author="Ronald Tse" w:date="2017-11-30T00:44:00Z">
        <w:r w:rsidR="008E3A1E">
          <w:t>Specification Level</w:t>
        </w:r>
      </w:ins>
    </w:p>
    <w:p w14:paraId="38D34235" w14:textId="77777777" w:rsidR="001A33D0" w:rsidRDefault="00224594" w:rsidP="00B9118A">
      <w:r>
        <w:t>When an address is first manually entered by a common person, it is unrealistic to expect this person to fully adhere to the defined structure.</w:t>
      </w:r>
    </w:p>
    <w:p w14:paraId="1B9FC2FF" w14:textId="77777777" w:rsidR="00224594" w:rsidRDefault="00224594" w:rsidP="00B9118A">
      <w:r>
        <w:t>There are three states of a structured address after being input:</w:t>
      </w:r>
    </w:p>
    <w:p w14:paraId="5B087F03" w14:textId="77777777" w:rsidR="00224594" w:rsidRDefault="00224594" w:rsidP="00B9118A">
      <w:r w:rsidRPr="002E0796">
        <w:t>—</w:t>
      </w:r>
      <w:r w:rsidRPr="002E0796">
        <w:tab/>
      </w:r>
      <w:r>
        <w:t>Unstructured. The user has entered free-for</w:t>
      </w:r>
      <w:r w:rsidR="00E84FAC">
        <w:t>m text with no regard of structuring them.</w:t>
      </w:r>
    </w:p>
    <w:p w14:paraId="6FFD6FC7" w14:textId="77777777" w:rsidR="00224594" w:rsidRDefault="00224594" w:rsidP="00B9118A">
      <w:r w:rsidRPr="002E0796">
        <w:t>—</w:t>
      </w:r>
      <w:r w:rsidRPr="002E0796">
        <w:tab/>
      </w:r>
      <w:r>
        <w:t>Partially structured. Country, city and postcodes may be listed correctly, but the other components may be listed in the same row due to previous habits.</w:t>
      </w:r>
    </w:p>
    <w:p w14:paraId="68B60F64" w14:textId="3235D1B5" w:rsidR="00224594" w:rsidRPr="002E0796" w:rsidRDefault="00224594" w:rsidP="00224594">
      <w:r w:rsidRPr="002E0796">
        <w:t>—</w:t>
      </w:r>
      <w:r w:rsidRPr="002E0796">
        <w:tab/>
      </w:r>
      <w:r>
        <w:t>Fully structured. All components are accurately separated</w:t>
      </w:r>
      <w:ins w:id="1327" w:author="Ronald Tse" w:date="2017-11-30T00:44:00Z">
        <w:r w:rsidR="008E3A1E">
          <w:t xml:space="preserve"> and cannot be further split</w:t>
        </w:r>
      </w:ins>
      <w:r>
        <w:t>.</w:t>
      </w:r>
    </w:p>
    <w:p w14:paraId="2B7950F6" w14:textId="77777777" w:rsidR="00224594" w:rsidRDefault="006473BE" w:rsidP="00B9118A">
      <w:r>
        <w:lastRenderedPageBreak/>
        <w:t>Therefore,</w:t>
      </w:r>
      <w:r w:rsidR="00E84FAC">
        <w:t xml:space="preserve"> an organization </w:t>
      </w:r>
      <w:r w:rsidR="00A01DCE">
        <w:t>who accepts these</w:t>
      </w:r>
      <w:r w:rsidR="00B35CDE">
        <w:t xml:space="preserve"> addresses may wish to </w:t>
      </w:r>
      <w:r w:rsidR="00C00179">
        <w:t>re-</w:t>
      </w:r>
      <w:r w:rsidR="00B35CDE">
        <w:t>structure them or fill in any missing address components.</w:t>
      </w:r>
    </w:p>
    <w:p w14:paraId="6823BAD7" w14:textId="656A8272" w:rsidR="00684789" w:rsidDel="008E3A1E" w:rsidRDefault="00684789" w:rsidP="00B9118A">
      <w:pPr>
        <w:rPr>
          <w:del w:id="1328" w:author="Ronald Tse" w:date="2017-11-30T00:45:00Z"/>
        </w:rPr>
      </w:pPr>
      <w:r>
        <w:t>The status of the address can be specified within an address instance</w:t>
      </w:r>
      <w:ins w:id="1329" w:author="Ronald Tse" w:date="2017-11-30T00:45:00Z">
        <w:r w:rsidR="008E3A1E">
          <w:t xml:space="preserve"> through the Address Capabilities structure, with the performer optionally providing a signature</w:t>
        </w:r>
      </w:ins>
      <w:del w:id="1330" w:author="Ronald Tse" w:date="2017-11-30T00:45:00Z">
        <w:r w:rsidR="006261DE" w:rsidDel="008E3A1E">
          <w:delText>,</w:delText>
        </w:r>
        <w:r w:rsidR="006C0051" w:rsidDel="008E3A1E">
          <w:delText xml:space="preserve"> </w:delText>
        </w:r>
        <w:r w:rsidR="006261DE" w:rsidDel="008E3A1E">
          <w:delText xml:space="preserve">which </w:delText>
        </w:r>
        <w:r w:rsidR="006C0051" w:rsidDel="008E3A1E">
          <w:delText>can be signed by the structurer</w:delText>
        </w:r>
        <w:r w:rsidR="001A1E03" w:rsidDel="008E3A1E">
          <w:delText xml:space="preserve"> as provenance</w:delText>
        </w:r>
      </w:del>
      <w:r>
        <w:t>.</w:t>
      </w:r>
    </w:p>
    <w:p w14:paraId="3DC3C344" w14:textId="69D7C1EB" w:rsidR="00CC0FB4" w:rsidDel="008B07DD" w:rsidRDefault="00CC0FB4" w:rsidP="00CC0FB4">
      <w:pPr>
        <w:pStyle w:val="Heading2"/>
        <w:numPr>
          <w:ilvl w:val="1"/>
          <w:numId w:val="1"/>
        </w:numPr>
        <w:tabs>
          <w:tab w:val="clear" w:pos="360"/>
        </w:tabs>
        <w:rPr>
          <w:del w:id="1331" w:author="Ronald Tse" w:date="2017-11-29T17:33:00Z"/>
        </w:rPr>
      </w:pPr>
      <w:commentRangeStart w:id="1332"/>
      <w:del w:id="1333" w:author="Ronald Tse" w:date="2017-11-29T17:33:00Z">
        <w:r w:rsidDel="008B07DD">
          <w:delText>Accuracy and Verification</w:delText>
        </w:r>
      </w:del>
    </w:p>
    <w:p w14:paraId="1A26D688" w14:textId="02A3CBE5" w:rsidR="00CC0FB4" w:rsidDel="008B07DD" w:rsidRDefault="00593C92" w:rsidP="00CC0FB4">
      <w:pPr>
        <w:rPr>
          <w:del w:id="1334" w:author="Ronald Tse" w:date="2017-11-29T17:33:00Z"/>
          <w:lang w:eastAsia="ja-JP"/>
        </w:rPr>
      </w:pPr>
      <w:del w:id="1335" w:author="Ronald Tse" w:date="2017-11-29T17:33:00Z">
        <w:r w:rsidDel="008B07DD">
          <w:rPr>
            <w:lang w:eastAsia="ja-JP"/>
          </w:rPr>
          <w:delText>An authority, such as the local post office, could “verify” a structured address that it is confirmed that this address instance is a “deliverable address”.</w:delText>
        </w:r>
      </w:del>
    </w:p>
    <w:p w14:paraId="5F00D62D" w14:textId="0CD79F69" w:rsidR="0022407F" w:rsidDel="008B07DD" w:rsidRDefault="0022407F" w:rsidP="00CC0FB4">
      <w:pPr>
        <w:rPr>
          <w:del w:id="1336" w:author="Ronald Tse" w:date="2017-11-29T17:33:00Z"/>
          <w:lang w:eastAsia="ja-JP"/>
        </w:rPr>
      </w:pPr>
      <w:del w:id="1337" w:author="Ronald Tse" w:date="2017-11-29T17:33:00Z">
        <w:r w:rsidDel="008B07DD">
          <w:rPr>
            <w:lang w:eastAsia="ja-JP"/>
          </w:rPr>
          <w:delText xml:space="preserve">The owner of the address, such as the tenant of an office, could </w:delText>
        </w:r>
        <w:r w:rsidR="004726C4" w:rsidDel="008B07DD">
          <w:rPr>
            <w:lang w:eastAsia="ja-JP"/>
          </w:rPr>
          <w:delText xml:space="preserve">provide its signed, structured address on an electronic business card. This allows </w:delText>
        </w:r>
        <w:r w:rsidR="00D25FA1" w:rsidDel="008B07DD">
          <w:rPr>
            <w:lang w:eastAsia="ja-JP"/>
          </w:rPr>
          <w:delText xml:space="preserve">the recipient of the business card to know </w:delText>
        </w:r>
        <w:r w:rsidR="005C5CA3" w:rsidDel="008B07DD">
          <w:rPr>
            <w:lang w:eastAsia="ja-JP"/>
          </w:rPr>
          <w:delText xml:space="preserve">whether </w:delText>
        </w:r>
        <w:r w:rsidR="00D25FA1" w:rsidDel="008B07DD">
          <w:rPr>
            <w:lang w:eastAsia="ja-JP"/>
          </w:rPr>
          <w:delText>the senders</w:delText>
        </w:r>
        <w:r w:rsidR="002C72A4" w:rsidDel="008B07DD">
          <w:rPr>
            <w:lang w:eastAsia="ja-JP"/>
          </w:rPr>
          <w:delText xml:space="preserve"> address</w:delText>
        </w:r>
        <w:r w:rsidR="005C5CA3" w:rsidDel="008B07DD">
          <w:rPr>
            <w:lang w:eastAsia="ja-JP"/>
          </w:rPr>
          <w:delText xml:space="preserve"> is authentic.</w:delText>
        </w:r>
        <w:r w:rsidR="006D213A" w:rsidDel="008B07DD">
          <w:rPr>
            <w:lang w:eastAsia="ja-JP"/>
          </w:rPr>
          <w:delText xml:space="preserve"> If this address is verified to be a “deliverable address”, the recipient will know that items sent to this address will very likely be deliverable.</w:delText>
        </w:r>
      </w:del>
    </w:p>
    <w:p w14:paraId="3E257415" w14:textId="134E7330" w:rsidR="00593C92" w:rsidRPr="00CC0FB4" w:rsidDel="008B07DD" w:rsidRDefault="00593C92" w:rsidP="00CC0FB4">
      <w:pPr>
        <w:rPr>
          <w:del w:id="1338" w:author="Ronald Tse" w:date="2017-11-29T17:33:00Z"/>
          <w:lang w:eastAsia="ja-JP"/>
        </w:rPr>
      </w:pPr>
      <w:commentRangeStart w:id="1339"/>
      <w:del w:id="1340" w:author="Ronald Tse" w:date="2017-11-29T17:33:00Z">
        <w:r w:rsidDel="008B07DD">
          <w:rPr>
            <w:lang w:eastAsia="ja-JP"/>
          </w:rPr>
          <w:delText>Extra steps need to be taken here to allow this.</w:delText>
        </w:r>
      </w:del>
    </w:p>
    <w:commentRangeEnd w:id="1332"/>
    <w:p w14:paraId="3DE32D82" w14:textId="46595AD3" w:rsidR="00763BEE" w:rsidDel="008B07DD" w:rsidRDefault="002F435B" w:rsidP="00763BEE">
      <w:pPr>
        <w:pStyle w:val="Heading2"/>
        <w:numPr>
          <w:ilvl w:val="1"/>
          <w:numId w:val="1"/>
        </w:numPr>
        <w:tabs>
          <w:tab w:val="clear" w:pos="360"/>
        </w:tabs>
        <w:rPr>
          <w:del w:id="1341" w:author="Ronald Tse" w:date="2017-11-29T17:33:00Z"/>
        </w:rPr>
      </w:pPr>
      <w:del w:id="1342" w:author="Ronald Tse" w:date="2017-11-29T17:33:00Z">
        <w:r w:rsidDel="008B07DD">
          <w:rPr>
            <w:rStyle w:val="CommentReference"/>
            <w:rFonts w:eastAsia="Calibri"/>
            <w:b w:val="0"/>
            <w:lang w:eastAsia="en-US"/>
          </w:rPr>
          <w:commentReference w:id="1332"/>
        </w:r>
        <w:r w:rsidR="00763BEE" w:rsidDel="008B07DD">
          <w:delText>Address As Identity</w:delText>
        </w:r>
      </w:del>
    </w:p>
    <w:p w14:paraId="4F55B2EF" w14:textId="13B0E3EC" w:rsidR="00763BEE" w:rsidDel="008B07DD" w:rsidRDefault="00763BEE" w:rsidP="00763BEE">
      <w:pPr>
        <w:rPr>
          <w:del w:id="1343" w:author="Ronald Tse" w:date="2017-11-29T17:33:00Z"/>
          <w:lang w:eastAsia="ja-JP"/>
        </w:rPr>
      </w:pPr>
      <w:del w:id="1344" w:author="Ronald Tse" w:date="2017-11-29T17:33:00Z">
        <w:r w:rsidDel="008B07DD">
          <w:rPr>
            <w:lang w:eastAsia="ja-JP"/>
          </w:rPr>
          <w:delText xml:space="preserve">Addresses do not only specify a location, in some cases they </w:delText>
        </w:r>
        <w:r w:rsidR="00444D56" w:rsidDel="008B07DD">
          <w:rPr>
            <w:lang w:eastAsia="ja-JP"/>
          </w:rPr>
          <w:delText xml:space="preserve">are part of </w:delText>
        </w:r>
        <w:r w:rsidDel="008B07DD">
          <w:rPr>
            <w:lang w:eastAsia="ja-JP"/>
          </w:rPr>
          <w:delText xml:space="preserve">the identity. For example, in business cards, </w:delText>
        </w:r>
        <w:r w:rsidR="00F25EAB" w:rsidDel="008B07DD">
          <w:rPr>
            <w:lang w:eastAsia="ja-JP"/>
          </w:rPr>
          <w:delText>an address</w:delText>
        </w:r>
        <w:r w:rsidDel="008B07DD">
          <w:rPr>
            <w:lang w:eastAsia="ja-JP"/>
          </w:rPr>
          <w:delText xml:space="preserve"> </w:delText>
        </w:r>
        <w:r w:rsidR="00F25EAB" w:rsidDel="008B07DD">
          <w:rPr>
            <w:lang w:eastAsia="ja-JP"/>
          </w:rPr>
          <w:delText xml:space="preserve">can </w:delText>
        </w:r>
        <w:r w:rsidDel="008B07DD">
          <w:rPr>
            <w:lang w:eastAsia="ja-JP"/>
          </w:rPr>
          <w:delText xml:space="preserve">mean </w:delText>
        </w:r>
        <w:r w:rsidR="00F25EAB" w:rsidDel="008B07DD">
          <w:rPr>
            <w:lang w:eastAsia="ja-JP"/>
          </w:rPr>
          <w:delText xml:space="preserve">more </w:delText>
        </w:r>
        <w:r w:rsidDel="008B07DD">
          <w:rPr>
            <w:lang w:eastAsia="ja-JP"/>
          </w:rPr>
          <w:delText xml:space="preserve">than just </w:delText>
        </w:r>
        <w:r w:rsidR="00F25EAB" w:rsidDel="008B07DD">
          <w:rPr>
            <w:lang w:eastAsia="ja-JP"/>
          </w:rPr>
          <w:delText xml:space="preserve">an address, such as with </w:delText>
        </w:r>
        <w:r w:rsidR="00E444FB" w:rsidDel="008B07DD">
          <w:rPr>
            <w:lang w:eastAsia="ja-JP"/>
          </w:rPr>
          <w:delText>vanity value.</w:delText>
        </w:r>
      </w:del>
    </w:p>
    <w:p w14:paraId="25BE6B72" w14:textId="042483F1" w:rsidR="00A96D36" w:rsidDel="008B07DD" w:rsidRDefault="00A96D36" w:rsidP="00763BEE">
      <w:pPr>
        <w:rPr>
          <w:del w:id="1345" w:author="Ronald Tse" w:date="2017-11-29T17:33:00Z"/>
          <w:lang w:eastAsia="ja-JP"/>
        </w:rPr>
      </w:pPr>
      <w:del w:id="1346" w:author="Ronald Tse" w:date="2017-11-29T17:33:00Z">
        <w:r w:rsidDel="008B07DD">
          <w:rPr>
            <w:lang w:eastAsia="ja-JP"/>
          </w:rPr>
          <w:delText>This document must support this functionality for it to be useful in contact exchange.</w:delText>
        </w:r>
      </w:del>
    </w:p>
    <w:p w14:paraId="152CA81E" w14:textId="424F3DCD" w:rsidR="00C575B1" w:rsidRPr="00C575B1" w:rsidDel="008B07DD" w:rsidRDefault="00C575B1" w:rsidP="00257F90">
      <w:pPr>
        <w:jc w:val="left"/>
        <w:rPr>
          <w:del w:id="1347" w:author="Ronald Tse" w:date="2017-11-29T17:33:00Z"/>
          <w:i/>
          <w:color w:val="0070C0"/>
        </w:rPr>
      </w:pPr>
      <w:del w:id="1348" w:author="Ronald Tse" w:date="2017-11-29T17:33:00Z">
        <w:r w:rsidRPr="00C575B1" w:rsidDel="008B07DD">
          <w:rPr>
            <w:i/>
            <w:color w:val="0070C0"/>
          </w:rPr>
          <w:delText>// TODO: This is a comment</w:delText>
        </w:r>
        <w:r w:rsidR="00257F90" w:rsidDel="008B07DD">
          <w:rPr>
            <w:i/>
            <w:color w:val="0070C0"/>
          </w:rPr>
          <w:br/>
          <w:delText xml:space="preserve">// </w:delText>
        </w:r>
        <w:r w:rsidR="002F06DE" w:rsidRPr="00C575B1" w:rsidDel="008B07DD">
          <w:rPr>
            <w:i/>
            <w:color w:val="0070C0"/>
          </w:rPr>
          <w:delText xml:space="preserve">As an example, the following address </w:delText>
        </w:r>
        <w:r w:rsidR="000F299C" w:rsidDel="008B07DD">
          <w:rPr>
            <w:i/>
            <w:color w:val="0070C0"/>
          </w:rPr>
          <w:delText xml:space="preserve">while complete, is more difficult to read / remember compared with the </w:delText>
        </w:r>
        <w:r w:rsidRPr="00C575B1" w:rsidDel="008B07DD">
          <w:rPr>
            <w:i/>
            <w:color w:val="0070C0"/>
          </w:rPr>
          <w:delText xml:space="preserve">intentionally incomplete </w:delText>
        </w:r>
        <w:r w:rsidR="00176F79" w:rsidDel="008B07DD">
          <w:rPr>
            <w:i/>
            <w:color w:val="0070C0"/>
          </w:rPr>
          <w:delText>one below</w:delText>
        </w:r>
        <w:r w:rsidRPr="00C575B1" w:rsidDel="008B07DD">
          <w:rPr>
            <w:i/>
            <w:color w:val="0070C0"/>
          </w:rPr>
          <w:delText>.</w:delText>
        </w:r>
      </w:del>
    </w:p>
    <w:p w14:paraId="6D3A471C" w14:textId="7502B025" w:rsidR="00C575B1" w:rsidRPr="00C575B1" w:rsidDel="008B07DD" w:rsidRDefault="00C575B1" w:rsidP="00C575B1">
      <w:pPr>
        <w:pStyle w:val="Code"/>
        <w:rPr>
          <w:del w:id="1349" w:author="Ronald Tse" w:date="2017-11-29T17:33:00Z"/>
        </w:rPr>
      </w:pPr>
      <w:del w:id="1350" w:author="Ronald Tse" w:date="2017-11-29T17:33:00Z">
        <w:r w:rsidRPr="00C575B1" w:rsidDel="008B07DD">
          <w:delText>Suites 1107-1111,</w:delText>
        </w:r>
      </w:del>
    </w:p>
    <w:p w14:paraId="6FC6F08F" w14:textId="032C7C79" w:rsidR="00C575B1" w:rsidRPr="00C575B1" w:rsidDel="008B07DD" w:rsidRDefault="00C575B1" w:rsidP="00C575B1">
      <w:pPr>
        <w:pStyle w:val="Code"/>
        <w:rPr>
          <w:del w:id="1351" w:author="Ronald Tse" w:date="2017-11-29T17:33:00Z"/>
        </w:rPr>
      </w:pPr>
      <w:del w:id="1352" w:author="Ronald Tse" w:date="2017-11-29T17:33:00Z">
        <w:r w:rsidRPr="00C575B1" w:rsidDel="008B07DD">
          <w:delText>Floor 11,</w:delText>
        </w:r>
      </w:del>
    </w:p>
    <w:p w14:paraId="3E0793A9" w14:textId="5CAFD957" w:rsidR="00C575B1" w:rsidRPr="00C575B1" w:rsidDel="008B07DD" w:rsidRDefault="00C575B1" w:rsidP="00C575B1">
      <w:pPr>
        <w:pStyle w:val="Code"/>
        <w:rPr>
          <w:del w:id="1353" w:author="Ronald Tse" w:date="2017-11-29T17:33:00Z"/>
        </w:rPr>
      </w:pPr>
      <w:del w:id="1354" w:author="Ronald Tse" w:date="2017-11-29T17:33:00Z">
        <w:r w:rsidRPr="00C575B1" w:rsidDel="008B07DD">
          <w:delText>Central Building,</w:delText>
        </w:r>
      </w:del>
    </w:p>
    <w:p w14:paraId="43B8A205" w14:textId="6131BEF7" w:rsidR="00C575B1" w:rsidRPr="00C575B1" w:rsidDel="008B07DD" w:rsidRDefault="00C575B1" w:rsidP="00C575B1">
      <w:pPr>
        <w:pStyle w:val="Code"/>
        <w:rPr>
          <w:del w:id="1355" w:author="Ronald Tse" w:date="2017-11-29T17:33:00Z"/>
        </w:rPr>
      </w:pPr>
      <w:del w:id="1356" w:author="Ronald Tse" w:date="2017-11-29T17:33:00Z">
        <w:r w:rsidRPr="00C575B1" w:rsidDel="008B07DD">
          <w:delText>1-3 Pedder Street,</w:delText>
        </w:r>
      </w:del>
    </w:p>
    <w:p w14:paraId="1D2C7BAD" w14:textId="4C77EAD6" w:rsidR="00C575B1" w:rsidRPr="00C575B1" w:rsidDel="008B07DD" w:rsidRDefault="00C575B1" w:rsidP="00C575B1">
      <w:pPr>
        <w:pStyle w:val="Code"/>
        <w:rPr>
          <w:del w:id="1357" w:author="Ronald Tse" w:date="2017-11-29T17:33:00Z"/>
        </w:rPr>
      </w:pPr>
      <w:del w:id="1358" w:author="Ronald Tse" w:date="2017-11-29T17:33:00Z">
        <w:r w:rsidRPr="00C575B1" w:rsidDel="008B07DD">
          <w:delText>Central,</w:delText>
        </w:r>
      </w:del>
    </w:p>
    <w:p w14:paraId="4E9157DD" w14:textId="2F78FD2B" w:rsidR="00C575B1" w:rsidRPr="00C575B1" w:rsidDel="008B07DD" w:rsidRDefault="00C575B1" w:rsidP="00C575B1">
      <w:pPr>
        <w:pStyle w:val="Code"/>
        <w:rPr>
          <w:del w:id="1359" w:author="Ronald Tse" w:date="2017-11-29T17:33:00Z"/>
        </w:rPr>
      </w:pPr>
      <w:del w:id="1360" w:author="Ronald Tse" w:date="2017-11-29T17:33:00Z">
        <w:r w:rsidRPr="00C575B1" w:rsidDel="008B07DD">
          <w:delText>Central &amp; Western District,</w:delText>
        </w:r>
      </w:del>
    </w:p>
    <w:p w14:paraId="38E4A615" w14:textId="4F9523E6" w:rsidR="00C575B1" w:rsidRPr="00C575B1" w:rsidDel="008B07DD" w:rsidRDefault="00C575B1" w:rsidP="00C575B1">
      <w:pPr>
        <w:pStyle w:val="Code"/>
        <w:rPr>
          <w:del w:id="1361" w:author="Ronald Tse" w:date="2017-11-29T17:33:00Z"/>
        </w:rPr>
      </w:pPr>
      <w:del w:id="1362" w:author="Ronald Tse" w:date="2017-11-29T17:33:00Z">
        <w:r w:rsidRPr="00C575B1" w:rsidDel="008B07DD">
          <w:delText>Hong Kong Island,</w:delText>
        </w:r>
      </w:del>
    </w:p>
    <w:p w14:paraId="36C44394" w14:textId="278F211F" w:rsidR="00C575B1" w:rsidRPr="00C575B1" w:rsidDel="008B07DD" w:rsidRDefault="00C575B1" w:rsidP="00C575B1">
      <w:pPr>
        <w:pStyle w:val="Code"/>
        <w:rPr>
          <w:del w:id="1363" w:author="Ronald Tse" w:date="2017-11-29T17:33:00Z"/>
        </w:rPr>
      </w:pPr>
      <w:del w:id="1364" w:author="Ronald Tse" w:date="2017-11-29T17:33:00Z">
        <w:r w:rsidRPr="00C575B1" w:rsidDel="008B07DD">
          <w:delText>Hong Kong</w:delText>
        </w:r>
      </w:del>
    </w:p>
    <w:p w14:paraId="22615757" w14:textId="4225B07C" w:rsidR="00C575B1" w:rsidRPr="00C575B1" w:rsidDel="008B07DD" w:rsidRDefault="00C575B1" w:rsidP="00C575B1">
      <w:pPr>
        <w:rPr>
          <w:del w:id="1365" w:author="Ronald Tse" w:date="2017-11-29T17:33:00Z"/>
          <w:i/>
          <w:color w:val="0070C0"/>
        </w:rPr>
      </w:pPr>
      <w:del w:id="1366" w:author="Ronald Tse" w:date="2017-11-29T17:33:00Z">
        <w:r w:rsidDel="008B07DD">
          <w:rPr>
            <w:i/>
            <w:color w:val="0070C0"/>
          </w:rPr>
          <w:br/>
        </w:r>
        <w:r w:rsidRPr="00C575B1" w:rsidDel="008B07DD">
          <w:rPr>
            <w:i/>
            <w:color w:val="0070C0"/>
          </w:rPr>
          <w:delText>Preferred address, as equally understandable (and deliverable):</w:delText>
        </w:r>
      </w:del>
    </w:p>
    <w:p w14:paraId="0B605E87" w14:textId="3AF06BED" w:rsidR="00C575B1" w:rsidRPr="00C575B1" w:rsidDel="008B07DD" w:rsidRDefault="00C575B1" w:rsidP="00C575B1">
      <w:pPr>
        <w:pStyle w:val="Code"/>
        <w:rPr>
          <w:del w:id="1367" w:author="Ronald Tse" w:date="2017-11-29T17:33:00Z"/>
        </w:rPr>
      </w:pPr>
      <w:del w:id="1368" w:author="Ronald Tse" w:date="2017-11-29T17:33:00Z">
        <w:r w:rsidRPr="00C575B1" w:rsidDel="008B07DD">
          <w:delText>Suite 1111,</w:delText>
        </w:r>
      </w:del>
    </w:p>
    <w:p w14:paraId="0B17242F" w14:textId="346925A3" w:rsidR="00C575B1" w:rsidRPr="00C575B1" w:rsidDel="008B07DD" w:rsidRDefault="00C575B1" w:rsidP="00C575B1">
      <w:pPr>
        <w:pStyle w:val="Code"/>
        <w:rPr>
          <w:del w:id="1369" w:author="Ronald Tse" w:date="2017-11-29T17:33:00Z"/>
        </w:rPr>
      </w:pPr>
      <w:del w:id="1370" w:author="Ronald Tse" w:date="2017-11-29T17:33:00Z">
        <w:r w:rsidRPr="00C575B1" w:rsidDel="008B07DD">
          <w:delText>1 Pedder Street,</w:delText>
        </w:r>
      </w:del>
    </w:p>
    <w:p w14:paraId="11D3C8F6" w14:textId="40D59D14" w:rsidR="00C575B1" w:rsidRPr="00C575B1" w:rsidDel="008B07DD" w:rsidRDefault="00C575B1" w:rsidP="00C575B1">
      <w:pPr>
        <w:pStyle w:val="Code"/>
        <w:rPr>
          <w:del w:id="1371" w:author="Ronald Tse" w:date="2017-11-29T17:33:00Z"/>
        </w:rPr>
      </w:pPr>
      <w:del w:id="1372" w:author="Ronald Tse" w:date="2017-11-29T17:33:00Z">
        <w:r w:rsidRPr="00C575B1" w:rsidDel="008B07DD">
          <w:delText>Central,</w:delText>
        </w:r>
      </w:del>
    </w:p>
    <w:p w14:paraId="04D14D74" w14:textId="5DF7F150" w:rsidR="00C575B1" w:rsidRPr="00C575B1" w:rsidDel="008B07DD" w:rsidRDefault="00C575B1" w:rsidP="00C575B1">
      <w:pPr>
        <w:pStyle w:val="Code"/>
        <w:rPr>
          <w:del w:id="1373" w:author="Ronald Tse" w:date="2017-11-29T17:33:00Z"/>
        </w:rPr>
      </w:pPr>
      <w:del w:id="1374" w:author="Ronald Tse" w:date="2017-11-29T17:33:00Z">
        <w:r w:rsidRPr="00C575B1" w:rsidDel="008B07DD">
          <w:delText>Hong Kong</w:delText>
        </w:r>
      </w:del>
    </w:p>
    <w:p w14:paraId="6C950493" w14:textId="126E574B" w:rsidR="00C575B1" w:rsidRPr="00C575B1" w:rsidDel="008B07DD" w:rsidRDefault="00C575B1" w:rsidP="00C575B1">
      <w:pPr>
        <w:rPr>
          <w:del w:id="1375" w:author="Ronald Tse" w:date="2017-11-29T17:33:00Z"/>
          <w:i/>
          <w:color w:val="0070C0"/>
        </w:rPr>
      </w:pPr>
      <w:del w:id="1376" w:author="Ronald Tse" w:date="2017-11-29T17:33:00Z">
        <w:r w:rsidRPr="00C575B1" w:rsidDel="008B07DD">
          <w:rPr>
            <w:i/>
            <w:color w:val="0070C0"/>
          </w:rPr>
          <w:delText xml:space="preserve">// TODO: This </w:delText>
        </w:r>
        <w:r w:rsidDel="008B07DD">
          <w:rPr>
            <w:i/>
            <w:color w:val="0070C0"/>
          </w:rPr>
          <w:delText>ends the</w:delText>
        </w:r>
        <w:r w:rsidRPr="00C575B1" w:rsidDel="008B07DD">
          <w:rPr>
            <w:i/>
            <w:color w:val="0070C0"/>
          </w:rPr>
          <w:delText xml:space="preserve"> comment</w:delText>
        </w:r>
      </w:del>
    </w:p>
    <w:p w14:paraId="2BDD6667" w14:textId="2E178BA6" w:rsidR="00DC4D2B" w:rsidDel="008B07DD" w:rsidRDefault="00DC4D2B" w:rsidP="00DC4D2B">
      <w:pPr>
        <w:pStyle w:val="Heading2"/>
        <w:numPr>
          <w:ilvl w:val="1"/>
          <w:numId w:val="1"/>
        </w:numPr>
        <w:tabs>
          <w:tab w:val="clear" w:pos="360"/>
        </w:tabs>
        <w:rPr>
          <w:del w:id="1377" w:author="Ronald Tse" w:date="2017-11-29T17:33:00Z"/>
        </w:rPr>
      </w:pPr>
      <w:del w:id="1378" w:author="Ronald Tse" w:date="2017-11-29T17:33:00Z">
        <w:r w:rsidDel="008B07DD">
          <w:delText>Address As Destination</w:delText>
        </w:r>
      </w:del>
    </w:p>
    <w:p w14:paraId="67AE3F94" w14:textId="73FA2E02" w:rsidR="00C575B1" w:rsidDel="008B07DD" w:rsidRDefault="00DC4D2B" w:rsidP="00C575B1">
      <w:pPr>
        <w:rPr>
          <w:del w:id="1379" w:author="Ronald Tse" w:date="2017-11-29T17:33:00Z"/>
          <w:lang w:eastAsia="ja-JP"/>
        </w:rPr>
      </w:pPr>
      <w:del w:id="1380" w:author="Ronald Tse" w:date="2017-11-29T17:33:00Z">
        <w:r w:rsidDel="008B07DD">
          <w:rPr>
            <w:lang w:eastAsia="ja-JP"/>
          </w:rPr>
          <w:delText>In certain cases, an address is expected to be reachable either by person and/or post.</w:delText>
        </w:r>
        <w:r w:rsidR="002C0D4D" w:rsidDel="008B07DD">
          <w:rPr>
            <w:lang w:eastAsia="ja-JP"/>
          </w:rPr>
          <w:delText xml:space="preserve"> </w:delText>
        </w:r>
      </w:del>
    </w:p>
    <w:p w14:paraId="22C9F984" w14:textId="55B3FCE6" w:rsidR="00763BEE" w:rsidDel="008B07DD" w:rsidRDefault="00605998" w:rsidP="00763BEE">
      <w:pPr>
        <w:rPr>
          <w:del w:id="1381" w:author="Ronald Tse" w:date="2017-11-29T17:33:00Z"/>
          <w:lang w:eastAsia="ja-JP"/>
        </w:rPr>
      </w:pPr>
      <w:del w:id="1382" w:author="Ronald Tse" w:date="2017-11-29T17:33:00Z">
        <w:r w:rsidDel="008B07DD">
          <w:rPr>
            <w:lang w:eastAsia="ja-JP"/>
          </w:rPr>
          <w:delText>An address instance should support being used in conjunction with routing information, acting as a waypoint, and/or supporting a source-defined route.</w:delText>
        </w:r>
      </w:del>
    </w:p>
    <w:p w14:paraId="3976143F" w14:textId="6D391C33" w:rsidR="00D61D65" w:rsidDel="008B07DD" w:rsidRDefault="00605998" w:rsidP="00763BEE">
      <w:pPr>
        <w:rPr>
          <w:del w:id="1383" w:author="Ronald Tse" w:date="2017-11-29T17:33:00Z"/>
          <w:lang w:eastAsia="ja-JP"/>
        </w:rPr>
      </w:pPr>
      <w:del w:id="1384" w:author="Ronald Tse" w:date="2017-11-29T17:33:00Z">
        <w:r w:rsidDel="008B07DD">
          <w:rPr>
            <w:lang w:eastAsia="ja-JP"/>
          </w:rPr>
          <w:delText xml:space="preserve">For example, written instructions on how to deliver </w:delText>
        </w:r>
        <w:r w:rsidR="00A0670D" w:rsidDel="008B07DD">
          <w:rPr>
            <w:lang w:eastAsia="ja-JP"/>
          </w:rPr>
          <w:delText xml:space="preserve">to a place that is unambiguous but terribly difficult to locate. </w:delText>
        </w:r>
      </w:del>
    </w:p>
    <w:p w14:paraId="01F37FD2" w14:textId="50F03C85" w:rsidR="00605998" w:rsidRPr="00D61D65" w:rsidDel="008B07DD" w:rsidRDefault="00A0670D" w:rsidP="00763BEE">
      <w:pPr>
        <w:rPr>
          <w:del w:id="1385" w:author="Ronald Tse" w:date="2017-11-29T17:33:00Z"/>
          <w:i/>
          <w:color w:val="0070C0"/>
        </w:rPr>
      </w:pPr>
      <w:del w:id="1386" w:author="Ronald Tse" w:date="2017-11-29T17:33:00Z">
        <w:r w:rsidRPr="00D61D65" w:rsidDel="008B07DD">
          <w:rPr>
            <w:i/>
            <w:color w:val="0070C0"/>
          </w:rPr>
          <w:delText>E.g., some buildings have split floors</w:delText>
        </w:r>
        <w:r w:rsidR="001731F5" w:rsidRPr="00D61D65" w:rsidDel="008B07DD">
          <w:rPr>
            <w:i/>
            <w:color w:val="0070C0"/>
          </w:rPr>
          <w:delText xml:space="preserve"> </w:delText>
        </w:r>
        <w:r w:rsidR="00B6586B" w:rsidRPr="00D61D65" w:rsidDel="008B07DD">
          <w:rPr>
            <w:i/>
            <w:color w:val="0070C0"/>
          </w:rPr>
          <w:delText>-</w:delText>
        </w:r>
        <w:r w:rsidR="001731F5" w:rsidRPr="00D61D65" w:rsidDel="008B07DD">
          <w:rPr>
            <w:i/>
            <w:color w:val="0070C0"/>
          </w:rPr>
          <w:delText xml:space="preserve">– </w:delText>
        </w:r>
        <w:r w:rsidR="0001190A" w:rsidRPr="00D61D65" w:rsidDel="008B07DD">
          <w:rPr>
            <w:i/>
            <w:color w:val="0070C0"/>
          </w:rPr>
          <w:delText xml:space="preserve">rooms may have the </w:delText>
        </w:r>
        <w:r w:rsidR="001731F5" w:rsidRPr="00D61D65" w:rsidDel="008B07DD">
          <w:rPr>
            <w:i/>
            <w:color w:val="0070C0"/>
          </w:rPr>
          <w:delText>same floor identifier</w:delText>
        </w:r>
        <w:r w:rsidR="0001190A" w:rsidRPr="00D61D65" w:rsidDel="008B07DD">
          <w:rPr>
            <w:i/>
            <w:color w:val="0070C0"/>
          </w:rPr>
          <w:delText>,</w:delText>
        </w:r>
        <w:r w:rsidR="001731F5" w:rsidRPr="00D61D65" w:rsidDel="008B07DD">
          <w:rPr>
            <w:i/>
            <w:color w:val="0070C0"/>
          </w:rPr>
          <w:delText xml:space="preserve"> but </w:delText>
        </w:r>
        <w:r w:rsidR="0001190A" w:rsidRPr="00D61D65" w:rsidDel="008B07DD">
          <w:rPr>
            <w:i/>
            <w:color w:val="0070C0"/>
          </w:rPr>
          <w:delText xml:space="preserve">is actually </w:delText>
        </w:r>
        <w:r w:rsidR="001731F5" w:rsidRPr="00D61D65" w:rsidDel="008B07DD">
          <w:rPr>
            <w:i/>
            <w:color w:val="0070C0"/>
          </w:rPr>
          <w:delText xml:space="preserve">inaccessible </w:delText>
        </w:r>
        <w:r w:rsidR="0001190A" w:rsidRPr="00D61D65" w:rsidDel="008B07DD">
          <w:rPr>
            <w:i/>
            <w:color w:val="0070C0"/>
          </w:rPr>
          <w:delText xml:space="preserve">from </w:delText>
        </w:r>
        <w:r w:rsidR="001731F5" w:rsidRPr="00D61D65" w:rsidDel="008B07DD">
          <w:rPr>
            <w:i/>
            <w:color w:val="0070C0"/>
          </w:rPr>
          <w:delText>the same floor</w:delText>
        </w:r>
        <w:r w:rsidRPr="00D61D65" w:rsidDel="008B07DD">
          <w:rPr>
            <w:i/>
            <w:color w:val="0070C0"/>
          </w:rPr>
          <w:delText>.</w:delText>
        </w:r>
      </w:del>
    </w:p>
    <w:commentRangeEnd w:id="1339"/>
    <w:p w14:paraId="757B40FA" w14:textId="77777777" w:rsidR="00CC0FB4" w:rsidRDefault="002F435B" w:rsidP="00B9118A">
      <w:r>
        <w:rPr>
          <w:rStyle w:val="CommentReference"/>
        </w:rPr>
        <w:commentReference w:id="1339"/>
      </w:r>
    </w:p>
    <w:p w14:paraId="6CA39DC0" w14:textId="1775559C" w:rsidR="008B07DD" w:rsidRDefault="001A33D0" w:rsidP="008B07DD">
      <w:pPr>
        <w:pStyle w:val="ANNEX"/>
        <w:numPr>
          <w:ilvl w:val="0"/>
          <w:numId w:val="7"/>
        </w:numPr>
        <w:rPr>
          <w:ins w:id="1387" w:author="Ronald Tse" w:date="2017-11-29T17:35:00Z"/>
        </w:rPr>
      </w:pPr>
      <w:bookmarkStart w:id="1388" w:name="_Toc450303222"/>
      <w:bookmarkStart w:id="1389" w:name="_Toc9996972"/>
      <w:bookmarkStart w:id="1390" w:name="_Toc438968655"/>
      <w:bookmarkStart w:id="1391" w:name="_Toc443461103"/>
      <w:bookmarkStart w:id="1392" w:name="_Toc353342675"/>
      <w:r w:rsidRPr="002E0796">
        <w:lastRenderedPageBreak/>
        <w:br/>
      </w:r>
      <w:bookmarkStart w:id="1393" w:name="_Toc485815087"/>
      <w:r w:rsidRPr="008B07DD">
        <w:rPr>
          <w:b w:val="0"/>
        </w:rPr>
        <w:t>(informative)</w:t>
      </w:r>
      <w:bookmarkEnd w:id="1388"/>
      <w:bookmarkEnd w:id="1389"/>
      <w:bookmarkEnd w:id="1390"/>
      <w:bookmarkEnd w:id="1391"/>
      <w:bookmarkEnd w:id="1392"/>
      <w:r w:rsidRPr="002E0796">
        <w:br/>
      </w:r>
      <w:r w:rsidRPr="002E0796">
        <w:br/>
      </w:r>
      <w:bookmarkEnd w:id="1393"/>
      <w:del w:id="1394" w:author="Ronald Tse" w:date="2017-11-29T17:33:00Z">
        <w:r w:rsidR="00F240AA" w:rsidDel="008B07DD">
          <w:delText>Examples</w:delText>
        </w:r>
      </w:del>
      <w:ins w:id="1395" w:author="Ronald Tse" w:date="2017-11-29T17:33:00Z">
        <w:r w:rsidR="008B07DD">
          <w:t>Usage</w:t>
        </w:r>
      </w:ins>
      <w:ins w:id="1396" w:author="Ronald Tse" w:date="2017-11-29T17:32:00Z">
        <w:r w:rsidR="008B07DD" w:rsidRPr="002E0796">
          <w:br/>
        </w:r>
      </w:ins>
    </w:p>
    <w:p w14:paraId="62F38465" w14:textId="77777777" w:rsidR="008B07DD" w:rsidRPr="008B07DD" w:rsidRDefault="008B07DD" w:rsidP="008B07DD">
      <w:pPr>
        <w:pStyle w:val="a2"/>
        <w:rPr>
          <w:ins w:id="1397" w:author="Ronald Tse" w:date="2017-11-29T17:35:00Z"/>
        </w:rPr>
        <w:pPrChange w:id="1398" w:author="Ronald Tse" w:date="2017-11-29T17:35:00Z">
          <w:pPr>
            <w:pStyle w:val="a3"/>
            <w:numPr>
              <w:numId w:val="7"/>
            </w:numPr>
          </w:pPr>
        </w:pPrChange>
      </w:pPr>
      <w:ins w:id="1399" w:author="Ronald Tse" w:date="2017-11-29T17:35:00Z">
        <w:r w:rsidRPr="008B07DD">
          <w:t>Accuracy and Verification</w:t>
        </w:r>
      </w:ins>
    </w:p>
    <w:p w14:paraId="71872965" w14:textId="4F2C57DA" w:rsidR="008B07DD" w:rsidRDefault="008B07DD" w:rsidP="008B07DD">
      <w:pPr>
        <w:rPr>
          <w:ins w:id="1400" w:author="Ronald Tse" w:date="2017-11-29T17:33:00Z"/>
          <w:lang w:eastAsia="ja-JP"/>
        </w:rPr>
      </w:pPr>
      <w:ins w:id="1401" w:author="Ronald Tse" w:date="2017-11-29T17:33:00Z">
        <w:r>
          <w:rPr>
            <w:lang w:eastAsia="ja-JP"/>
          </w:rPr>
          <w:t>An authority, such as the local post office, could “verify” a structured address that it is confirmed that this address instance is a “deliverable address”.</w:t>
        </w:r>
      </w:ins>
    </w:p>
    <w:p w14:paraId="694BF3D0" w14:textId="77777777" w:rsidR="008B07DD" w:rsidRDefault="008B07DD" w:rsidP="008B07DD">
      <w:pPr>
        <w:rPr>
          <w:ins w:id="1402" w:author="Ronald Tse" w:date="2017-11-29T17:33:00Z"/>
          <w:lang w:eastAsia="ja-JP"/>
        </w:rPr>
      </w:pPr>
      <w:ins w:id="1403" w:author="Ronald Tse" w:date="2017-11-29T17:33:00Z">
        <w:r>
          <w:rPr>
            <w:lang w:eastAsia="ja-JP"/>
          </w:rPr>
          <w:t>The owner of the address, such as the tenant of an office, could provide its signed, structured address on an electronic business card. This allows the recipient of the business card to know whether the senders address is authentic. If this address is verified to be a “deliverable address”, the recipient will know that items sent to this address will very likely be deliverable.</w:t>
        </w:r>
      </w:ins>
    </w:p>
    <w:p w14:paraId="21D5509A" w14:textId="77777777" w:rsidR="008B07DD" w:rsidRPr="00CC0FB4" w:rsidRDefault="008B07DD" w:rsidP="008B07DD">
      <w:pPr>
        <w:rPr>
          <w:ins w:id="1404" w:author="Ronald Tse" w:date="2017-11-29T17:33:00Z"/>
          <w:lang w:eastAsia="ja-JP"/>
        </w:rPr>
      </w:pPr>
      <w:ins w:id="1405" w:author="Ronald Tse" w:date="2017-11-29T17:33:00Z">
        <w:r>
          <w:rPr>
            <w:lang w:eastAsia="ja-JP"/>
          </w:rPr>
          <w:t>Extra steps need to be taken here to allow this.</w:t>
        </w:r>
      </w:ins>
    </w:p>
    <w:p w14:paraId="4FFA5763" w14:textId="6D4C217B" w:rsidR="008B07DD" w:rsidRPr="008B07DD" w:rsidRDefault="008B07DD" w:rsidP="008B07DD">
      <w:pPr>
        <w:pStyle w:val="a2"/>
        <w:rPr>
          <w:ins w:id="1406" w:author="Ronald Tse" w:date="2017-11-29T17:35:00Z"/>
        </w:rPr>
      </w:pPr>
      <w:ins w:id="1407" w:author="Ronald Tse" w:date="2017-11-29T17:35:00Z">
        <w:r>
          <w:t>Address As Identity</w:t>
        </w:r>
      </w:ins>
    </w:p>
    <w:p w14:paraId="02F5BEA0" w14:textId="77777777" w:rsidR="008B07DD" w:rsidRDefault="008B07DD" w:rsidP="008B07DD">
      <w:pPr>
        <w:rPr>
          <w:ins w:id="1408" w:author="Ronald Tse" w:date="2017-11-29T17:33:00Z"/>
          <w:lang w:eastAsia="ja-JP"/>
        </w:rPr>
      </w:pPr>
      <w:ins w:id="1409" w:author="Ronald Tse" w:date="2017-11-29T17:33:00Z">
        <w:r>
          <w:rPr>
            <w:lang w:eastAsia="ja-JP"/>
          </w:rPr>
          <w:t>Addresses do not only specify a location, in some cases they are part of the identity. For example, in business cards, an address can mean more than just an address, such as with vanity value.</w:t>
        </w:r>
      </w:ins>
    </w:p>
    <w:p w14:paraId="289EBCF8" w14:textId="77777777" w:rsidR="008B07DD" w:rsidRDefault="008B07DD" w:rsidP="008B07DD">
      <w:pPr>
        <w:rPr>
          <w:ins w:id="1410" w:author="Ronald Tse" w:date="2017-11-29T17:33:00Z"/>
          <w:lang w:eastAsia="ja-JP"/>
        </w:rPr>
      </w:pPr>
      <w:ins w:id="1411" w:author="Ronald Tse" w:date="2017-11-29T17:33:00Z">
        <w:r>
          <w:rPr>
            <w:lang w:eastAsia="ja-JP"/>
          </w:rPr>
          <w:t>This document must support this functionality for it to be useful in contact exchange.</w:t>
        </w:r>
      </w:ins>
    </w:p>
    <w:p w14:paraId="6CC43C74" w14:textId="77777777" w:rsidR="008B07DD" w:rsidRPr="00C575B1" w:rsidRDefault="008B07DD" w:rsidP="008B07DD">
      <w:pPr>
        <w:jc w:val="left"/>
        <w:rPr>
          <w:ins w:id="1412" w:author="Ronald Tse" w:date="2017-11-29T17:33:00Z"/>
          <w:i/>
          <w:color w:val="0070C0"/>
        </w:rPr>
      </w:pPr>
      <w:ins w:id="1413" w:author="Ronald Tse" w:date="2017-11-29T17:33:00Z">
        <w:r w:rsidRPr="00C575B1">
          <w:rPr>
            <w:i/>
            <w:color w:val="0070C0"/>
          </w:rPr>
          <w:t>// TODO: This is a comment</w:t>
        </w:r>
        <w:r>
          <w:rPr>
            <w:i/>
            <w:color w:val="0070C0"/>
          </w:rPr>
          <w:br/>
          <w:t xml:space="preserve">// </w:t>
        </w:r>
        <w:r w:rsidRPr="00C575B1">
          <w:rPr>
            <w:i/>
            <w:color w:val="0070C0"/>
          </w:rPr>
          <w:t xml:space="preserve">As an example, the following address </w:t>
        </w:r>
        <w:r>
          <w:rPr>
            <w:i/>
            <w:color w:val="0070C0"/>
          </w:rPr>
          <w:t xml:space="preserve">while complete, is more difficult to read / remember compared with the </w:t>
        </w:r>
        <w:r w:rsidRPr="00C575B1">
          <w:rPr>
            <w:i/>
            <w:color w:val="0070C0"/>
          </w:rPr>
          <w:t xml:space="preserve">intentionally incomplete </w:t>
        </w:r>
        <w:r>
          <w:rPr>
            <w:i/>
            <w:color w:val="0070C0"/>
          </w:rPr>
          <w:t>one below</w:t>
        </w:r>
        <w:r w:rsidRPr="00C575B1">
          <w:rPr>
            <w:i/>
            <w:color w:val="0070C0"/>
          </w:rPr>
          <w:t>.</w:t>
        </w:r>
      </w:ins>
    </w:p>
    <w:p w14:paraId="3F500E20" w14:textId="77777777" w:rsidR="008B07DD" w:rsidRPr="00C575B1" w:rsidRDefault="008B07DD" w:rsidP="008B07DD">
      <w:pPr>
        <w:pStyle w:val="Code"/>
        <w:rPr>
          <w:ins w:id="1414" w:author="Ronald Tse" w:date="2017-11-29T17:33:00Z"/>
        </w:rPr>
      </w:pPr>
      <w:ins w:id="1415" w:author="Ronald Tse" w:date="2017-11-29T17:33:00Z">
        <w:r w:rsidRPr="00C575B1">
          <w:t>Suites 1107-1111,</w:t>
        </w:r>
      </w:ins>
    </w:p>
    <w:p w14:paraId="7D3AAF52" w14:textId="77777777" w:rsidR="008B07DD" w:rsidRPr="00C575B1" w:rsidRDefault="008B07DD" w:rsidP="008B07DD">
      <w:pPr>
        <w:pStyle w:val="Code"/>
        <w:rPr>
          <w:ins w:id="1416" w:author="Ronald Tse" w:date="2017-11-29T17:33:00Z"/>
        </w:rPr>
      </w:pPr>
      <w:ins w:id="1417" w:author="Ronald Tse" w:date="2017-11-29T17:33:00Z">
        <w:r w:rsidRPr="00C575B1">
          <w:t>Floor 11,</w:t>
        </w:r>
      </w:ins>
    </w:p>
    <w:p w14:paraId="4F64EADA" w14:textId="77777777" w:rsidR="008B07DD" w:rsidRPr="00C575B1" w:rsidRDefault="008B07DD" w:rsidP="008B07DD">
      <w:pPr>
        <w:pStyle w:val="Code"/>
        <w:rPr>
          <w:ins w:id="1418" w:author="Ronald Tse" w:date="2017-11-29T17:33:00Z"/>
        </w:rPr>
      </w:pPr>
      <w:ins w:id="1419" w:author="Ronald Tse" w:date="2017-11-29T17:33:00Z">
        <w:r w:rsidRPr="00C575B1">
          <w:t>Central Building,</w:t>
        </w:r>
      </w:ins>
    </w:p>
    <w:p w14:paraId="6D929604" w14:textId="77777777" w:rsidR="008B07DD" w:rsidRPr="00C575B1" w:rsidRDefault="008B07DD" w:rsidP="008B07DD">
      <w:pPr>
        <w:pStyle w:val="Code"/>
        <w:rPr>
          <w:ins w:id="1420" w:author="Ronald Tse" w:date="2017-11-29T17:33:00Z"/>
        </w:rPr>
      </w:pPr>
      <w:ins w:id="1421" w:author="Ronald Tse" w:date="2017-11-29T17:33:00Z">
        <w:r w:rsidRPr="00C575B1">
          <w:t>1-3 Pedder Street,</w:t>
        </w:r>
      </w:ins>
    </w:p>
    <w:p w14:paraId="2B921C14" w14:textId="77777777" w:rsidR="008B07DD" w:rsidRPr="00C575B1" w:rsidRDefault="008B07DD" w:rsidP="008B07DD">
      <w:pPr>
        <w:pStyle w:val="Code"/>
        <w:rPr>
          <w:ins w:id="1422" w:author="Ronald Tse" w:date="2017-11-29T17:33:00Z"/>
        </w:rPr>
      </w:pPr>
      <w:ins w:id="1423" w:author="Ronald Tse" w:date="2017-11-29T17:33:00Z">
        <w:r w:rsidRPr="00C575B1">
          <w:t>Central,</w:t>
        </w:r>
      </w:ins>
    </w:p>
    <w:p w14:paraId="1F4BF23A" w14:textId="77777777" w:rsidR="008B07DD" w:rsidRPr="00C575B1" w:rsidRDefault="008B07DD" w:rsidP="008B07DD">
      <w:pPr>
        <w:pStyle w:val="Code"/>
        <w:rPr>
          <w:ins w:id="1424" w:author="Ronald Tse" w:date="2017-11-29T17:33:00Z"/>
        </w:rPr>
      </w:pPr>
      <w:ins w:id="1425" w:author="Ronald Tse" w:date="2017-11-29T17:33:00Z">
        <w:r w:rsidRPr="00C575B1">
          <w:t>Central &amp; Western District,</w:t>
        </w:r>
      </w:ins>
    </w:p>
    <w:p w14:paraId="3F984F12" w14:textId="77777777" w:rsidR="008B07DD" w:rsidRPr="00C575B1" w:rsidRDefault="008B07DD" w:rsidP="008B07DD">
      <w:pPr>
        <w:pStyle w:val="Code"/>
        <w:rPr>
          <w:ins w:id="1426" w:author="Ronald Tse" w:date="2017-11-29T17:33:00Z"/>
        </w:rPr>
      </w:pPr>
      <w:ins w:id="1427" w:author="Ronald Tse" w:date="2017-11-29T17:33:00Z">
        <w:r w:rsidRPr="00C575B1">
          <w:t>Hong Kong Island,</w:t>
        </w:r>
      </w:ins>
    </w:p>
    <w:p w14:paraId="511E41A0" w14:textId="77777777" w:rsidR="008B07DD" w:rsidRPr="00C575B1" w:rsidRDefault="008B07DD" w:rsidP="008B07DD">
      <w:pPr>
        <w:pStyle w:val="Code"/>
        <w:rPr>
          <w:ins w:id="1428" w:author="Ronald Tse" w:date="2017-11-29T17:33:00Z"/>
        </w:rPr>
      </w:pPr>
      <w:ins w:id="1429" w:author="Ronald Tse" w:date="2017-11-29T17:33:00Z">
        <w:r w:rsidRPr="00C575B1">
          <w:t>Hong Kong</w:t>
        </w:r>
      </w:ins>
    </w:p>
    <w:p w14:paraId="10C87A09" w14:textId="77777777" w:rsidR="008B07DD" w:rsidRPr="00C575B1" w:rsidRDefault="008B07DD" w:rsidP="008B07DD">
      <w:pPr>
        <w:rPr>
          <w:ins w:id="1430" w:author="Ronald Tse" w:date="2017-11-29T17:33:00Z"/>
          <w:i/>
          <w:color w:val="0070C0"/>
        </w:rPr>
      </w:pPr>
      <w:ins w:id="1431" w:author="Ronald Tse" w:date="2017-11-29T17:33:00Z">
        <w:r>
          <w:rPr>
            <w:i/>
            <w:color w:val="0070C0"/>
          </w:rPr>
          <w:br/>
        </w:r>
        <w:r w:rsidRPr="00C575B1">
          <w:rPr>
            <w:i/>
            <w:color w:val="0070C0"/>
          </w:rPr>
          <w:t>Preferred address, as equally understandable (and deliverable):</w:t>
        </w:r>
      </w:ins>
    </w:p>
    <w:p w14:paraId="75FE55C0" w14:textId="77777777" w:rsidR="008B07DD" w:rsidRPr="00C575B1" w:rsidRDefault="008B07DD" w:rsidP="008B07DD">
      <w:pPr>
        <w:pStyle w:val="Code"/>
        <w:rPr>
          <w:ins w:id="1432" w:author="Ronald Tse" w:date="2017-11-29T17:33:00Z"/>
        </w:rPr>
      </w:pPr>
      <w:ins w:id="1433" w:author="Ronald Tse" w:date="2017-11-29T17:33:00Z">
        <w:r w:rsidRPr="00C575B1">
          <w:t>Suite 1111,</w:t>
        </w:r>
      </w:ins>
    </w:p>
    <w:p w14:paraId="392CA694" w14:textId="77777777" w:rsidR="008B07DD" w:rsidRPr="00C575B1" w:rsidRDefault="008B07DD" w:rsidP="008B07DD">
      <w:pPr>
        <w:pStyle w:val="Code"/>
        <w:rPr>
          <w:ins w:id="1434" w:author="Ronald Tse" w:date="2017-11-29T17:33:00Z"/>
        </w:rPr>
      </w:pPr>
      <w:ins w:id="1435" w:author="Ronald Tse" w:date="2017-11-29T17:33:00Z">
        <w:r w:rsidRPr="00C575B1">
          <w:t>1 Pedder Street,</w:t>
        </w:r>
      </w:ins>
    </w:p>
    <w:p w14:paraId="00FF511D" w14:textId="77777777" w:rsidR="008B07DD" w:rsidRPr="00C575B1" w:rsidRDefault="008B07DD" w:rsidP="008B07DD">
      <w:pPr>
        <w:pStyle w:val="Code"/>
        <w:rPr>
          <w:ins w:id="1436" w:author="Ronald Tse" w:date="2017-11-29T17:33:00Z"/>
        </w:rPr>
      </w:pPr>
      <w:ins w:id="1437" w:author="Ronald Tse" w:date="2017-11-29T17:33:00Z">
        <w:r w:rsidRPr="00C575B1">
          <w:t>Central,</w:t>
        </w:r>
      </w:ins>
    </w:p>
    <w:p w14:paraId="5DD774BD" w14:textId="77777777" w:rsidR="008B07DD" w:rsidRPr="00C575B1" w:rsidRDefault="008B07DD" w:rsidP="008B07DD">
      <w:pPr>
        <w:pStyle w:val="Code"/>
        <w:rPr>
          <w:ins w:id="1438" w:author="Ronald Tse" w:date="2017-11-29T17:33:00Z"/>
        </w:rPr>
      </w:pPr>
      <w:ins w:id="1439" w:author="Ronald Tse" w:date="2017-11-29T17:33:00Z">
        <w:r w:rsidRPr="00C575B1">
          <w:t>Hong Kong</w:t>
        </w:r>
      </w:ins>
    </w:p>
    <w:p w14:paraId="2DA66123" w14:textId="77777777" w:rsidR="008B07DD" w:rsidRPr="00C575B1" w:rsidRDefault="008B07DD" w:rsidP="008B07DD">
      <w:pPr>
        <w:rPr>
          <w:ins w:id="1440" w:author="Ronald Tse" w:date="2017-11-29T17:33:00Z"/>
          <w:i/>
          <w:color w:val="0070C0"/>
        </w:rPr>
      </w:pPr>
      <w:ins w:id="1441" w:author="Ronald Tse" w:date="2017-11-29T17:33:00Z">
        <w:r w:rsidRPr="00C575B1">
          <w:rPr>
            <w:i/>
            <w:color w:val="0070C0"/>
          </w:rPr>
          <w:t xml:space="preserve">// TODO: This </w:t>
        </w:r>
        <w:r>
          <w:rPr>
            <w:i/>
            <w:color w:val="0070C0"/>
          </w:rPr>
          <w:t>ends the</w:t>
        </w:r>
        <w:r w:rsidRPr="00C575B1">
          <w:rPr>
            <w:i/>
            <w:color w:val="0070C0"/>
          </w:rPr>
          <w:t xml:space="preserve"> comment</w:t>
        </w:r>
      </w:ins>
    </w:p>
    <w:p w14:paraId="3640B9BD" w14:textId="26FB4307" w:rsidR="008B07DD" w:rsidRPr="008B07DD" w:rsidRDefault="008B07DD" w:rsidP="008B07DD">
      <w:pPr>
        <w:pStyle w:val="a2"/>
        <w:rPr>
          <w:ins w:id="1442" w:author="Ronald Tse" w:date="2017-11-29T17:36:00Z"/>
        </w:rPr>
      </w:pPr>
      <w:ins w:id="1443" w:author="Ronald Tse" w:date="2017-11-29T17:36:00Z">
        <w:r>
          <w:t>Address As Destination</w:t>
        </w:r>
      </w:ins>
    </w:p>
    <w:p w14:paraId="291FE151" w14:textId="77777777" w:rsidR="008B07DD" w:rsidRDefault="008B07DD" w:rsidP="008B07DD">
      <w:pPr>
        <w:rPr>
          <w:ins w:id="1444" w:author="Ronald Tse" w:date="2017-11-29T17:33:00Z"/>
          <w:lang w:eastAsia="ja-JP"/>
        </w:rPr>
      </w:pPr>
      <w:ins w:id="1445" w:author="Ronald Tse" w:date="2017-11-29T17:33:00Z">
        <w:r>
          <w:rPr>
            <w:lang w:eastAsia="ja-JP"/>
          </w:rPr>
          <w:t xml:space="preserve">In certain cases, an address is expected to be reachable either by person and/or post. </w:t>
        </w:r>
      </w:ins>
    </w:p>
    <w:p w14:paraId="4713A463" w14:textId="77777777" w:rsidR="008B07DD" w:rsidRDefault="008B07DD" w:rsidP="008B07DD">
      <w:pPr>
        <w:rPr>
          <w:ins w:id="1446" w:author="Ronald Tse" w:date="2017-11-29T17:33:00Z"/>
          <w:lang w:eastAsia="ja-JP"/>
        </w:rPr>
      </w:pPr>
      <w:ins w:id="1447" w:author="Ronald Tse" w:date="2017-11-29T17:33:00Z">
        <w:r>
          <w:rPr>
            <w:lang w:eastAsia="ja-JP"/>
          </w:rPr>
          <w:t>An address instance should support being used in conjunction with routing information, acting as a waypoint, and/or supporting a source-defined route.</w:t>
        </w:r>
      </w:ins>
    </w:p>
    <w:p w14:paraId="57963A23" w14:textId="77777777" w:rsidR="008B07DD" w:rsidRDefault="008B07DD" w:rsidP="008B07DD">
      <w:pPr>
        <w:rPr>
          <w:ins w:id="1448" w:author="Ronald Tse" w:date="2017-11-29T17:33:00Z"/>
          <w:lang w:eastAsia="ja-JP"/>
        </w:rPr>
      </w:pPr>
      <w:ins w:id="1449" w:author="Ronald Tse" w:date="2017-11-29T17:33:00Z">
        <w:r>
          <w:rPr>
            <w:lang w:eastAsia="ja-JP"/>
          </w:rPr>
          <w:t xml:space="preserve">For example, written instructions on how to deliver to a place that is unambiguous but terribly difficult to locate. </w:t>
        </w:r>
      </w:ins>
    </w:p>
    <w:p w14:paraId="39413831" w14:textId="77777777" w:rsidR="008B07DD" w:rsidRPr="00D61D65" w:rsidRDefault="008B07DD" w:rsidP="008B07DD">
      <w:pPr>
        <w:rPr>
          <w:ins w:id="1450" w:author="Ronald Tse" w:date="2017-11-29T17:33:00Z"/>
          <w:i/>
          <w:color w:val="0070C0"/>
        </w:rPr>
      </w:pPr>
      <w:ins w:id="1451" w:author="Ronald Tse" w:date="2017-11-29T17:33:00Z">
        <w:r w:rsidRPr="00D61D65">
          <w:rPr>
            <w:i/>
            <w:color w:val="0070C0"/>
          </w:rPr>
          <w:lastRenderedPageBreak/>
          <w:t>E.g., some buildings have split floors -– rooms may have the same floor identifier, but is actually inaccessible from the same floor.</w:t>
        </w:r>
      </w:ins>
    </w:p>
    <w:p w14:paraId="4DA0C549" w14:textId="6D5D03C1" w:rsidR="006C5526" w:rsidRPr="002E0796" w:rsidRDefault="006C5526" w:rsidP="006C5526">
      <w:pPr>
        <w:pStyle w:val="ANNEX"/>
        <w:numPr>
          <w:ilvl w:val="0"/>
          <w:numId w:val="7"/>
        </w:numPr>
        <w:rPr>
          <w:ins w:id="1452" w:author="Ronald Tse" w:date="2017-11-30T00:51:00Z"/>
        </w:rPr>
      </w:pPr>
      <w:ins w:id="1453" w:author="Ronald Tse" w:date="2017-11-30T00:51:00Z">
        <w:r w:rsidRPr="008B07DD">
          <w:rPr>
            <w:b w:val="0"/>
          </w:rPr>
          <w:lastRenderedPageBreak/>
          <w:br/>
          <w:t>(informative)</w:t>
        </w:r>
        <w:r w:rsidRPr="002E0796">
          <w:br/>
        </w:r>
        <w:r w:rsidRPr="002E0796">
          <w:br/>
        </w:r>
        <w:r>
          <w:t>Examples</w:t>
        </w:r>
      </w:ins>
      <w:ins w:id="1454" w:author="Ronald Tse" w:date="2017-11-30T01:00:00Z">
        <w:r w:rsidR="00C30010">
          <w:t xml:space="preserve"> </w:t>
        </w:r>
      </w:ins>
      <w:ins w:id="1455" w:author="Ronald Tse" w:date="2017-11-30T01:01:00Z">
        <w:r w:rsidR="00C30010">
          <w:t>O</w:t>
        </w:r>
      </w:ins>
      <w:ins w:id="1456" w:author="Ronald Tse" w:date="2017-11-30T01:00:00Z">
        <w:r w:rsidR="00C30010">
          <w:t>f Objects Specified In This Document</w:t>
        </w:r>
      </w:ins>
    </w:p>
    <w:p w14:paraId="1DB3C413" w14:textId="645A1910" w:rsidR="006C5526" w:rsidRDefault="006C5526" w:rsidP="00C30010">
      <w:pPr>
        <w:pStyle w:val="a2"/>
        <w:rPr>
          <w:ins w:id="1457" w:author="Ronald Tse" w:date="2017-11-30T00:51:00Z"/>
        </w:rPr>
        <w:pPrChange w:id="1458" w:author="Ronald Tse" w:date="2017-11-30T01:01:00Z">
          <w:pPr>
            <w:pStyle w:val="a3"/>
            <w:numPr>
              <w:numId w:val="7"/>
            </w:numPr>
          </w:pPr>
        </w:pPrChange>
      </w:pPr>
      <w:ins w:id="1459" w:author="Ronald Tse" w:date="2017-11-30T00:51:00Z">
        <w:r>
          <w:t>AddressProfileDescription</w:t>
        </w:r>
      </w:ins>
    </w:p>
    <w:p w14:paraId="49561D51" w14:textId="77777777" w:rsidR="006C5526" w:rsidRDefault="006C5526" w:rsidP="006C5526">
      <w:pPr>
        <w:rPr>
          <w:ins w:id="1460" w:author="Ronald Tse" w:date="2017-11-30T00:51:00Z"/>
        </w:rPr>
      </w:pPr>
      <w:ins w:id="1461" w:author="Ronald Tse" w:date="2017-11-30T00:51:00Z">
        <w:r>
          <w:t>An AddressProfileDescription can be specified in the following object structure (in JSON)</w:t>
        </w:r>
      </w:ins>
    </w:p>
    <w:p w14:paraId="07AF89CA" w14:textId="77777777" w:rsidR="006C5526" w:rsidRDefault="006C5526" w:rsidP="006C5526">
      <w:pPr>
        <w:pStyle w:val="Code"/>
        <w:rPr>
          <w:ins w:id="1462" w:author="Ronald Tse" w:date="2017-11-30T00:51:00Z"/>
        </w:rPr>
      </w:pPr>
      <w:ins w:id="1463" w:author="Ronald Tse" w:date="2017-11-30T00:51:00Z">
        <w:r>
          <w:t>{</w:t>
        </w:r>
      </w:ins>
    </w:p>
    <w:p w14:paraId="7445CA4B" w14:textId="77777777" w:rsidR="006C5526" w:rsidRDefault="006C5526" w:rsidP="006C5526">
      <w:pPr>
        <w:pStyle w:val="Code"/>
        <w:rPr>
          <w:ins w:id="1464" w:author="Ronald Tse" w:date="2017-11-30T00:51:00Z"/>
        </w:rPr>
      </w:pPr>
    </w:p>
    <w:p w14:paraId="346E9D20" w14:textId="77777777" w:rsidR="006C5526" w:rsidRDefault="006C5526" w:rsidP="006C5526">
      <w:pPr>
        <w:pStyle w:val="Code"/>
        <w:rPr>
          <w:ins w:id="1465" w:author="Ronald Tse" w:date="2017-11-30T00:51:00Z"/>
        </w:rPr>
      </w:pPr>
      <w:ins w:id="1466" w:author="Ronald Tse" w:date="2017-11-30T00:51:00Z">
        <w:r>
          <w:t xml:space="preserve">  id: "http://www.iso.org/tc211/tc211-sample.adp",</w:t>
        </w:r>
      </w:ins>
    </w:p>
    <w:p w14:paraId="128EB476" w14:textId="77777777" w:rsidR="006C5526" w:rsidRDefault="006C5526" w:rsidP="006C5526">
      <w:pPr>
        <w:pStyle w:val="Code"/>
        <w:rPr>
          <w:ins w:id="1467" w:author="Ronald Tse" w:date="2017-11-30T00:51:00Z"/>
        </w:rPr>
      </w:pPr>
      <w:ins w:id="1468" w:author="Ronald Tse" w:date="2017-11-30T00:51:00Z">
        <w:r>
          <w:t xml:space="preserve">  type: "iso-19160-address-profile",</w:t>
        </w:r>
      </w:ins>
    </w:p>
    <w:p w14:paraId="07ADD28F" w14:textId="77777777" w:rsidR="006C5526" w:rsidRDefault="006C5526" w:rsidP="006C5526">
      <w:pPr>
        <w:pStyle w:val="Code"/>
        <w:rPr>
          <w:ins w:id="1469" w:author="Ronald Tse" w:date="2017-11-30T00:51:00Z"/>
        </w:rPr>
      </w:pPr>
      <w:ins w:id="1470" w:author="Ronald Tse" w:date="2017-11-30T00:51:00Z">
        <w:r>
          <w:t xml:space="preserve">  publisher: "http://www.iso.org/tc211/",</w:t>
        </w:r>
      </w:ins>
    </w:p>
    <w:p w14:paraId="32737A90" w14:textId="77777777" w:rsidR="006C5526" w:rsidRDefault="006C5526" w:rsidP="006C5526">
      <w:pPr>
        <w:pStyle w:val="Code"/>
        <w:rPr>
          <w:ins w:id="1471" w:author="Ronald Tse" w:date="2017-11-30T00:51:00Z"/>
        </w:rPr>
      </w:pPr>
      <w:ins w:id="1472" w:author="Ronald Tse" w:date="2017-11-30T00:51:00Z">
        <w:r>
          <w:t xml:space="preserve">  signature: "...",</w:t>
        </w:r>
      </w:ins>
    </w:p>
    <w:p w14:paraId="1331AC26" w14:textId="77777777" w:rsidR="006C5526" w:rsidRDefault="006C5526" w:rsidP="006C5526">
      <w:pPr>
        <w:pStyle w:val="Code"/>
        <w:rPr>
          <w:ins w:id="1473" w:author="Ronald Tse" w:date="2017-11-30T00:51:00Z"/>
        </w:rPr>
      </w:pPr>
    </w:p>
    <w:p w14:paraId="73A5EC5E" w14:textId="77777777" w:rsidR="006C5526" w:rsidRDefault="006C5526" w:rsidP="006C5526">
      <w:pPr>
        <w:pStyle w:val="Code"/>
        <w:rPr>
          <w:ins w:id="1474" w:author="Ronald Tse" w:date="2017-11-30T00:51:00Z"/>
        </w:rPr>
      </w:pPr>
      <w:ins w:id="1475" w:author="Ronald Tse" w:date="2017-11-30T00:51:00Z">
        <w:r>
          <w:t xml:space="preserve">  name: "TC 211 Minimal Address Profile",</w:t>
        </w:r>
      </w:ins>
    </w:p>
    <w:p w14:paraId="3F69C5B0" w14:textId="77777777" w:rsidR="006C5526" w:rsidRDefault="006C5526" w:rsidP="006C5526">
      <w:pPr>
        <w:pStyle w:val="Code"/>
        <w:rPr>
          <w:ins w:id="1476" w:author="Ronald Tse" w:date="2017-11-30T00:51:00Z"/>
        </w:rPr>
      </w:pPr>
      <w:ins w:id="1477" w:author="Ronald Tse" w:date="2017-11-30T00:51:00Z">
        <w:r>
          <w:t xml:space="preserve">  locale: {</w:t>
        </w:r>
      </w:ins>
    </w:p>
    <w:p w14:paraId="57D1CE5F" w14:textId="77777777" w:rsidR="006C5526" w:rsidRDefault="006C5526" w:rsidP="006C5526">
      <w:pPr>
        <w:pStyle w:val="Code"/>
        <w:rPr>
          <w:ins w:id="1478" w:author="Ronald Tse" w:date="2017-11-30T00:51:00Z"/>
        </w:rPr>
      </w:pPr>
      <w:ins w:id="1479" w:author="Ronald Tse" w:date="2017-11-30T00:51:00Z">
        <w:r>
          <w:t xml:space="preserve">    language: "en",</w:t>
        </w:r>
      </w:ins>
    </w:p>
    <w:p w14:paraId="26E6FFC2" w14:textId="77777777" w:rsidR="006C5526" w:rsidRDefault="006C5526" w:rsidP="006C5526">
      <w:pPr>
        <w:pStyle w:val="Code"/>
        <w:rPr>
          <w:ins w:id="1480" w:author="Ronald Tse" w:date="2017-11-30T00:51:00Z"/>
        </w:rPr>
      </w:pPr>
      <w:ins w:id="1481" w:author="Ronald Tse" w:date="2017-11-30T00:51:00Z">
        <w:r>
          <w:t xml:space="preserve">    script: "en",</w:t>
        </w:r>
      </w:ins>
    </w:p>
    <w:p w14:paraId="06EE88E0" w14:textId="77777777" w:rsidR="006C5526" w:rsidRDefault="006C5526" w:rsidP="006C5526">
      <w:pPr>
        <w:pStyle w:val="Code"/>
        <w:rPr>
          <w:ins w:id="1482" w:author="Ronald Tse" w:date="2017-11-30T00:51:00Z"/>
        </w:rPr>
      </w:pPr>
      <w:ins w:id="1483" w:author="Ronald Tse" w:date="2017-11-30T00:51:00Z">
        <w:r>
          <w:t xml:space="preserve">  },</w:t>
        </w:r>
      </w:ins>
    </w:p>
    <w:p w14:paraId="0805B339" w14:textId="77777777" w:rsidR="006C5526" w:rsidRDefault="006C5526" w:rsidP="006C5526">
      <w:pPr>
        <w:pStyle w:val="Code"/>
        <w:rPr>
          <w:ins w:id="1484" w:author="Ronald Tse" w:date="2017-11-30T00:51:00Z"/>
        </w:rPr>
      </w:pPr>
    </w:p>
    <w:p w14:paraId="5DB94DDF" w14:textId="77777777" w:rsidR="006C5526" w:rsidRDefault="006C5526" w:rsidP="006C5526">
      <w:pPr>
        <w:pStyle w:val="Code"/>
        <w:rPr>
          <w:ins w:id="1485" w:author="Ronald Tse" w:date="2017-11-30T00:51:00Z"/>
        </w:rPr>
      </w:pPr>
      <w:ins w:id="1486" w:author="Ronald Tse" w:date="2017-11-30T00:51:00Z">
        <w:r>
          <w:t xml:space="preserve">  dataTypes: {</w:t>
        </w:r>
      </w:ins>
    </w:p>
    <w:p w14:paraId="28ED5EBF" w14:textId="77777777" w:rsidR="006C5526" w:rsidRDefault="006C5526" w:rsidP="006C5526">
      <w:pPr>
        <w:pStyle w:val="Code"/>
        <w:rPr>
          <w:ins w:id="1487" w:author="Ronald Tse" w:date="2017-11-30T00:51:00Z"/>
        </w:rPr>
      </w:pPr>
      <w:ins w:id="1488" w:author="Ronald Tse" w:date="2017-11-30T00:51:00Z">
        <w:r>
          <w:t xml:space="preserve">    addressedObjectIdentifier: {</w:t>
        </w:r>
      </w:ins>
    </w:p>
    <w:p w14:paraId="35588D18" w14:textId="77777777" w:rsidR="006C5526" w:rsidRDefault="006C5526" w:rsidP="006C5526">
      <w:pPr>
        <w:pStyle w:val="Code"/>
        <w:rPr>
          <w:ins w:id="1489" w:author="Ronald Tse" w:date="2017-11-30T00:51:00Z"/>
        </w:rPr>
      </w:pPr>
      <w:ins w:id="1490" w:author="Ronald Tse" w:date="2017-11-30T00:51:00Z">
        <w:r>
          <w:t xml:space="preserve">      primitiveType: Integer,</w:t>
        </w:r>
      </w:ins>
    </w:p>
    <w:p w14:paraId="2129A50B" w14:textId="77777777" w:rsidR="006C5526" w:rsidRDefault="006C5526" w:rsidP="006C5526">
      <w:pPr>
        <w:pStyle w:val="Code"/>
        <w:rPr>
          <w:ins w:id="1491" w:author="Ronald Tse" w:date="2017-11-30T00:51:00Z"/>
        </w:rPr>
      </w:pPr>
      <w:ins w:id="1492" w:author="Ronald Tse" w:date="2017-11-30T00:51:00Z">
        <w:r>
          <w:t xml:space="preserve">    }</w:t>
        </w:r>
      </w:ins>
    </w:p>
    <w:p w14:paraId="55AD49DF" w14:textId="77777777" w:rsidR="006C5526" w:rsidRDefault="006C5526" w:rsidP="006C5526">
      <w:pPr>
        <w:pStyle w:val="Code"/>
        <w:rPr>
          <w:ins w:id="1493" w:author="Ronald Tse" w:date="2017-11-30T00:51:00Z"/>
        </w:rPr>
      </w:pPr>
      <w:ins w:id="1494" w:author="Ronald Tse" w:date="2017-11-30T00:51:00Z">
        <w:r>
          <w:t xml:space="preserve">  }</w:t>
        </w:r>
      </w:ins>
    </w:p>
    <w:p w14:paraId="73F7D6A9" w14:textId="77777777" w:rsidR="006C5526" w:rsidRDefault="006C5526" w:rsidP="006C5526">
      <w:pPr>
        <w:pStyle w:val="Code"/>
        <w:rPr>
          <w:ins w:id="1495" w:author="Ronald Tse" w:date="2017-11-30T00:51:00Z"/>
        </w:rPr>
      </w:pPr>
      <w:ins w:id="1496" w:author="Ronald Tse" w:date="2017-11-30T00:51:00Z">
        <w:r>
          <w:t xml:space="preserve">  addressComponents: { ... }</w:t>
        </w:r>
      </w:ins>
    </w:p>
    <w:p w14:paraId="05F30BC2" w14:textId="77777777" w:rsidR="006C5526" w:rsidRPr="00FB5101" w:rsidRDefault="006C5526" w:rsidP="006C5526">
      <w:pPr>
        <w:pStyle w:val="Code"/>
        <w:rPr>
          <w:ins w:id="1497" w:author="Ronald Tse" w:date="2017-11-30T00:51:00Z"/>
        </w:rPr>
      </w:pPr>
      <w:ins w:id="1498" w:author="Ronald Tse" w:date="2017-11-30T00:51:00Z">
        <w:r w:rsidRPr="00FB5101">
          <w:t xml:space="preserve">  addressClasses: {</w:t>
        </w:r>
        <w:r>
          <w:t xml:space="preserve"> ... }</w:t>
        </w:r>
      </w:ins>
    </w:p>
    <w:p w14:paraId="5816B66A" w14:textId="77777777" w:rsidR="006C5526" w:rsidRDefault="006C5526" w:rsidP="006C5526">
      <w:pPr>
        <w:pStyle w:val="Code"/>
        <w:rPr>
          <w:ins w:id="1499" w:author="Ronald Tse" w:date="2017-11-30T00:51:00Z"/>
        </w:rPr>
      </w:pPr>
      <w:ins w:id="1500" w:author="Ronald Tse" w:date="2017-11-30T00:51:00Z">
        <w:r>
          <w:t>}</w:t>
        </w:r>
      </w:ins>
    </w:p>
    <w:p w14:paraId="7A60EF66" w14:textId="77777777" w:rsidR="006C5526" w:rsidRDefault="006C5526" w:rsidP="006C5526">
      <w:pPr>
        <w:pStyle w:val="Code"/>
        <w:rPr>
          <w:ins w:id="1501" w:author="Ronald Tse" w:date="2017-11-30T00:51:00Z"/>
        </w:rPr>
      </w:pPr>
    </w:p>
    <w:p w14:paraId="7BCC9F68" w14:textId="073218A1" w:rsidR="00A40FA8" w:rsidRDefault="00A40FA8" w:rsidP="00C30010">
      <w:pPr>
        <w:pStyle w:val="a2"/>
        <w:rPr>
          <w:ins w:id="1502" w:author="Ronald Tse" w:date="2017-11-30T00:52:00Z"/>
        </w:rPr>
        <w:pPrChange w:id="1503" w:author="Ronald Tse" w:date="2017-11-30T01:01:00Z">
          <w:pPr>
            <w:pStyle w:val="a3"/>
            <w:numPr>
              <w:numId w:val="7"/>
            </w:numPr>
          </w:pPr>
        </w:pPrChange>
      </w:pPr>
      <w:ins w:id="1504" w:author="Ronald Tse" w:date="2017-11-30T00:52:00Z">
        <w:r>
          <w:t>Address</w:t>
        </w:r>
        <w:r>
          <w:t>Class</w:t>
        </w:r>
        <w:r>
          <w:t>Description</w:t>
        </w:r>
      </w:ins>
    </w:p>
    <w:p w14:paraId="740C432D" w14:textId="7927F1F1" w:rsidR="00A40FA8" w:rsidRDefault="00A40FA8" w:rsidP="00A40FA8">
      <w:pPr>
        <w:rPr>
          <w:ins w:id="1505" w:author="Ronald Tse" w:date="2017-11-30T00:52:00Z"/>
        </w:rPr>
      </w:pPr>
      <w:ins w:id="1506" w:author="Ronald Tse" w:date="2017-11-30T00:52:00Z">
        <w:r>
          <w:t>An Address</w:t>
        </w:r>
        <w:r>
          <w:t>Class</w:t>
        </w:r>
        <w:r>
          <w:t>Description can be specified in the following object structure (in JSON)</w:t>
        </w:r>
      </w:ins>
    </w:p>
    <w:p w14:paraId="6DC6E5BC" w14:textId="77777777" w:rsidR="00A40FA8" w:rsidRDefault="00A40FA8" w:rsidP="00A40FA8">
      <w:pPr>
        <w:pStyle w:val="Code"/>
        <w:rPr>
          <w:ins w:id="1507" w:author="Ronald Tse" w:date="2017-11-30T00:52:00Z"/>
        </w:rPr>
      </w:pPr>
      <w:ins w:id="1508" w:author="Ronald Tse" w:date="2017-11-30T00:52:00Z">
        <w:r>
          <w:t>addressClasses: {</w:t>
        </w:r>
      </w:ins>
    </w:p>
    <w:p w14:paraId="026846A6" w14:textId="77777777" w:rsidR="00A40FA8" w:rsidRDefault="00A40FA8" w:rsidP="00A40FA8">
      <w:pPr>
        <w:pStyle w:val="Code"/>
        <w:rPr>
          <w:ins w:id="1509" w:author="Ronald Tse" w:date="2017-11-30T00:52:00Z"/>
        </w:rPr>
      </w:pPr>
      <w:ins w:id="1510" w:author="Ronald Tse" w:date="2017-11-30T00:52:00Z">
        <w:r>
          <w:t xml:space="preserve">  streetAddress: {</w:t>
        </w:r>
      </w:ins>
    </w:p>
    <w:p w14:paraId="756B10C3" w14:textId="77777777" w:rsidR="00A40FA8" w:rsidRDefault="00A40FA8" w:rsidP="00A40FA8">
      <w:pPr>
        <w:pStyle w:val="Code"/>
        <w:rPr>
          <w:ins w:id="1511" w:author="Ronald Tse" w:date="2017-11-30T00:52:00Z"/>
        </w:rPr>
      </w:pPr>
      <w:ins w:id="1512" w:author="Ronald Tse" w:date="2017-11-30T00:52:00Z">
        <w:r>
          <w:t xml:space="preserve">    description: Street Address,</w:t>
        </w:r>
      </w:ins>
    </w:p>
    <w:p w14:paraId="276F0D78" w14:textId="77777777" w:rsidR="00A40FA8" w:rsidRDefault="00A40FA8" w:rsidP="00A40FA8">
      <w:pPr>
        <w:pStyle w:val="Code"/>
        <w:rPr>
          <w:ins w:id="1513" w:author="Ronald Tse" w:date="2017-11-30T00:52:00Z"/>
        </w:rPr>
      </w:pPr>
      <w:ins w:id="1514" w:author="Ronald Tse" w:date="2017-11-30T00:52:00Z">
        <w:r>
          <w:t xml:space="preserve">    availableFields: [ (addressComponent) 1..* ... ]</w:t>
        </w:r>
      </w:ins>
    </w:p>
    <w:p w14:paraId="6A646C1D" w14:textId="77777777" w:rsidR="00A40FA8" w:rsidRDefault="00A40FA8" w:rsidP="00A40FA8">
      <w:pPr>
        <w:pStyle w:val="Code"/>
        <w:ind w:firstLine="440"/>
        <w:rPr>
          <w:ins w:id="1515" w:author="Ronald Tse" w:date="2017-11-30T00:52:00Z"/>
        </w:rPr>
      </w:pPr>
      <w:ins w:id="1516" w:author="Ronald Tse" w:date="2017-11-30T00:52:00Z">
        <w:r>
          <w:t>displayTemplate</w:t>
        </w:r>
        <w:r w:rsidRPr="001F5B74">
          <w:t xml:space="preserve">: </w:t>
        </w:r>
        <w:r>
          <w:t>{ ... ],</w:t>
        </w:r>
      </w:ins>
    </w:p>
    <w:p w14:paraId="2994853B" w14:textId="77777777" w:rsidR="00A40FA8" w:rsidRDefault="00A40FA8" w:rsidP="00A40FA8">
      <w:pPr>
        <w:pStyle w:val="Code"/>
        <w:ind w:firstLine="440"/>
        <w:rPr>
          <w:ins w:id="1517" w:author="Ronald Tse" w:date="2017-11-30T00:52:00Z"/>
        </w:rPr>
      </w:pPr>
      <w:ins w:id="1518" w:author="Ronald Tse" w:date="2017-11-30T00:52:00Z">
        <w:r>
          <w:t>inputTemplte: {}</w:t>
        </w:r>
      </w:ins>
    </w:p>
    <w:p w14:paraId="41C7E31A" w14:textId="77777777" w:rsidR="00A40FA8" w:rsidRDefault="00A40FA8" w:rsidP="00A40FA8">
      <w:pPr>
        <w:pStyle w:val="Code"/>
        <w:ind w:firstLine="440"/>
        <w:rPr>
          <w:ins w:id="1519" w:author="Ronald Tse" w:date="2017-11-30T00:52:00Z"/>
        </w:rPr>
      </w:pPr>
    </w:p>
    <w:p w14:paraId="2C603EE7" w14:textId="77777777" w:rsidR="00A40FA8" w:rsidRPr="001F5B74" w:rsidRDefault="00A40FA8" w:rsidP="00A40FA8">
      <w:pPr>
        <w:pStyle w:val="Code"/>
        <w:rPr>
          <w:ins w:id="1520" w:author="Ronald Tse" w:date="2017-11-30T00:52:00Z"/>
        </w:rPr>
      </w:pPr>
      <w:ins w:id="1521" w:author="Ronald Tse" w:date="2017-11-30T00:52:00Z">
        <w:r>
          <w:t xml:space="preserve">  }</w:t>
        </w:r>
      </w:ins>
    </w:p>
    <w:p w14:paraId="0359F153" w14:textId="77777777" w:rsidR="00A40FA8" w:rsidRPr="001F5B74" w:rsidRDefault="00A40FA8" w:rsidP="00A40FA8">
      <w:pPr>
        <w:pStyle w:val="Code"/>
        <w:rPr>
          <w:ins w:id="1522" w:author="Ronald Tse" w:date="2017-11-30T00:52:00Z"/>
        </w:rPr>
      </w:pPr>
      <w:ins w:id="1523" w:author="Ronald Tse" w:date="2017-11-30T00:52:00Z">
        <w:r>
          <w:t>}</w:t>
        </w:r>
      </w:ins>
    </w:p>
    <w:p w14:paraId="0B621226" w14:textId="77777777" w:rsidR="008B07DD" w:rsidRDefault="008B07DD" w:rsidP="008B07DD">
      <w:pPr>
        <w:rPr>
          <w:ins w:id="1524" w:author="Ronald Tse" w:date="2017-11-30T00:53:00Z"/>
          <w:lang w:eastAsia="ja-JP"/>
        </w:rPr>
        <w:pPrChange w:id="1525" w:author="Ronald Tse" w:date="2017-11-29T17:33:00Z">
          <w:pPr>
            <w:pStyle w:val="ANNEX"/>
            <w:numPr>
              <w:numId w:val="7"/>
            </w:numPr>
          </w:pPr>
        </w:pPrChange>
      </w:pPr>
    </w:p>
    <w:p w14:paraId="0D194458" w14:textId="77777777" w:rsidR="007B01F6" w:rsidRPr="007B01F6" w:rsidRDefault="007B01F6" w:rsidP="00C30010">
      <w:pPr>
        <w:pStyle w:val="a2"/>
        <w:rPr>
          <w:ins w:id="1526" w:author="Ronald Tse" w:date="2017-11-30T00:53:00Z"/>
        </w:rPr>
        <w:pPrChange w:id="1527" w:author="Ronald Tse" w:date="2017-11-30T01:01:00Z">
          <w:pPr>
            <w:numPr>
              <w:ilvl w:val="2"/>
              <w:numId w:val="6"/>
            </w:numPr>
            <w:tabs>
              <w:tab w:val="num" w:pos="720"/>
            </w:tabs>
          </w:pPr>
        </w:pPrChange>
      </w:pPr>
      <w:ins w:id="1528" w:author="Ronald Tse" w:date="2017-11-30T00:53:00Z">
        <w:r w:rsidRPr="007B01F6">
          <w:t>ValidityInformation</w:t>
        </w:r>
      </w:ins>
    </w:p>
    <w:p w14:paraId="608145D2" w14:textId="51C87365" w:rsidR="007B01F6" w:rsidRDefault="007B01F6" w:rsidP="007B01F6">
      <w:pPr>
        <w:pStyle w:val="Code"/>
        <w:rPr>
          <w:ins w:id="1529" w:author="Ronald Tse" w:date="2017-11-30T00:54:00Z"/>
        </w:rPr>
      </w:pPr>
      <w:ins w:id="1530" w:author="Ronald Tse" w:date="2017-11-30T00:54:00Z">
        <w:r>
          <w:t>validity</w:t>
        </w:r>
        <w:r>
          <w:t>: {</w:t>
        </w:r>
      </w:ins>
    </w:p>
    <w:p w14:paraId="046E4C77" w14:textId="77646AAD" w:rsidR="007B01F6" w:rsidRDefault="007B01F6" w:rsidP="007B01F6">
      <w:pPr>
        <w:pStyle w:val="Code"/>
        <w:ind w:firstLine="220"/>
        <w:rPr>
          <w:ins w:id="1531" w:author="Ronald Tse" w:date="2017-11-30T00:55:00Z"/>
        </w:rPr>
        <w:pPrChange w:id="1532" w:author="Ronald Tse" w:date="2017-11-30T00:55:00Z">
          <w:pPr/>
        </w:pPrChange>
      </w:pPr>
      <w:ins w:id="1533" w:author="Ronald Tse" w:date="2017-11-30T00:55:00Z">
        <w:r>
          <w:t>validFrom:</w:t>
        </w:r>
        <w:r>
          <w:t xml:space="preserve"> 20171129Z000000,</w:t>
        </w:r>
      </w:ins>
    </w:p>
    <w:p w14:paraId="7502AF90" w14:textId="053F0679" w:rsidR="007B01F6" w:rsidRDefault="007B01F6" w:rsidP="007B01F6">
      <w:pPr>
        <w:pStyle w:val="Code"/>
        <w:ind w:firstLine="220"/>
        <w:rPr>
          <w:ins w:id="1534" w:author="Ronald Tse" w:date="2017-11-30T00:55:00Z"/>
        </w:rPr>
        <w:pPrChange w:id="1535" w:author="Ronald Tse" w:date="2017-11-30T00:55:00Z">
          <w:pPr>
            <w:pStyle w:val="Code"/>
          </w:pPr>
        </w:pPrChange>
      </w:pPr>
      <w:ins w:id="1536" w:author="Ronald Tse" w:date="2017-11-30T00:54:00Z">
        <w:r>
          <w:t>validTo: 20191129Z000000</w:t>
        </w:r>
      </w:ins>
    </w:p>
    <w:p w14:paraId="715BB2E6" w14:textId="65EB0C2D" w:rsidR="007B01F6" w:rsidRDefault="007B01F6" w:rsidP="007B01F6">
      <w:pPr>
        <w:pStyle w:val="Code"/>
        <w:rPr>
          <w:ins w:id="1537" w:author="Ronald Tse" w:date="2017-11-30T00:55:00Z"/>
        </w:rPr>
      </w:pPr>
      <w:ins w:id="1538" w:author="Ronald Tse" w:date="2017-11-30T00:55:00Z">
        <w:r>
          <w:t>}</w:t>
        </w:r>
      </w:ins>
    </w:p>
    <w:p w14:paraId="207078E9" w14:textId="33E415B7" w:rsidR="007B01F6" w:rsidRPr="007B01F6" w:rsidRDefault="007B01F6" w:rsidP="007B01F6">
      <w:pPr>
        <w:rPr>
          <w:ins w:id="1539" w:author="Ronald Tse" w:date="2017-11-30T00:53:00Z"/>
          <w:lang w:eastAsia="ja-JP"/>
        </w:rPr>
      </w:pPr>
    </w:p>
    <w:p w14:paraId="15DB4D33" w14:textId="77777777" w:rsidR="007B01F6" w:rsidRPr="00FF55D9" w:rsidRDefault="007B01F6" w:rsidP="00C30010">
      <w:pPr>
        <w:pStyle w:val="a2"/>
        <w:rPr>
          <w:ins w:id="1540" w:author="Ronald Tse" w:date="2017-11-30T00:53:00Z"/>
        </w:rPr>
        <w:pPrChange w:id="1541" w:author="Ronald Tse" w:date="2017-11-30T01:01:00Z">
          <w:pPr>
            <w:numPr>
              <w:ilvl w:val="2"/>
              <w:numId w:val="6"/>
            </w:numPr>
            <w:tabs>
              <w:tab w:val="num" w:pos="720"/>
            </w:tabs>
          </w:pPr>
        </w:pPrChange>
      </w:pPr>
      <w:ins w:id="1542" w:author="Ronald Tse" w:date="2017-11-30T00:53:00Z">
        <w:r w:rsidRPr="00FF55D9">
          <w:t>PublisherInformation</w:t>
        </w:r>
      </w:ins>
    </w:p>
    <w:p w14:paraId="64520AF5" w14:textId="469E0E2D" w:rsidR="00FF55D9" w:rsidRDefault="00FF55D9" w:rsidP="00FF55D9">
      <w:pPr>
        <w:pStyle w:val="Code"/>
        <w:rPr>
          <w:ins w:id="1543" w:author="Ronald Tse" w:date="2017-11-30T00:56:00Z"/>
        </w:rPr>
      </w:pPr>
      <w:ins w:id="1544" w:author="Ronald Tse" w:date="2017-11-30T00:57:00Z">
        <w:r>
          <w:t>publisher</w:t>
        </w:r>
      </w:ins>
      <w:ins w:id="1545" w:author="Ronald Tse" w:date="2017-11-30T00:56:00Z">
        <w:r>
          <w:t>: {</w:t>
        </w:r>
      </w:ins>
    </w:p>
    <w:p w14:paraId="3A7B504A" w14:textId="53B7B512" w:rsidR="00FF55D9" w:rsidRDefault="00FF55D9" w:rsidP="00FF55D9">
      <w:pPr>
        <w:pStyle w:val="Code"/>
        <w:ind w:firstLine="220"/>
        <w:rPr>
          <w:ins w:id="1546" w:author="Ronald Tse" w:date="2017-11-30T00:56:00Z"/>
        </w:rPr>
      </w:pPr>
      <w:ins w:id="1547" w:author="Ronald Tse" w:date="2017-11-30T00:56:00Z">
        <w:r w:rsidRPr="00FF55D9">
          <w:t>publisherName</w:t>
        </w:r>
        <w:r>
          <w:t xml:space="preserve">: </w:t>
        </w:r>
        <w:r>
          <w:t>UK Post Office</w:t>
        </w:r>
        <w:r>
          <w:t>,</w:t>
        </w:r>
      </w:ins>
    </w:p>
    <w:p w14:paraId="27C40751" w14:textId="41DEDA02" w:rsidR="00FF55D9" w:rsidRDefault="00FF55D9" w:rsidP="00FF55D9">
      <w:pPr>
        <w:pStyle w:val="Code"/>
        <w:ind w:firstLine="220"/>
        <w:rPr>
          <w:ins w:id="1548" w:author="Ronald Tse" w:date="2017-11-30T00:56:00Z"/>
        </w:rPr>
      </w:pPr>
      <w:ins w:id="1549" w:author="Ronald Tse" w:date="2017-11-30T00:56:00Z">
        <w:r w:rsidRPr="00FF55D9">
          <w:t>publisherUri</w:t>
        </w:r>
        <w:r>
          <w:t xml:space="preserve">: </w:t>
        </w:r>
        <w:r>
          <w:t>https://www.post.co</w:t>
        </w:r>
      </w:ins>
      <w:ins w:id="1550" w:author="Ronald Tse" w:date="2017-11-30T00:57:00Z">
        <w:r>
          <w:t>.</w:t>
        </w:r>
      </w:ins>
      <w:ins w:id="1551" w:author="Ronald Tse" w:date="2017-11-30T00:56:00Z">
        <w:r>
          <w:t>uk</w:t>
        </w:r>
      </w:ins>
    </w:p>
    <w:p w14:paraId="26597F80" w14:textId="77777777" w:rsidR="00FF55D9" w:rsidRDefault="00FF55D9" w:rsidP="00FF55D9">
      <w:pPr>
        <w:pStyle w:val="Code"/>
        <w:rPr>
          <w:ins w:id="1552" w:author="Ronald Tse" w:date="2017-11-30T00:56:00Z"/>
        </w:rPr>
      </w:pPr>
      <w:ins w:id="1553" w:author="Ronald Tse" w:date="2017-11-30T00:56:00Z">
        <w:r>
          <w:t>}</w:t>
        </w:r>
      </w:ins>
    </w:p>
    <w:p w14:paraId="343B5C55" w14:textId="77777777" w:rsidR="00FF55D9" w:rsidRPr="007B01F6" w:rsidRDefault="00FF55D9" w:rsidP="007B01F6">
      <w:pPr>
        <w:rPr>
          <w:ins w:id="1554" w:author="Ronald Tse" w:date="2017-11-30T00:53:00Z"/>
          <w:lang w:eastAsia="ja-JP"/>
        </w:rPr>
      </w:pPr>
    </w:p>
    <w:p w14:paraId="5FF514A8" w14:textId="455ED7AB" w:rsidR="007B01F6" w:rsidRPr="00FF55D9" w:rsidRDefault="007B01F6" w:rsidP="00C30010">
      <w:pPr>
        <w:pStyle w:val="a2"/>
        <w:rPr>
          <w:ins w:id="1555" w:author="Ronald Tse" w:date="2017-11-30T00:53:00Z"/>
        </w:rPr>
        <w:pPrChange w:id="1556" w:author="Ronald Tse" w:date="2017-11-30T01:01:00Z">
          <w:pPr>
            <w:numPr>
              <w:ilvl w:val="2"/>
              <w:numId w:val="6"/>
            </w:numPr>
            <w:tabs>
              <w:tab w:val="num" w:pos="720"/>
            </w:tabs>
          </w:pPr>
        </w:pPrChange>
      </w:pPr>
      <w:ins w:id="1557" w:author="Ronald Tse" w:date="2017-11-30T00:53:00Z">
        <w:r w:rsidRPr="00FF55D9">
          <w:t>LocalizationInformation</w:t>
        </w:r>
      </w:ins>
    </w:p>
    <w:p w14:paraId="0409F007" w14:textId="77777777" w:rsidR="00FF55D9" w:rsidRDefault="00FF55D9" w:rsidP="00FF55D9">
      <w:pPr>
        <w:pStyle w:val="Code"/>
        <w:rPr>
          <w:ins w:id="1558" w:author="Ronald Tse" w:date="2017-11-30T00:57:00Z"/>
        </w:rPr>
      </w:pPr>
      <w:ins w:id="1559" w:author="Ronald Tse" w:date="2017-11-30T00:57:00Z">
        <w:r>
          <w:t>publisher: {</w:t>
        </w:r>
      </w:ins>
    </w:p>
    <w:p w14:paraId="0C49FAE3" w14:textId="225BACC4" w:rsidR="00FF55D9" w:rsidRDefault="00FF55D9" w:rsidP="00FF55D9">
      <w:pPr>
        <w:pStyle w:val="Code"/>
        <w:ind w:firstLine="220"/>
        <w:rPr>
          <w:ins w:id="1560" w:author="Ronald Tse" w:date="2017-11-30T00:57:00Z"/>
        </w:rPr>
      </w:pPr>
      <w:ins w:id="1561" w:author="Ronald Tse" w:date="2017-11-30T00:57:00Z">
        <w:r>
          <w:t>language</w:t>
        </w:r>
        <w:r>
          <w:t xml:space="preserve">: </w:t>
        </w:r>
        <w:r>
          <w:t>en</w:t>
        </w:r>
        <w:r>
          <w:t>,</w:t>
        </w:r>
      </w:ins>
    </w:p>
    <w:p w14:paraId="0D2A8EBD" w14:textId="73C8B4A6" w:rsidR="00FF55D9" w:rsidRDefault="00FF55D9" w:rsidP="00FF55D9">
      <w:pPr>
        <w:pStyle w:val="Code"/>
        <w:ind w:firstLine="220"/>
        <w:rPr>
          <w:ins w:id="1562" w:author="Ronald Tse" w:date="2017-11-30T00:57:00Z"/>
        </w:rPr>
      </w:pPr>
      <w:ins w:id="1563" w:author="Ronald Tse" w:date="2017-11-30T00:57:00Z">
        <w:r>
          <w:t>script</w:t>
        </w:r>
        <w:r>
          <w:t xml:space="preserve">: </w:t>
        </w:r>
      </w:ins>
      <w:ins w:id="1564" w:author="Ronald Tse" w:date="2017-11-30T00:58:00Z">
        <w:r w:rsidR="00C30010">
          <w:t>Latn</w:t>
        </w:r>
      </w:ins>
    </w:p>
    <w:p w14:paraId="34B2ABF2" w14:textId="77777777" w:rsidR="00FF55D9" w:rsidRDefault="00FF55D9" w:rsidP="00FF55D9">
      <w:pPr>
        <w:pStyle w:val="Code"/>
        <w:rPr>
          <w:ins w:id="1565" w:author="Ronald Tse" w:date="2017-11-30T00:59:00Z"/>
        </w:rPr>
      </w:pPr>
      <w:ins w:id="1566" w:author="Ronald Tse" w:date="2017-11-30T00:57:00Z">
        <w:r>
          <w:t>}</w:t>
        </w:r>
      </w:ins>
    </w:p>
    <w:p w14:paraId="5937EE72" w14:textId="77777777" w:rsidR="00C30010" w:rsidRDefault="00C30010" w:rsidP="00FF55D9">
      <w:pPr>
        <w:pStyle w:val="Code"/>
        <w:rPr>
          <w:ins w:id="1567" w:author="Ronald Tse" w:date="2017-11-30T00:57:00Z"/>
        </w:rPr>
      </w:pPr>
    </w:p>
    <w:p w14:paraId="041D6FA8" w14:textId="77777777" w:rsidR="007B01F6" w:rsidRPr="007B01F6" w:rsidRDefault="007B01F6" w:rsidP="00C30010">
      <w:pPr>
        <w:pStyle w:val="a2"/>
        <w:rPr>
          <w:ins w:id="1568" w:author="Ronald Tse" w:date="2017-11-30T00:53:00Z"/>
        </w:rPr>
        <w:pPrChange w:id="1569" w:author="Ronald Tse" w:date="2017-11-30T01:01:00Z">
          <w:pPr>
            <w:numPr>
              <w:ilvl w:val="1"/>
              <w:numId w:val="1"/>
            </w:numPr>
          </w:pPr>
        </w:pPrChange>
      </w:pPr>
      <w:ins w:id="1570" w:author="Ronald Tse" w:date="2017-11-30T00:53:00Z">
        <w:r w:rsidRPr="007B01F6">
          <w:t>AddressSignature</w:t>
        </w:r>
      </w:ins>
    </w:p>
    <w:p w14:paraId="6CF980A9" w14:textId="77777777" w:rsidR="00FB3665" w:rsidRDefault="00FB3665" w:rsidP="008A109D">
      <w:pPr>
        <w:pStyle w:val="Code"/>
        <w:rPr>
          <w:ins w:id="1571" w:author="Ronald Tse" w:date="2017-11-30T01:03:00Z"/>
        </w:rPr>
      </w:pPr>
    </w:p>
    <w:p w14:paraId="1ECC26B5" w14:textId="09D86F73" w:rsidR="008A109D" w:rsidRDefault="008A109D" w:rsidP="008A109D">
      <w:pPr>
        <w:pStyle w:val="Code"/>
        <w:rPr>
          <w:ins w:id="1572" w:author="Ronald Tse" w:date="2017-11-30T01:02:00Z"/>
        </w:rPr>
      </w:pPr>
      <w:ins w:id="1573" w:author="Ronald Tse" w:date="2017-11-30T01:02:00Z">
        <w:r>
          <w:t>signature</w:t>
        </w:r>
        <w:r>
          <w:t>: {</w:t>
        </w:r>
      </w:ins>
    </w:p>
    <w:p w14:paraId="18F5A3C8" w14:textId="0A1B4A23" w:rsidR="008A109D" w:rsidRDefault="008A109D" w:rsidP="008A109D">
      <w:pPr>
        <w:pStyle w:val="Code"/>
        <w:ind w:firstLine="220"/>
        <w:rPr>
          <w:ins w:id="1574" w:author="Ronald Tse" w:date="2017-11-30T01:02:00Z"/>
        </w:rPr>
      </w:pPr>
      <w:ins w:id="1575" w:author="Ronald Tse" w:date="2017-11-30T01:02:00Z">
        <w:r>
          <w:t>algorithm</w:t>
        </w:r>
        <w:r>
          <w:t xml:space="preserve">: </w:t>
        </w:r>
      </w:ins>
      <w:ins w:id="1576" w:author="Ronald Tse" w:date="2017-11-30T01:03:00Z">
        <w:r w:rsidR="00FB3665">
          <w:t>1.2.3.4.5.6.7.8.9</w:t>
        </w:r>
      </w:ins>
      <w:ins w:id="1577" w:author="Ronald Tse" w:date="2017-11-30T01:02:00Z">
        <w:r>
          <w:t>,</w:t>
        </w:r>
      </w:ins>
    </w:p>
    <w:p w14:paraId="2298E1B6" w14:textId="515C5D13" w:rsidR="008A109D" w:rsidRDefault="008A109D" w:rsidP="008A109D">
      <w:pPr>
        <w:pStyle w:val="Code"/>
        <w:ind w:firstLine="220"/>
        <w:rPr>
          <w:ins w:id="1578" w:author="Ronald Tse" w:date="2017-11-30T01:02:00Z"/>
        </w:rPr>
      </w:pPr>
      <w:ins w:id="1579" w:author="Ronald Tse" w:date="2017-11-30T01:02:00Z">
        <w:r>
          <w:t>publicKey</w:t>
        </w:r>
        <w:r>
          <w:t xml:space="preserve">: </w:t>
        </w:r>
      </w:ins>
      <w:ins w:id="1580" w:author="Ronald Tse" w:date="2017-11-30T01:03:00Z">
        <w:r>
          <w:fldChar w:fldCharType="begin"/>
        </w:r>
        <w:r>
          <w:instrText xml:space="preserve"> HYPERLINK "</w:instrText>
        </w:r>
      </w:ins>
      <w:ins w:id="1581" w:author="Ronald Tse" w:date="2017-11-30T01:02:00Z">
        <w:r>
          <w:instrText>https://www.post.co.uk/profile-signature.key</w:instrText>
        </w:r>
      </w:ins>
      <w:ins w:id="1582" w:author="Ronald Tse" w:date="2017-11-30T01:03:00Z">
        <w:r>
          <w:instrText xml:space="preserve">" </w:instrText>
        </w:r>
        <w:r>
          <w:fldChar w:fldCharType="separate"/>
        </w:r>
      </w:ins>
      <w:ins w:id="1583" w:author="Ronald Tse" w:date="2017-11-30T01:02:00Z">
        <w:r w:rsidRPr="00F648B0">
          <w:rPr>
            <w:rStyle w:val="Hyperlink"/>
            <w:lang w:val="en-GB"/>
          </w:rPr>
          <w:t>https://www.post.co.uk/profile-signature.key</w:t>
        </w:r>
      </w:ins>
      <w:ins w:id="1584" w:author="Ronald Tse" w:date="2017-11-30T01:03:00Z">
        <w:r>
          <w:fldChar w:fldCharType="end"/>
        </w:r>
      </w:ins>
      <w:ins w:id="1585" w:author="Ronald Tse" w:date="2017-11-30T01:02:00Z">
        <w:r>
          <w:t>,</w:t>
        </w:r>
      </w:ins>
    </w:p>
    <w:p w14:paraId="1A674425" w14:textId="02083761" w:rsidR="008A109D" w:rsidRDefault="008A109D" w:rsidP="008A109D">
      <w:pPr>
        <w:pStyle w:val="Code"/>
        <w:ind w:firstLine="220"/>
        <w:rPr>
          <w:ins w:id="1586" w:author="Ronald Tse" w:date="2017-11-30T01:02:00Z"/>
        </w:rPr>
      </w:pPr>
      <w:ins w:id="1587" w:author="Ronald Tse" w:date="2017-11-30T01:03:00Z">
        <w:r>
          <w:t>signature: BOLVMNoGNM1TLglnlxgm0a9t</w:t>
        </w:r>
      </w:ins>
    </w:p>
    <w:p w14:paraId="5E17C37B" w14:textId="77777777" w:rsidR="008A109D" w:rsidRDefault="008A109D" w:rsidP="008A109D">
      <w:pPr>
        <w:pStyle w:val="Code"/>
        <w:rPr>
          <w:ins w:id="1588" w:author="Ronald Tse" w:date="2017-11-30T01:02:00Z"/>
        </w:rPr>
      </w:pPr>
      <w:ins w:id="1589" w:author="Ronald Tse" w:date="2017-11-30T01:02:00Z">
        <w:r>
          <w:t>}</w:t>
        </w:r>
      </w:ins>
    </w:p>
    <w:p w14:paraId="0EBA12C4" w14:textId="77777777" w:rsidR="008A109D" w:rsidRPr="007B01F6" w:rsidRDefault="008A109D" w:rsidP="007B01F6">
      <w:pPr>
        <w:rPr>
          <w:ins w:id="1590" w:author="Ronald Tse" w:date="2017-11-30T00:53:00Z"/>
          <w:lang w:eastAsia="ja-JP"/>
        </w:rPr>
      </w:pPr>
    </w:p>
    <w:p w14:paraId="52ED78EE" w14:textId="77777777" w:rsidR="007B01F6" w:rsidRPr="007B01F6" w:rsidRDefault="007B01F6" w:rsidP="00C30010">
      <w:pPr>
        <w:pStyle w:val="a2"/>
        <w:rPr>
          <w:ins w:id="1591" w:author="Ronald Tse" w:date="2017-11-30T00:53:00Z"/>
        </w:rPr>
        <w:pPrChange w:id="1592" w:author="Ronald Tse" w:date="2017-11-30T01:01:00Z">
          <w:pPr>
            <w:numPr>
              <w:ilvl w:val="1"/>
              <w:numId w:val="1"/>
            </w:numPr>
          </w:pPr>
        </w:pPrChange>
      </w:pPr>
      <w:ins w:id="1593" w:author="Ronald Tse" w:date="2017-11-30T00:53:00Z">
        <w:r w:rsidRPr="007B01F6">
          <w:t>AddressClassDescription</w:t>
        </w:r>
      </w:ins>
    </w:p>
    <w:p w14:paraId="76B700A4" w14:textId="77777777" w:rsidR="00FB3665" w:rsidRDefault="00FB3665" w:rsidP="00FB3665">
      <w:pPr>
        <w:pStyle w:val="Code"/>
        <w:rPr>
          <w:ins w:id="1594" w:author="Ronald Tse" w:date="2017-11-30T01:04:00Z"/>
        </w:rPr>
      </w:pPr>
    </w:p>
    <w:p w14:paraId="5F94DCDE" w14:textId="6A402AB7" w:rsidR="00FB3665" w:rsidRDefault="00FB3665" w:rsidP="00FB3665">
      <w:pPr>
        <w:pStyle w:val="Code"/>
        <w:rPr>
          <w:ins w:id="1595" w:author="Ronald Tse" w:date="2017-11-30T01:03:00Z"/>
        </w:rPr>
      </w:pPr>
      <w:ins w:id="1596" w:author="Ronald Tse" w:date="2017-11-30T01:03:00Z">
        <w:r>
          <w:t>addressClassDescription</w:t>
        </w:r>
        <w:r>
          <w:t>: {</w:t>
        </w:r>
      </w:ins>
    </w:p>
    <w:p w14:paraId="6CEA0D7B" w14:textId="1241122F" w:rsidR="00FB3665" w:rsidRDefault="00FB3665" w:rsidP="00FB3665">
      <w:pPr>
        <w:pStyle w:val="Code"/>
        <w:ind w:firstLine="220"/>
        <w:rPr>
          <w:ins w:id="1597" w:author="Ronald Tse" w:date="2017-11-30T01:03:00Z"/>
        </w:rPr>
      </w:pPr>
      <w:ins w:id="1598" w:author="Ronald Tse" w:date="2017-11-30T01:03:00Z">
        <w:r>
          <w:t>id: streetAddress</w:t>
        </w:r>
        <w:r>
          <w:t>,</w:t>
        </w:r>
      </w:ins>
    </w:p>
    <w:p w14:paraId="6A1429E8" w14:textId="2F2C2338" w:rsidR="00FB3665" w:rsidRDefault="00FB3665" w:rsidP="00FB3665">
      <w:pPr>
        <w:pStyle w:val="Code"/>
        <w:ind w:firstLine="220"/>
        <w:rPr>
          <w:ins w:id="1599" w:author="Ronald Tse" w:date="2017-11-30T01:03:00Z"/>
        </w:rPr>
      </w:pPr>
      <w:ins w:id="1600" w:author="Ronald Tse" w:date="2017-11-30T01:04:00Z">
        <w:r>
          <w:t>description: A typical street address,</w:t>
        </w:r>
      </w:ins>
    </w:p>
    <w:p w14:paraId="53EA5FE5" w14:textId="0E062BB0" w:rsidR="00FB3665" w:rsidRDefault="00FB3665" w:rsidP="00FB3665">
      <w:pPr>
        <w:pStyle w:val="Code"/>
        <w:ind w:firstLine="220"/>
        <w:rPr>
          <w:ins w:id="1601" w:author="Ronald Tse" w:date="2017-11-30T01:04:00Z"/>
        </w:rPr>
        <w:pPrChange w:id="1602" w:author="Ronald Tse" w:date="2017-11-30T01:03:00Z">
          <w:pPr/>
        </w:pPrChange>
      </w:pPr>
      <w:ins w:id="1603" w:author="Ronald Tse" w:date="2017-11-30T01:04:00Z">
        <w:r>
          <w:t>addressComponents: [ ... ],</w:t>
        </w:r>
      </w:ins>
    </w:p>
    <w:p w14:paraId="51473F73" w14:textId="4246AF7F" w:rsidR="00FB3665" w:rsidRDefault="00FB3665" w:rsidP="00FB3665">
      <w:pPr>
        <w:pStyle w:val="Code"/>
        <w:ind w:firstLine="220"/>
        <w:rPr>
          <w:ins w:id="1604" w:author="Ronald Tse" w:date="2017-11-30T01:03:00Z"/>
        </w:rPr>
        <w:pPrChange w:id="1605" w:author="Ronald Tse" w:date="2017-11-30T01:03:00Z">
          <w:pPr/>
        </w:pPrChange>
      </w:pPr>
      <w:ins w:id="1606" w:author="Ronald Tse" w:date="2017-11-30T01:04:00Z">
        <w:r>
          <w:t>displayTemplate: { ... },</w:t>
        </w:r>
      </w:ins>
    </w:p>
    <w:p w14:paraId="3A7AE94E" w14:textId="137FB175" w:rsidR="00FB3665" w:rsidRDefault="00FB3665" w:rsidP="00FB3665">
      <w:pPr>
        <w:pStyle w:val="Code"/>
        <w:ind w:firstLine="220"/>
        <w:rPr>
          <w:ins w:id="1607" w:author="Ronald Tse" w:date="2017-11-30T01:04:00Z"/>
        </w:rPr>
      </w:pPr>
      <w:ins w:id="1608" w:author="Ronald Tse" w:date="2017-11-30T01:04:00Z">
        <w:r>
          <w:t>input</w:t>
        </w:r>
        <w:r>
          <w:t>Template: { ... },</w:t>
        </w:r>
      </w:ins>
    </w:p>
    <w:p w14:paraId="10A2F9E2" w14:textId="5759187C" w:rsidR="00FB3665" w:rsidRDefault="00FB3665" w:rsidP="00FB3665">
      <w:pPr>
        <w:pStyle w:val="Code"/>
        <w:rPr>
          <w:ins w:id="1609" w:author="Ronald Tse" w:date="2017-11-30T01:03:00Z"/>
        </w:rPr>
        <w:pPrChange w:id="1610" w:author="Ronald Tse" w:date="2017-11-30T01:03:00Z">
          <w:pPr/>
        </w:pPrChange>
      </w:pPr>
      <w:ins w:id="1611" w:author="Ronald Tse" w:date="2017-11-30T01:03:00Z">
        <w:r>
          <w:t>}</w:t>
        </w:r>
      </w:ins>
    </w:p>
    <w:p w14:paraId="23EB9833" w14:textId="315761CA" w:rsidR="007B01F6" w:rsidRPr="007B01F6" w:rsidRDefault="007B01F6" w:rsidP="007B01F6">
      <w:pPr>
        <w:rPr>
          <w:ins w:id="1612" w:author="Ronald Tse" w:date="2017-11-30T00:53:00Z"/>
          <w:lang w:eastAsia="ja-JP"/>
        </w:rPr>
      </w:pPr>
    </w:p>
    <w:p w14:paraId="5EFDE232" w14:textId="77777777" w:rsidR="007B01F6" w:rsidRPr="00C30010" w:rsidRDefault="007B01F6" w:rsidP="00C30010">
      <w:pPr>
        <w:pStyle w:val="a2"/>
        <w:rPr>
          <w:ins w:id="1613" w:author="Ronald Tse" w:date="2017-11-30T00:53:00Z"/>
        </w:rPr>
        <w:pPrChange w:id="1614" w:author="Ronald Tse" w:date="2017-11-30T01:01:00Z">
          <w:pPr>
            <w:numPr>
              <w:ilvl w:val="2"/>
              <w:numId w:val="6"/>
            </w:numPr>
            <w:tabs>
              <w:tab w:val="num" w:pos="720"/>
            </w:tabs>
          </w:pPr>
        </w:pPrChange>
      </w:pPr>
      <w:ins w:id="1615" w:author="Ronald Tse" w:date="2017-11-30T00:53:00Z">
        <w:r w:rsidRPr="00C30010">
          <w:t>User Defined Data Types</w:t>
        </w:r>
      </w:ins>
    </w:p>
    <w:p w14:paraId="6CC2BB4C" w14:textId="21E1F05A" w:rsidR="00FB3665" w:rsidRDefault="00FB3665" w:rsidP="00FB3665">
      <w:pPr>
        <w:pStyle w:val="Code"/>
        <w:rPr>
          <w:ins w:id="1616" w:author="Ronald Tse" w:date="2017-11-30T01:08:00Z"/>
        </w:rPr>
      </w:pPr>
      <w:ins w:id="1617" w:author="Ronald Tse" w:date="2017-11-30T01:05:00Z">
        <w:r>
          <w:t>dataTypes</w:t>
        </w:r>
        <w:r>
          <w:t>: {</w:t>
        </w:r>
        <w:r>
          <w:t>[</w:t>
        </w:r>
      </w:ins>
    </w:p>
    <w:p w14:paraId="4601F64F" w14:textId="167703AF" w:rsidR="00A7560F" w:rsidRDefault="00A7560F" w:rsidP="00FB3665">
      <w:pPr>
        <w:pStyle w:val="Code"/>
        <w:rPr>
          <w:ins w:id="1618" w:author="Ronald Tse" w:date="2017-11-30T01:05:00Z"/>
        </w:rPr>
      </w:pPr>
      <w:ins w:id="1619" w:author="Ronald Tse" w:date="2017-11-30T01:08:00Z">
        <w:r>
          <w:t xml:space="preserve">  name: addressNumberValue,</w:t>
        </w:r>
      </w:ins>
    </w:p>
    <w:p w14:paraId="05983BF6" w14:textId="05853208" w:rsidR="00FB3665" w:rsidRDefault="00FB3665" w:rsidP="00FB3665">
      <w:pPr>
        <w:pStyle w:val="Code"/>
        <w:ind w:firstLine="220"/>
        <w:rPr>
          <w:ins w:id="1620" w:author="Ronald Tse" w:date="2017-11-30T01:05:00Z"/>
        </w:rPr>
      </w:pPr>
      <w:ins w:id="1621" w:author="Ronald Tse" w:date="2017-11-30T01:05:00Z">
        <w:r>
          <w:t>coreType</w:t>
        </w:r>
        <w:r>
          <w:t>:</w:t>
        </w:r>
        <w:r>
          <w:t xml:space="preserve"> </w:t>
        </w:r>
      </w:ins>
      <w:ins w:id="1622" w:author="Ronald Tse" w:date="2017-11-30T01:06:00Z">
        <w:r>
          <w:t>Integer</w:t>
        </w:r>
      </w:ins>
      <w:ins w:id="1623" w:author="Ronald Tse" w:date="2017-11-30T01:05:00Z">
        <w:r>
          <w:t>,</w:t>
        </w:r>
      </w:ins>
    </w:p>
    <w:p w14:paraId="26E2B947" w14:textId="37E25195" w:rsidR="00FB3665" w:rsidRDefault="00FB3665" w:rsidP="00FB3665">
      <w:pPr>
        <w:pStyle w:val="Code"/>
        <w:ind w:firstLine="220"/>
        <w:rPr>
          <w:ins w:id="1624" w:author="Ronald Tse" w:date="2017-11-30T01:05:00Z"/>
        </w:rPr>
      </w:pPr>
      <w:ins w:id="1625" w:author="Ronald Tse" w:date="2017-11-30T01:06:00Z">
        <w:r>
          <w:t>constraints</w:t>
        </w:r>
      </w:ins>
      <w:ins w:id="1626" w:author="Ronald Tse" w:date="2017-11-30T01:05:00Z">
        <w:r>
          <w:t>: [ ... ],</w:t>
        </w:r>
      </w:ins>
    </w:p>
    <w:p w14:paraId="354D2CF6" w14:textId="1C3CA288" w:rsidR="00FB3665" w:rsidRPr="007B01F6" w:rsidRDefault="00FB3665" w:rsidP="00FB3665">
      <w:pPr>
        <w:pStyle w:val="Code"/>
        <w:rPr>
          <w:ins w:id="1627" w:author="Ronald Tse" w:date="2017-11-30T00:53:00Z"/>
        </w:rPr>
        <w:pPrChange w:id="1628" w:author="Ronald Tse" w:date="2017-11-30T01:06:00Z">
          <w:pPr/>
        </w:pPrChange>
      </w:pPr>
      <w:ins w:id="1629" w:author="Ronald Tse" w:date="2017-11-30T01:05:00Z">
        <w:r>
          <w:t>])</w:t>
        </w:r>
      </w:ins>
    </w:p>
    <w:p w14:paraId="50C7A55C" w14:textId="12768779" w:rsidR="007B01F6" w:rsidRPr="007B01F6" w:rsidRDefault="007B01F6" w:rsidP="007B01F6">
      <w:pPr>
        <w:rPr>
          <w:ins w:id="1630" w:author="Ronald Tse" w:date="2017-11-30T00:53:00Z"/>
          <w:lang w:eastAsia="ja-JP"/>
        </w:rPr>
      </w:pPr>
    </w:p>
    <w:p w14:paraId="161FACD7" w14:textId="77777777" w:rsidR="007B01F6" w:rsidRPr="00C30010" w:rsidRDefault="007B01F6" w:rsidP="00C30010">
      <w:pPr>
        <w:pStyle w:val="a2"/>
        <w:rPr>
          <w:ins w:id="1631" w:author="Ronald Tse" w:date="2017-11-30T00:53:00Z"/>
        </w:rPr>
        <w:pPrChange w:id="1632" w:author="Ronald Tse" w:date="2017-11-30T01:01:00Z">
          <w:pPr>
            <w:numPr>
              <w:ilvl w:val="2"/>
              <w:numId w:val="6"/>
            </w:numPr>
            <w:tabs>
              <w:tab w:val="num" w:pos="720"/>
            </w:tabs>
          </w:pPr>
        </w:pPrChange>
      </w:pPr>
      <w:ins w:id="1633" w:author="Ronald Tse" w:date="2017-11-30T00:53:00Z">
        <w:r w:rsidRPr="00C30010">
          <w:t>Data Type Constraints</w:t>
        </w:r>
      </w:ins>
    </w:p>
    <w:p w14:paraId="305749E5" w14:textId="57B537F0" w:rsidR="00FB3665" w:rsidRPr="007B01F6" w:rsidRDefault="00FB3665" w:rsidP="00C30010">
      <w:pPr>
        <w:pStyle w:val="Code"/>
        <w:rPr>
          <w:ins w:id="1634" w:author="Ronald Tse" w:date="2017-11-30T00:53:00Z"/>
        </w:rPr>
        <w:pPrChange w:id="1635" w:author="Ronald Tse" w:date="2017-11-30T01:02:00Z">
          <w:pPr/>
        </w:pPrChange>
      </w:pPr>
      <w:ins w:id="1636" w:author="Ronald Tse" w:date="2017-11-30T01:06:00Z">
        <w:r>
          <w:t>constraints</w:t>
        </w:r>
      </w:ins>
      <w:ins w:id="1637" w:author="Ronald Tse" w:date="2017-11-30T00:53:00Z">
        <w:r>
          <w:t>: [</w:t>
        </w:r>
      </w:ins>
      <w:ins w:id="1638" w:author="Ronald Tse" w:date="2017-11-30T01:06:00Z">
        <w:r>
          <w:t>{</w:t>
        </w:r>
      </w:ins>
    </w:p>
    <w:p w14:paraId="21EC6C5A" w14:textId="6F30C67B" w:rsidR="007B01F6" w:rsidRPr="007B01F6" w:rsidRDefault="00FB3665" w:rsidP="00C30010">
      <w:pPr>
        <w:pStyle w:val="Code"/>
        <w:rPr>
          <w:ins w:id="1639" w:author="Ronald Tse" w:date="2017-11-30T00:53:00Z"/>
        </w:rPr>
        <w:pPrChange w:id="1640" w:author="Ronald Tse" w:date="2017-11-30T01:02:00Z">
          <w:pPr/>
        </w:pPrChange>
      </w:pPr>
      <w:ins w:id="1641" w:author="Ronald Tse" w:date="2017-11-30T00:53:00Z">
        <w:r>
          <w:t xml:space="preserve">  </w:t>
        </w:r>
        <w:r w:rsidR="007B01F6" w:rsidRPr="007B01F6">
          <w:t>maxValue: 10000,</w:t>
        </w:r>
      </w:ins>
    </w:p>
    <w:p w14:paraId="060574CB" w14:textId="298400EC" w:rsidR="007B01F6" w:rsidRPr="007B01F6" w:rsidRDefault="007B01F6" w:rsidP="00C30010">
      <w:pPr>
        <w:pStyle w:val="Code"/>
        <w:rPr>
          <w:ins w:id="1642" w:author="Ronald Tse" w:date="2017-11-30T00:53:00Z"/>
        </w:rPr>
        <w:pPrChange w:id="1643" w:author="Ronald Tse" w:date="2017-11-30T01:02:00Z">
          <w:pPr/>
        </w:pPrChange>
      </w:pPr>
      <w:ins w:id="1644" w:author="Ronald Tse" w:date="2017-11-30T00:53:00Z">
        <w:r w:rsidRPr="007B01F6">
          <w:t xml:space="preserve">  minValue: 1,</w:t>
        </w:r>
      </w:ins>
    </w:p>
    <w:p w14:paraId="1A5E36C9" w14:textId="0368ED6A" w:rsidR="007B01F6" w:rsidRPr="007B01F6" w:rsidRDefault="007B01F6" w:rsidP="00C30010">
      <w:pPr>
        <w:pStyle w:val="Code"/>
        <w:rPr>
          <w:ins w:id="1645" w:author="Ronald Tse" w:date="2017-11-30T00:53:00Z"/>
        </w:rPr>
        <w:pPrChange w:id="1646" w:author="Ronald Tse" w:date="2017-11-30T01:02:00Z">
          <w:pPr/>
        </w:pPrChange>
      </w:pPr>
      <w:ins w:id="1647" w:author="Ronald Tse" w:date="2017-11-30T00:53:00Z">
        <w:r w:rsidRPr="007B01F6">
          <w:t>}</w:t>
        </w:r>
      </w:ins>
      <w:ins w:id="1648" w:author="Ronald Tse" w:date="2017-11-30T01:06:00Z">
        <w:r w:rsidR="00FB3665">
          <w:t>]</w:t>
        </w:r>
      </w:ins>
    </w:p>
    <w:p w14:paraId="1A0690BD" w14:textId="77777777" w:rsidR="007B01F6" w:rsidRPr="007B01F6" w:rsidRDefault="007B01F6" w:rsidP="007B01F6">
      <w:pPr>
        <w:rPr>
          <w:ins w:id="1649" w:author="Ronald Tse" w:date="2017-11-30T00:53:00Z"/>
          <w:lang w:eastAsia="ja-JP"/>
        </w:rPr>
      </w:pPr>
    </w:p>
    <w:p w14:paraId="08EB710A" w14:textId="77777777" w:rsidR="007B01F6" w:rsidRPr="007B01F6" w:rsidRDefault="007B01F6" w:rsidP="00C30010">
      <w:pPr>
        <w:pStyle w:val="a2"/>
        <w:rPr>
          <w:ins w:id="1650" w:author="Ronald Tse" w:date="2017-11-30T00:53:00Z"/>
        </w:rPr>
        <w:pPrChange w:id="1651" w:author="Ronald Tse" w:date="2017-11-30T01:02:00Z">
          <w:pPr>
            <w:numPr>
              <w:ilvl w:val="1"/>
              <w:numId w:val="1"/>
            </w:numPr>
          </w:pPr>
        </w:pPrChange>
      </w:pPr>
      <w:ins w:id="1652" w:author="Ronald Tse" w:date="2017-11-30T00:53:00Z">
        <w:r w:rsidRPr="007B01F6">
          <w:t>AddressComponentDescription</w:t>
        </w:r>
      </w:ins>
    </w:p>
    <w:p w14:paraId="68AE3AD1" w14:textId="51123B7F" w:rsidR="007B01F6" w:rsidRDefault="00836F8B" w:rsidP="00C30010">
      <w:pPr>
        <w:pStyle w:val="Code"/>
        <w:rPr>
          <w:ins w:id="1653" w:author="Ronald Tse" w:date="2017-11-30T01:07:00Z"/>
        </w:rPr>
        <w:pPrChange w:id="1654" w:author="Ronald Tse" w:date="2017-11-30T01:02:00Z">
          <w:pPr/>
        </w:pPrChange>
      </w:pPr>
      <w:ins w:id="1655" w:author="Ronald Tse" w:date="2017-11-30T00:53:00Z">
        <w:r>
          <w:t>addressComponentDescription</w:t>
        </w:r>
        <w:r w:rsidR="007B01F6" w:rsidRPr="007B01F6">
          <w:t>: {</w:t>
        </w:r>
      </w:ins>
    </w:p>
    <w:p w14:paraId="063B8E6C" w14:textId="65D9A7DA" w:rsidR="00836F8B" w:rsidRDefault="00836F8B" w:rsidP="00836F8B">
      <w:pPr>
        <w:pStyle w:val="Code"/>
        <w:ind w:firstLine="220"/>
        <w:rPr>
          <w:ins w:id="1656" w:author="Ronald Tse" w:date="2017-11-30T01:07:00Z"/>
        </w:rPr>
        <w:pPrChange w:id="1657" w:author="Ronald Tse" w:date="2017-11-30T01:07:00Z">
          <w:pPr/>
        </w:pPrChange>
      </w:pPr>
      <w:ins w:id="1658" w:author="Ronald Tse" w:date="2017-11-30T01:07:00Z">
        <w:r>
          <w:t>key: addressNumber,</w:t>
        </w:r>
      </w:ins>
    </w:p>
    <w:p w14:paraId="26808BBC" w14:textId="477C4E1E" w:rsidR="00836F8B" w:rsidRDefault="00836F8B" w:rsidP="00836F8B">
      <w:pPr>
        <w:pStyle w:val="Code"/>
        <w:ind w:firstLine="220"/>
        <w:rPr>
          <w:ins w:id="1659" w:author="Ronald Tse" w:date="2017-11-30T01:07:00Z"/>
        </w:rPr>
        <w:pPrChange w:id="1660" w:author="Ronald Tse" w:date="2017-11-30T01:07:00Z">
          <w:pPr/>
        </w:pPrChange>
      </w:pPr>
      <w:ins w:id="1661" w:author="Ronald Tse" w:date="2017-11-30T01:07:00Z">
        <w:r>
          <w:t>description: Street number,</w:t>
        </w:r>
      </w:ins>
    </w:p>
    <w:p w14:paraId="04FF0C02" w14:textId="0AE6FF08" w:rsidR="00836F8B" w:rsidRDefault="00836F8B" w:rsidP="00836F8B">
      <w:pPr>
        <w:pStyle w:val="Code"/>
        <w:ind w:firstLine="220"/>
        <w:rPr>
          <w:ins w:id="1662" w:author="Ronald Tse" w:date="2017-11-30T01:08:00Z"/>
        </w:rPr>
        <w:pPrChange w:id="1663" w:author="Ronald Tse" w:date="2017-11-30T01:07:00Z">
          <w:pPr/>
        </w:pPrChange>
      </w:pPr>
      <w:ins w:id="1664" w:author="Ronald Tse" w:date="2017-11-30T01:08:00Z">
        <w:r>
          <w:t xml:space="preserve">datatype: </w:t>
        </w:r>
        <w:r w:rsidR="00A7560F">
          <w:t>addressNumberValue</w:t>
        </w:r>
      </w:ins>
    </w:p>
    <w:p w14:paraId="5AD286D5" w14:textId="598B8AAB" w:rsidR="00A7560F" w:rsidRPr="007B01F6" w:rsidRDefault="00A7560F" w:rsidP="00A7560F">
      <w:pPr>
        <w:pStyle w:val="Code"/>
        <w:rPr>
          <w:ins w:id="1665" w:author="Ronald Tse" w:date="2017-11-30T00:53:00Z"/>
        </w:rPr>
        <w:pPrChange w:id="1666" w:author="Ronald Tse" w:date="2017-11-30T01:08:00Z">
          <w:pPr/>
        </w:pPrChange>
      </w:pPr>
      <w:ins w:id="1667" w:author="Ronald Tse" w:date="2017-11-30T01:08:00Z">
        <w:r>
          <w:t>}</w:t>
        </w:r>
      </w:ins>
    </w:p>
    <w:p w14:paraId="6C82A259" w14:textId="77777777" w:rsidR="007B01F6" w:rsidRPr="007B01F6" w:rsidRDefault="007B01F6" w:rsidP="007B01F6">
      <w:pPr>
        <w:rPr>
          <w:ins w:id="1668" w:author="Ronald Tse" w:date="2017-11-30T00:53:00Z"/>
          <w:lang w:eastAsia="ja-JP"/>
        </w:rPr>
      </w:pPr>
    </w:p>
    <w:p w14:paraId="6A9B0FB7" w14:textId="77777777" w:rsidR="007B01F6" w:rsidRPr="007B01F6" w:rsidRDefault="007B01F6" w:rsidP="00C30010">
      <w:pPr>
        <w:pStyle w:val="a2"/>
        <w:rPr>
          <w:ins w:id="1669" w:author="Ronald Tse" w:date="2017-11-30T00:53:00Z"/>
        </w:rPr>
        <w:pPrChange w:id="1670" w:author="Ronald Tse" w:date="2017-11-30T01:02:00Z">
          <w:pPr>
            <w:numPr>
              <w:ilvl w:val="1"/>
              <w:numId w:val="1"/>
            </w:numPr>
          </w:pPr>
        </w:pPrChange>
      </w:pPr>
      <w:ins w:id="1671" w:author="Ronald Tse" w:date="2017-11-30T00:53:00Z">
        <w:r w:rsidRPr="007B01F6">
          <w:t>AddressInstance</w:t>
        </w:r>
      </w:ins>
    </w:p>
    <w:p w14:paraId="6361515D" w14:textId="61DB4E10" w:rsidR="00B826DC" w:rsidRDefault="00B826DC" w:rsidP="00B826DC">
      <w:pPr>
        <w:pStyle w:val="Code"/>
        <w:rPr>
          <w:ins w:id="1672" w:author="Ronald Tse" w:date="2017-11-30T01:09:00Z"/>
        </w:rPr>
      </w:pPr>
      <w:ins w:id="1673" w:author="Ronald Tse" w:date="2017-11-30T01:09:00Z">
        <w:r>
          <w:t>address</w:t>
        </w:r>
        <w:r>
          <w:t>Instance</w:t>
        </w:r>
        <w:r w:rsidRPr="007B01F6">
          <w:t>: {</w:t>
        </w:r>
      </w:ins>
    </w:p>
    <w:p w14:paraId="277B478F" w14:textId="196B6610" w:rsidR="00B826DC" w:rsidRDefault="00B826DC" w:rsidP="00B826DC">
      <w:pPr>
        <w:pStyle w:val="Code"/>
        <w:ind w:firstLine="220"/>
        <w:rPr>
          <w:ins w:id="1674" w:author="Ronald Tse" w:date="2017-11-30T01:09:00Z"/>
        </w:rPr>
      </w:pPr>
      <w:ins w:id="1675" w:author="Ronald Tse" w:date="2017-11-30T01:09:00Z">
        <w:r>
          <w:lastRenderedPageBreak/>
          <w:t>profileId</w:t>
        </w:r>
        <w:r>
          <w:t xml:space="preserve">: </w:t>
        </w:r>
        <w:r>
          <w:t>https://standards.iso.org/19160/-6/profiles/uk.adp</w:t>
        </w:r>
        <w:r>
          <w:t>,</w:t>
        </w:r>
      </w:ins>
    </w:p>
    <w:p w14:paraId="3F750C92" w14:textId="268A3385" w:rsidR="00B826DC" w:rsidRDefault="00B826DC" w:rsidP="00B826DC">
      <w:pPr>
        <w:pStyle w:val="Code"/>
        <w:ind w:firstLine="220"/>
        <w:rPr>
          <w:ins w:id="1676" w:author="Ronald Tse" w:date="2017-11-30T01:09:00Z"/>
        </w:rPr>
      </w:pPr>
      <w:ins w:id="1677" w:author="Ronald Tse" w:date="2017-11-30T01:09:00Z">
        <w:r>
          <w:t>components</w:t>
        </w:r>
        <w:r>
          <w:t>:</w:t>
        </w:r>
        <w:r>
          <w:t xml:space="preserve"> [ ... ]</w:t>
        </w:r>
        <w:r>
          <w:t>,</w:t>
        </w:r>
      </w:ins>
    </w:p>
    <w:p w14:paraId="08700BCB" w14:textId="7CAD76DE" w:rsidR="00B826DC" w:rsidRDefault="00B826DC" w:rsidP="00B826DC">
      <w:pPr>
        <w:pStyle w:val="Code"/>
        <w:ind w:firstLine="220"/>
        <w:rPr>
          <w:ins w:id="1678" w:author="Ronald Tse" w:date="2017-11-30T01:10:00Z"/>
        </w:rPr>
      </w:pPr>
      <w:ins w:id="1679" w:author="Ronald Tse" w:date="2017-11-30T01:10:00Z">
        <w:r>
          <w:t>signature</w:t>
        </w:r>
      </w:ins>
      <w:ins w:id="1680" w:author="Ronald Tse" w:date="2017-11-30T01:09:00Z">
        <w:r>
          <w:t xml:space="preserve">: </w:t>
        </w:r>
      </w:ins>
      <w:ins w:id="1681" w:author="Ronald Tse" w:date="2017-11-30T01:10:00Z">
        <w:r>
          <w:t xml:space="preserve">{ </w:t>
        </w:r>
        <w:r>
          <w:t xml:space="preserve">... </w:t>
        </w:r>
        <w:r>
          <w:t>},</w:t>
        </w:r>
      </w:ins>
    </w:p>
    <w:p w14:paraId="20F26081" w14:textId="2EEFBC2F" w:rsidR="00B826DC" w:rsidRDefault="00B826DC" w:rsidP="00B826DC">
      <w:pPr>
        <w:pStyle w:val="Code"/>
        <w:ind w:firstLine="220"/>
        <w:rPr>
          <w:ins w:id="1682" w:author="Ronald Tse" w:date="2017-11-30T01:09:00Z"/>
        </w:rPr>
      </w:pPr>
      <w:ins w:id="1683" w:author="Ronald Tse" w:date="2017-11-30T01:10:00Z">
        <w:r>
          <w:t>cap</w:t>
        </w:r>
        <w:r>
          <w:t>: [ ... ]</w:t>
        </w:r>
      </w:ins>
    </w:p>
    <w:p w14:paraId="4D811A8D" w14:textId="77777777" w:rsidR="00B826DC" w:rsidRPr="007B01F6" w:rsidRDefault="00B826DC" w:rsidP="00B826DC">
      <w:pPr>
        <w:pStyle w:val="Code"/>
        <w:rPr>
          <w:ins w:id="1684" w:author="Ronald Tse" w:date="2017-11-30T01:09:00Z"/>
        </w:rPr>
      </w:pPr>
      <w:ins w:id="1685" w:author="Ronald Tse" w:date="2017-11-30T01:09:00Z">
        <w:r>
          <w:t>}</w:t>
        </w:r>
      </w:ins>
    </w:p>
    <w:p w14:paraId="6EA7056A" w14:textId="77777777" w:rsidR="00B826DC" w:rsidRPr="007B01F6" w:rsidRDefault="00B826DC" w:rsidP="007B01F6">
      <w:pPr>
        <w:rPr>
          <w:ins w:id="1686" w:author="Ronald Tse" w:date="2017-11-30T00:53:00Z"/>
          <w:lang w:eastAsia="ja-JP"/>
        </w:rPr>
      </w:pPr>
    </w:p>
    <w:p w14:paraId="427C94F4" w14:textId="77777777" w:rsidR="007B01F6" w:rsidRPr="007B01F6" w:rsidRDefault="007B01F6" w:rsidP="00C30010">
      <w:pPr>
        <w:pStyle w:val="a2"/>
        <w:rPr>
          <w:ins w:id="1687" w:author="Ronald Tse" w:date="2017-11-30T00:53:00Z"/>
        </w:rPr>
        <w:pPrChange w:id="1688" w:author="Ronald Tse" w:date="2017-11-30T01:00:00Z">
          <w:pPr>
            <w:numPr>
              <w:ilvl w:val="1"/>
              <w:numId w:val="1"/>
            </w:numPr>
          </w:pPr>
        </w:pPrChange>
      </w:pPr>
      <w:ins w:id="1689" w:author="Ronald Tse" w:date="2017-11-30T00:53:00Z">
        <w:r w:rsidRPr="007B01F6">
          <w:t>AddressComponentInstance</w:t>
        </w:r>
      </w:ins>
    </w:p>
    <w:p w14:paraId="15755E3C" w14:textId="106CD410" w:rsidR="00B826DC" w:rsidRDefault="00B826DC" w:rsidP="00B826DC">
      <w:pPr>
        <w:pStyle w:val="Code"/>
        <w:rPr>
          <w:ins w:id="1690" w:author="Ronald Tse" w:date="2017-11-30T01:10:00Z"/>
        </w:rPr>
      </w:pPr>
      <w:ins w:id="1691" w:author="Ronald Tse" w:date="2017-11-30T01:10:00Z">
        <w:r>
          <w:t>addressComponent</w:t>
        </w:r>
      </w:ins>
      <w:ins w:id="1692" w:author="Ronald Tse" w:date="2017-11-30T01:11:00Z">
        <w:r>
          <w:t>Instance</w:t>
        </w:r>
      </w:ins>
      <w:ins w:id="1693" w:author="Ronald Tse" w:date="2017-11-30T01:10:00Z">
        <w:r w:rsidRPr="007B01F6">
          <w:t>: {</w:t>
        </w:r>
      </w:ins>
    </w:p>
    <w:p w14:paraId="52ACDE77" w14:textId="60F5A93E" w:rsidR="00B826DC" w:rsidRDefault="00B826DC" w:rsidP="00B826DC">
      <w:pPr>
        <w:pStyle w:val="Code"/>
        <w:ind w:firstLine="220"/>
        <w:rPr>
          <w:ins w:id="1694" w:author="Ronald Tse" w:date="2017-11-30T01:10:00Z"/>
        </w:rPr>
      </w:pPr>
      <w:ins w:id="1695" w:author="Ronald Tse" w:date="2017-11-30T01:11:00Z">
        <w:r>
          <w:t>type</w:t>
        </w:r>
      </w:ins>
      <w:ins w:id="1696" w:author="Ronald Tse" w:date="2017-11-30T01:10:00Z">
        <w:r>
          <w:t xml:space="preserve">: </w:t>
        </w:r>
      </w:ins>
      <w:ins w:id="1697" w:author="Ronald Tse" w:date="2017-11-30T01:11:00Z">
        <w:r>
          <w:t>addressNumber</w:t>
        </w:r>
      </w:ins>
      <w:ins w:id="1698" w:author="Ronald Tse" w:date="2017-11-30T01:10:00Z">
        <w:r>
          <w:t>,</w:t>
        </w:r>
      </w:ins>
    </w:p>
    <w:p w14:paraId="3019F657" w14:textId="2235106C" w:rsidR="00B826DC" w:rsidRDefault="00B826DC" w:rsidP="00B826DC">
      <w:pPr>
        <w:pStyle w:val="Code"/>
        <w:ind w:firstLine="220"/>
        <w:rPr>
          <w:ins w:id="1699" w:author="Ronald Tse" w:date="2017-11-30T01:10:00Z"/>
        </w:rPr>
      </w:pPr>
      <w:ins w:id="1700" w:author="Ronald Tse" w:date="2017-11-30T01:11:00Z">
        <w:r>
          <w:t>values</w:t>
        </w:r>
      </w:ins>
      <w:ins w:id="1701" w:author="Ronald Tse" w:date="2017-11-30T01:10:00Z">
        <w:r>
          <w:t xml:space="preserve">: </w:t>
        </w:r>
      </w:ins>
      <w:ins w:id="1702" w:author="Ronald Tse" w:date="2017-11-30T01:11:00Z">
        <w:r>
          <w:t>[ 1001 ]</w:t>
        </w:r>
      </w:ins>
    </w:p>
    <w:p w14:paraId="6F0C336E" w14:textId="77777777" w:rsidR="00B826DC" w:rsidRPr="007B01F6" w:rsidRDefault="00B826DC" w:rsidP="00B826DC">
      <w:pPr>
        <w:pStyle w:val="Code"/>
        <w:rPr>
          <w:ins w:id="1703" w:author="Ronald Tse" w:date="2017-11-30T01:10:00Z"/>
        </w:rPr>
      </w:pPr>
      <w:ins w:id="1704" w:author="Ronald Tse" w:date="2017-11-30T01:10:00Z">
        <w:r>
          <w:t>}</w:t>
        </w:r>
      </w:ins>
    </w:p>
    <w:p w14:paraId="2C52E397" w14:textId="77777777" w:rsidR="00B826DC" w:rsidRPr="007B01F6" w:rsidRDefault="00B826DC" w:rsidP="007B01F6">
      <w:pPr>
        <w:rPr>
          <w:ins w:id="1705" w:author="Ronald Tse" w:date="2017-11-30T00:53:00Z"/>
          <w:lang w:eastAsia="ja-JP"/>
        </w:rPr>
      </w:pPr>
    </w:p>
    <w:p w14:paraId="41A2E976" w14:textId="77777777" w:rsidR="007B01F6" w:rsidRPr="007B01F6" w:rsidRDefault="007B01F6" w:rsidP="00C30010">
      <w:pPr>
        <w:pStyle w:val="a2"/>
        <w:rPr>
          <w:ins w:id="1706" w:author="Ronald Tse" w:date="2017-11-30T00:53:00Z"/>
        </w:rPr>
        <w:pPrChange w:id="1707" w:author="Ronald Tse" w:date="2017-11-30T01:00:00Z">
          <w:pPr>
            <w:numPr>
              <w:ilvl w:val="1"/>
              <w:numId w:val="1"/>
            </w:numPr>
          </w:pPr>
        </w:pPrChange>
      </w:pPr>
      <w:ins w:id="1708" w:author="Ronald Tse" w:date="2017-11-30T00:53:00Z">
        <w:r w:rsidRPr="007B01F6">
          <w:t>AddressCapability</w:t>
        </w:r>
      </w:ins>
    </w:p>
    <w:p w14:paraId="421DFC45" w14:textId="1D9429AE" w:rsidR="00B826DC" w:rsidRDefault="00B826DC" w:rsidP="00B826DC">
      <w:pPr>
        <w:pStyle w:val="Code"/>
        <w:rPr>
          <w:ins w:id="1709" w:author="Ronald Tse" w:date="2017-11-30T01:10:00Z"/>
        </w:rPr>
      </w:pPr>
      <w:ins w:id="1710" w:author="Ronald Tse" w:date="2017-11-30T01:10:00Z">
        <w:r>
          <w:t>addressC</w:t>
        </w:r>
      </w:ins>
      <w:ins w:id="1711" w:author="Ronald Tse" w:date="2017-11-30T01:11:00Z">
        <w:r>
          <w:t>apability</w:t>
        </w:r>
      </w:ins>
      <w:ins w:id="1712" w:author="Ronald Tse" w:date="2017-11-30T01:10:00Z">
        <w:r w:rsidRPr="007B01F6">
          <w:t>: {</w:t>
        </w:r>
      </w:ins>
    </w:p>
    <w:p w14:paraId="1363BFE8" w14:textId="3768FF6D" w:rsidR="00B826DC" w:rsidRDefault="00B826DC" w:rsidP="00B826DC">
      <w:pPr>
        <w:pStyle w:val="Code"/>
        <w:ind w:firstLine="220"/>
        <w:rPr>
          <w:ins w:id="1713" w:author="Ronald Tse" w:date="2017-11-30T01:10:00Z"/>
        </w:rPr>
      </w:pPr>
      <w:ins w:id="1714" w:author="Ronald Tse" w:date="2017-11-30T01:12:00Z">
        <w:r>
          <w:t>capability</w:t>
        </w:r>
      </w:ins>
      <w:ins w:id="1715" w:author="Ronald Tse" w:date="2017-11-30T01:10:00Z">
        <w:r>
          <w:t xml:space="preserve">: </w:t>
        </w:r>
      </w:ins>
      <w:ins w:id="1716" w:author="Ronald Tse" w:date="2017-11-30T01:12:00Z">
        <w:r>
          <w:t>https://standards.iso.org/19160/-6/capabilities/specified</w:t>
        </w:r>
      </w:ins>
      <w:ins w:id="1717" w:author="Ronald Tse" w:date="2017-11-30T01:10:00Z">
        <w:r>
          <w:t>,</w:t>
        </w:r>
      </w:ins>
    </w:p>
    <w:p w14:paraId="65B3B2A8" w14:textId="22E7605A" w:rsidR="00B826DC" w:rsidRDefault="00B826DC" w:rsidP="00B826DC">
      <w:pPr>
        <w:pStyle w:val="Code"/>
        <w:ind w:firstLine="220"/>
        <w:rPr>
          <w:ins w:id="1718" w:author="Ronald Tse" w:date="2017-11-30T01:10:00Z"/>
        </w:rPr>
      </w:pPr>
      <w:ins w:id="1719" w:author="Ronald Tse" w:date="2017-11-30T01:12:00Z">
        <w:r>
          <w:t>signature</w:t>
        </w:r>
      </w:ins>
      <w:ins w:id="1720" w:author="Ronald Tse" w:date="2017-11-30T01:10:00Z">
        <w:r>
          <w:t xml:space="preserve">: </w:t>
        </w:r>
      </w:ins>
      <w:ins w:id="1721" w:author="Ronald Tse" w:date="2017-11-30T01:12:00Z">
        <w:r>
          <w:t>[ ... ]</w:t>
        </w:r>
      </w:ins>
    </w:p>
    <w:p w14:paraId="073E5ECB" w14:textId="34238463" w:rsidR="007B01F6" w:rsidRPr="007B01F6" w:rsidRDefault="00B826DC" w:rsidP="00A205BC">
      <w:pPr>
        <w:pStyle w:val="Code"/>
        <w:rPr>
          <w:ins w:id="1722" w:author="Ronald Tse" w:date="2017-11-30T00:53:00Z"/>
        </w:rPr>
        <w:pPrChange w:id="1723" w:author="Ronald Tse" w:date="2017-11-30T01:12:00Z">
          <w:pPr/>
        </w:pPrChange>
      </w:pPr>
      <w:ins w:id="1724" w:author="Ronald Tse" w:date="2017-11-30T01:10:00Z">
        <w:r>
          <w:t>}</w:t>
        </w:r>
      </w:ins>
    </w:p>
    <w:p w14:paraId="7EC7496A" w14:textId="77777777" w:rsidR="007B01F6" w:rsidRPr="007B01F6" w:rsidRDefault="007B01F6" w:rsidP="00C30010">
      <w:pPr>
        <w:pStyle w:val="a2"/>
        <w:rPr>
          <w:ins w:id="1725" w:author="Ronald Tse" w:date="2017-11-30T00:53:00Z"/>
        </w:rPr>
        <w:pPrChange w:id="1726" w:author="Ronald Tse" w:date="2017-11-30T01:00:00Z">
          <w:pPr>
            <w:numPr>
              <w:ilvl w:val="1"/>
              <w:numId w:val="1"/>
            </w:numPr>
          </w:pPr>
        </w:pPrChange>
      </w:pPr>
      <w:ins w:id="1727" w:author="Ronald Tse" w:date="2017-11-30T00:53:00Z">
        <w:r w:rsidRPr="007B01F6">
          <w:t>Address Display Template (AddressDisplayTemplate)</w:t>
        </w:r>
      </w:ins>
    </w:p>
    <w:p w14:paraId="3E586623" w14:textId="77777777" w:rsidR="007B01F6" w:rsidRPr="007B01F6" w:rsidRDefault="007B01F6" w:rsidP="007B01F6">
      <w:pPr>
        <w:rPr>
          <w:ins w:id="1728" w:author="Ronald Tse" w:date="2017-11-30T00:53:00Z"/>
          <w:lang w:eastAsia="ja-JP"/>
        </w:rPr>
      </w:pPr>
      <w:ins w:id="1729" w:author="Ronald Tse" w:date="2017-11-30T00:53:00Z">
        <w:r w:rsidRPr="007B01F6">
          <w:rPr>
            <w:lang w:eastAsia="ja-JP"/>
          </w:rPr>
          <w:t>This section should be filled in.</w:t>
        </w:r>
      </w:ins>
    </w:p>
    <w:p w14:paraId="6FE766BB" w14:textId="70526A87" w:rsidR="00B826DC" w:rsidRDefault="00B826DC" w:rsidP="00B826DC">
      <w:pPr>
        <w:pStyle w:val="Code"/>
        <w:rPr>
          <w:ins w:id="1730" w:author="Ronald Tse" w:date="2017-11-30T01:10:00Z"/>
        </w:rPr>
      </w:pPr>
      <w:ins w:id="1731" w:author="Ronald Tse" w:date="2017-11-30T01:10:00Z">
        <w:r>
          <w:t>address</w:t>
        </w:r>
        <w:r>
          <w:t>DisplayTemplate</w:t>
        </w:r>
        <w:r w:rsidRPr="007B01F6">
          <w:t>: {</w:t>
        </w:r>
      </w:ins>
    </w:p>
    <w:p w14:paraId="23E02F3E" w14:textId="77777777" w:rsidR="00B826DC" w:rsidRDefault="00B826DC" w:rsidP="00B826DC">
      <w:pPr>
        <w:pStyle w:val="Code"/>
        <w:rPr>
          <w:ins w:id="1732" w:author="Ronald Tse" w:date="2017-11-30T01:10:00Z"/>
        </w:rPr>
      </w:pPr>
      <w:ins w:id="1733" w:author="Ronald Tse" w:date="2017-11-30T01:10:00Z">
        <w:r>
          <w:t>...</w:t>
        </w:r>
      </w:ins>
    </w:p>
    <w:p w14:paraId="1100E70B" w14:textId="6A8133C3" w:rsidR="00B826DC" w:rsidRPr="007B01F6" w:rsidRDefault="00B826DC" w:rsidP="00B826DC">
      <w:pPr>
        <w:pStyle w:val="Code"/>
        <w:rPr>
          <w:ins w:id="1734" w:author="Ronald Tse" w:date="2017-11-30T01:10:00Z"/>
        </w:rPr>
      </w:pPr>
      <w:ins w:id="1735" w:author="Ronald Tse" w:date="2017-11-30T01:10:00Z">
        <w:r>
          <w:t>}</w:t>
        </w:r>
      </w:ins>
    </w:p>
    <w:p w14:paraId="257AF710" w14:textId="4A65C094" w:rsidR="00B826DC" w:rsidRPr="007B01F6" w:rsidRDefault="00B826DC" w:rsidP="00B826DC">
      <w:pPr>
        <w:pStyle w:val="a2"/>
        <w:rPr>
          <w:ins w:id="1736" w:author="Ronald Tse" w:date="2017-11-30T01:10:00Z"/>
        </w:rPr>
      </w:pPr>
      <w:ins w:id="1737" w:author="Ronald Tse" w:date="2017-11-30T01:10:00Z">
        <w:r w:rsidRPr="007B01F6">
          <w:t xml:space="preserve">Address </w:t>
        </w:r>
      </w:ins>
      <w:ins w:id="1738" w:author="Ronald Tse" w:date="2017-11-30T01:11:00Z">
        <w:r>
          <w:t>Input</w:t>
        </w:r>
      </w:ins>
      <w:ins w:id="1739" w:author="Ronald Tse" w:date="2017-11-30T01:10:00Z">
        <w:r w:rsidRPr="007B01F6">
          <w:t xml:space="preserve"> Template (Address</w:t>
        </w:r>
      </w:ins>
      <w:ins w:id="1740" w:author="Ronald Tse" w:date="2017-11-30T01:11:00Z">
        <w:r>
          <w:t>Input</w:t>
        </w:r>
      </w:ins>
      <w:ins w:id="1741" w:author="Ronald Tse" w:date="2017-11-30T01:10:00Z">
        <w:r w:rsidRPr="007B01F6">
          <w:t>Template)</w:t>
        </w:r>
      </w:ins>
    </w:p>
    <w:p w14:paraId="7964EB23" w14:textId="77777777" w:rsidR="00B826DC" w:rsidRPr="007B01F6" w:rsidRDefault="00B826DC" w:rsidP="00B826DC">
      <w:pPr>
        <w:rPr>
          <w:ins w:id="1742" w:author="Ronald Tse" w:date="2017-11-30T01:10:00Z"/>
          <w:lang w:eastAsia="ja-JP"/>
        </w:rPr>
      </w:pPr>
      <w:ins w:id="1743" w:author="Ronald Tse" w:date="2017-11-30T01:10:00Z">
        <w:r w:rsidRPr="007B01F6">
          <w:rPr>
            <w:lang w:eastAsia="ja-JP"/>
          </w:rPr>
          <w:t>This section should be filled in.</w:t>
        </w:r>
      </w:ins>
    </w:p>
    <w:p w14:paraId="2F9DA51D" w14:textId="73742C81" w:rsidR="00B826DC" w:rsidRDefault="00B826DC" w:rsidP="00B826DC">
      <w:pPr>
        <w:pStyle w:val="Code"/>
        <w:rPr>
          <w:ins w:id="1744" w:author="Ronald Tse" w:date="2017-11-30T01:10:00Z"/>
        </w:rPr>
      </w:pPr>
      <w:ins w:id="1745" w:author="Ronald Tse" w:date="2017-11-30T01:10:00Z">
        <w:r>
          <w:t>address</w:t>
        </w:r>
      </w:ins>
      <w:ins w:id="1746" w:author="Ronald Tse" w:date="2017-11-30T01:11:00Z">
        <w:r>
          <w:t>Input</w:t>
        </w:r>
      </w:ins>
      <w:ins w:id="1747" w:author="Ronald Tse" w:date="2017-11-30T01:10:00Z">
        <w:r>
          <w:t>Template</w:t>
        </w:r>
        <w:r w:rsidRPr="007B01F6">
          <w:t>: {</w:t>
        </w:r>
      </w:ins>
    </w:p>
    <w:p w14:paraId="4DD405B4" w14:textId="77777777" w:rsidR="00B826DC" w:rsidRDefault="00B826DC" w:rsidP="00B826DC">
      <w:pPr>
        <w:pStyle w:val="Code"/>
        <w:rPr>
          <w:ins w:id="1748" w:author="Ronald Tse" w:date="2017-11-30T01:10:00Z"/>
        </w:rPr>
      </w:pPr>
      <w:ins w:id="1749" w:author="Ronald Tse" w:date="2017-11-30T01:10:00Z">
        <w:r>
          <w:t>...</w:t>
        </w:r>
      </w:ins>
    </w:p>
    <w:p w14:paraId="59EB9EC2" w14:textId="77777777" w:rsidR="00B826DC" w:rsidRPr="007B01F6" w:rsidRDefault="00B826DC" w:rsidP="00B826DC">
      <w:pPr>
        <w:pStyle w:val="Code"/>
        <w:rPr>
          <w:ins w:id="1750" w:author="Ronald Tse" w:date="2017-11-30T01:10:00Z"/>
        </w:rPr>
      </w:pPr>
      <w:ins w:id="1751" w:author="Ronald Tse" w:date="2017-11-30T01:10:00Z">
        <w:r>
          <w:t>}</w:t>
        </w:r>
      </w:ins>
    </w:p>
    <w:p w14:paraId="3F36668C" w14:textId="77777777" w:rsidR="00B826DC" w:rsidRPr="003971CE" w:rsidRDefault="00B826DC" w:rsidP="00B826DC">
      <w:pPr>
        <w:rPr>
          <w:ins w:id="1752" w:author="Ronald Tse" w:date="2017-11-30T01:10:00Z"/>
          <w:lang w:eastAsia="ja-JP"/>
        </w:rPr>
      </w:pPr>
    </w:p>
    <w:p w14:paraId="4FD87620" w14:textId="77777777" w:rsidR="007B01F6" w:rsidRPr="008B07DD" w:rsidRDefault="007B01F6" w:rsidP="008B07DD">
      <w:pPr>
        <w:rPr>
          <w:ins w:id="1753" w:author="Ronald Tse" w:date="2017-11-29T17:32:00Z"/>
          <w:lang w:eastAsia="ja-JP"/>
          <w:rPrChange w:id="1754" w:author="Ronald Tse" w:date="2017-11-29T17:33:00Z">
            <w:rPr>
              <w:ins w:id="1755" w:author="Ronald Tse" w:date="2017-11-29T17:32:00Z"/>
            </w:rPr>
          </w:rPrChange>
        </w:rPr>
        <w:pPrChange w:id="1756" w:author="Ronald Tse" w:date="2017-11-29T17:33:00Z">
          <w:pPr>
            <w:pStyle w:val="ANNEX"/>
            <w:numPr>
              <w:numId w:val="7"/>
            </w:numPr>
          </w:pPr>
        </w:pPrChange>
      </w:pPr>
    </w:p>
    <w:p w14:paraId="14789EAD" w14:textId="5D3AEE7E" w:rsidR="001A33D0" w:rsidRPr="002E0796" w:rsidRDefault="008B07DD" w:rsidP="008B07DD">
      <w:pPr>
        <w:pStyle w:val="ANNEX"/>
        <w:numPr>
          <w:ilvl w:val="0"/>
          <w:numId w:val="7"/>
        </w:numPr>
      </w:pPr>
      <w:ins w:id="1757" w:author="Ronald Tse" w:date="2017-11-29T17:32:00Z">
        <w:r w:rsidRPr="008B07DD">
          <w:rPr>
            <w:b w:val="0"/>
          </w:rPr>
          <w:lastRenderedPageBreak/>
          <w:br/>
          <w:t>(informative)</w:t>
        </w:r>
        <w:r w:rsidRPr="002E0796">
          <w:br/>
        </w:r>
        <w:r w:rsidRPr="002E0796">
          <w:br/>
        </w:r>
        <w:r>
          <w:t>Examples</w:t>
        </w:r>
      </w:ins>
    </w:p>
    <w:p w14:paraId="726C13F5" w14:textId="77777777" w:rsidR="001A33D0" w:rsidRPr="002E0796" w:rsidRDefault="00F240AA" w:rsidP="001A33D0">
      <w:pPr>
        <w:pStyle w:val="a2"/>
        <w:numPr>
          <w:ilvl w:val="1"/>
          <w:numId w:val="7"/>
        </w:numPr>
      </w:pPr>
      <w:r>
        <w:t>Example of address profiles defined in ISO 19160-1</w:t>
      </w:r>
    </w:p>
    <w:p w14:paraId="3746984A" w14:textId="77777777" w:rsidR="00F240AA" w:rsidRDefault="00F240AA" w:rsidP="00F240AA">
      <w:pPr>
        <w:pStyle w:val="a3"/>
        <w:numPr>
          <w:ilvl w:val="2"/>
          <w:numId w:val="7"/>
        </w:numPr>
      </w:pPr>
      <w:r>
        <w:t>ISO 19160-1 C2</w:t>
      </w:r>
    </w:p>
    <w:p w14:paraId="2A4D1325" w14:textId="77777777" w:rsidR="00F240AA" w:rsidRDefault="00F240AA" w:rsidP="005B2CE2">
      <w:pPr>
        <w:pStyle w:val="Code"/>
      </w:pPr>
      <w:r>
        <w:t>profile = {</w:t>
      </w:r>
    </w:p>
    <w:p w14:paraId="69E4381F" w14:textId="77777777" w:rsidR="00F240AA" w:rsidRDefault="00F240AA" w:rsidP="005B2CE2">
      <w:pPr>
        <w:pStyle w:val="Code"/>
      </w:pPr>
    </w:p>
    <w:p w14:paraId="7349FA9D" w14:textId="77777777" w:rsidR="00F240AA" w:rsidRDefault="00F240AA" w:rsidP="005B2CE2">
      <w:pPr>
        <w:pStyle w:val="Code"/>
      </w:pPr>
      <w:r>
        <w:t xml:space="preserve">  id: "http://www.iso.org/tc211/tc211-minimal.adp",</w:t>
      </w:r>
    </w:p>
    <w:p w14:paraId="782054D0" w14:textId="77777777" w:rsidR="00F240AA" w:rsidRDefault="00F240AA" w:rsidP="005B2CE2">
      <w:pPr>
        <w:pStyle w:val="Code"/>
      </w:pPr>
      <w:r>
        <w:t xml:space="preserve">  type: "iso-19160-address-profile",</w:t>
      </w:r>
    </w:p>
    <w:p w14:paraId="0B62B277" w14:textId="77777777" w:rsidR="00F240AA" w:rsidRDefault="00F240AA" w:rsidP="005B2CE2">
      <w:pPr>
        <w:pStyle w:val="Code"/>
      </w:pPr>
      <w:r>
        <w:t xml:space="preserve">  publisher: "http://www.iso.org/tc211/",</w:t>
      </w:r>
    </w:p>
    <w:p w14:paraId="64653F4B" w14:textId="77777777" w:rsidR="00F240AA" w:rsidRDefault="00F240AA" w:rsidP="005B2CE2">
      <w:pPr>
        <w:pStyle w:val="Code"/>
      </w:pPr>
      <w:r>
        <w:t xml:space="preserve">  signature: "...",</w:t>
      </w:r>
    </w:p>
    <w:p w14:paraId="1B3A05B4" w14:textId="77777777" w:rsidR="00F240AA" w:rsidRDefault="00F240AA" w:rsidP="005B2CE2">
      <w:pPr>
        <w:pStyle w:val="Code"/>
      </w:pPr>
    </w:p>
    <w:p w14:paraId="1BF97B9F" w14:textId="77777777" w:rsidR="00F240AA" w:rsidRDefault="00F240AA" w:rsidP="005B2CE2">
      <w:pPr>
        <w:pStyle w:val="Code"/>
      </w:pPr>
      <w:r>
        <w:t xml:space="preserve">  name: "TC 211 Minimal Address Profile",</w:t>
      </w:r>
    </w:p>
    <w:p w14:paraId="4D084333" w14:textId="77777777" w:rsidR="00F240AA" w:rsidRDefault="00F240AA" w:rsidP="005B2CE2">
      <w:pPr>
        <w:pStyle w:val="Code"/>
      </w:pPr>
      <w:r>
        <w:t xml:space="preserve">  locale: {</w:t>
      </w:r>
    </w:p>
    <w:p w14:paraId="5106DD75" w14:textId="77777777" w:rsidR="00F240AA" w:rsidRDefault="00F240AA" w:rsidP="005B2CE2">
      <w:pPr>
        <w:pStyle w:val="Code"/>
      </w:pPr>
      <w:r>
        <w:t xml:space="preserve">    language: "en",</w:t>
      </w:r>
    </w:p>
    <w:p w14:paraId="0F6ABADB" w14:textId="77777777" w:rsidR="00F240AA" w:rsidRDefault="00F240AA" w:rsidP="005B2CE2">
      <w:pPr>
        <w:pStyle w:val="Code"/>
      </w:pPr>
      <w:r>
        <w:t xml:space="preserve">    script: "en",</w:t>
      </w:r>
    </w:p>
    <w:p w14:paraId="0C8F25E0" w14:textId="77777777" w:rsidR="00F240AA" w:rsidRDefault="00F240AA" w:rsidP="005B2CE2">
      <w:pPr>
        <w:pStyle w:val="Code"/>
      </w:pPr>
      <w:r>
        <w:t xml:space="preserve">  },</w:t>
      </w:r>
    </w:p>
    <w:p w14:paraId="6AACAC55" w14:textId="77777777" w:rsidR="00F240AA" w:rsidRDefault="00F240AA" w:rsidP="005B2CE2">
      <w:pPr>
        <w:pStyle w:val="Code"/>
      </w:pPr>
    </w:p>
    <w:p w14:paraId="7D5C2E4A" w14:textId="77777777" w:rsidR="00F240AA" w:rsidRDefault="00F240AA" w:rsidP="005B2CE2">
      <w:pPr>
        <w:pStyle w:val="Code"/>
      </w:pPr>
      <w:r>
        <w:t xml:space="preserve">  addressComponents: {</w:t>
      </w:r>
    </w:p>
    <w:p w14:paraId="5468BEEC" w14:textId="77777777" w:rsidR="00F240AA" w:rsidRDefault="00F240AA" w:rsidP="005B2CE2">
      <w:pPr>
        <w:pStyle w:val="Code"/>
      </w:pPr>
      <w:r>
        <w:t xml:space="preserve">    addressLine: {</w:t>
      </w:r>
    </w:p>
    <w:p w14:paraId="51714F41" w14:textId="6E879756" w:rsidR="00F240AA" w:rsidRDefault="00F240AA" w:rsidP="005B2CE2">
      <w:pPr>
        <w:pStyle w:val="Code"/>
      </w:pPr>
      <w:r>
        <w:t xml:space="preserve">      </w:t>
      </w:r>
      <w:del w:id="1758" w:author="Ronald Tse" w:date="2017-11-29T15:41:00Z">
        <w:r w:rsidDel="0047353C">
          <w:delText>valueType</w:delText>
        </w:r>
      </w:del>
      <w:ins w:id="1759" w:author="Ronald Tse" w:date="2017-11-29T15:41:00Z">
        <w:r w:rsidR="00760D66">
          <w:t>d</w:t>
        </w:r>
        <w:r w:rsidR="0047353C">
          <w:t>ataType</w:t>
        </w:r>
      </w:ins>
      <w:r>
        <w:t>: CharacterString,</w:t>
      </w:r>
    </w:p>
    <w:p w14:paraId="02FA638F" w14:textId="77777777" w:rsidR="00F240AA" w:rsidRDefault="00F240AA" w:rsidP="005B2CE2">
      <w:pPr>
        <w:pStyle w:val="Code"/>
      </w:pPr>
      <w:r>
        <w:t xml:space="preserve">      minCardinality: 1,</w:t>
      </w:r>
    </w:p>
    <w:p w14:paraId="5ACA0A7D" w14:textId="77777777" w:rsidR="00F240AA" w:rsidRDefault="00F240AA" w:rsidP="005B2CE2">
      <w:pPr>
        <w:pStyle w:val="Code"/>
      </w:pPr>
      <w:r>
        <w:t xml:space="preserve">      maxCardinality: n</w:t>
      </w:r>
    </w:p>
    <w:p w14:paraId="14013754" w14:textId="77777777" w:rsidR="00F240AA" w:rsidRDefault="00F240AA" w:rsidP="005B2CE2">
      <w:pPr>
        <w:pStyle w:val="Code"/>
      </w:pPr>
      <w:r>
        <w:t xml:space="preserve">    },</w:t>
      </w:r>
    </w:p>
    <w:p w14:paraId="0DB45ACD" w14:textId="77777777" w:rsidR="00F240AA" w:rsidRDefault="00F240AA" w:rsidP="005B2CE2">
      <w:pPr>
        <w:pStyle w:val="Code"/>
      </w:pPr>
      <w:r>
        <w:t xml:space="preserve">  },</w:t>
      </w:r>
    </w:p>
    <w:p w14:paraId="5B0C104F" w14:textId="77777777" w:rsidR="00F240AA" w:rsidRDefault="00F240AA" w:rsidP="005B2CE2">
      <w:pPr>
        <w:pStyle w:val="Code"/>
      </w:pPr>
    </w:p>
    <w:p w14:paraId="78DA9C7C" w14:textId="77777777" w:rsidR="00F240AA" w:rsidRDefault="00F240AA" w:rsidP="005B2CE2">
      <w:pPr>
        <w:pStyle w:val="Code"/>
      </w:pPr>
      <w:r>
        <w:t xml:space="preserve">  addressClasses: {</w:t>
      </w:r>
    </w:p>
    <w:p w14:paraId="75B22F90" w14:textId="77777777" w:rsidR="00F240AA" w:rsidRDefault="00F240AA" w:rsidP="005B2CE2">
      <w:pPr>
        <w:pStyle w:val="Code"/>
      </w:pPr>
      <w:r>
        <w:t xml:space="preserve">    minimalAddress: {</w:t>
      </w:r>
    </w:p>
    <w:p w14:paraId="4FD7A484" w14:textId="77777777" w:rsidR="00F240AA" w:rsidRDefault="00F240AA" w:rsidP="005B2CE2">
      <w:pPr>
        <w:pStyle w:val="Code"/>
      </w:pPr>
      <w:r>
        <w:t xml:space="preserve">      availableFields: [</w:t>
      </w:r>
    </w:p>
    <w:p w14:paraId="1ECF49E0" w14:textId="77777777" w:rsidR="00F240AA" w:rsidRDefault="00F240AA" w:rsidP="005B2CE2">
      <w:pPr>
        <w:pStyle w:val="Code"/>
      </w:pPr>
      <w:r>
        <w:t xml:space="preserve">        {</w:t>
      </w:r>
    </w:p>
    <w:p w14:paraId="1151DBC3" w14:textId="77777777" w:rsidR="00F240AA" w:rsidRDefault="00F240AA" w:rsidP="005B2CE2">
      <w:pPr>
        <w:pStyle w:val="Code"/>
      </w:pPr>
      <w:r>
        <w:t xml:space="preserve">          componentType: addressLine,</w:t>
      </w:r>
    </w:p>
    <w:p w14:paraId="0C6882F6" w14:textId="77777777" w:rsidR="00F240AA" w:rsidRDefault="00F240AA" w:rsidP="005B2CE2">
      <w:pPr>
        <w:pStyle w:val="Code"/>
      </w:pPr>
      <w:r>
        <w:t xml:space="preserve">          min: 1,</w:t>
      </w:r>
    </w:p>
    <w:p w14:paraId="2074D6E9" w14:textId="77777777" w:rsidR="00F240AA" w:rsidRDefault="00F240AA" w:rsidP="005B2CE2">
      <w:pPr>
        <w:pStyle w:val="Code"/>
      </w:pPr>
      <w:r>
        <w:t xml:space="preserve">          max: n,</w:t>
      </w:r>
    </w:p>
    <w:p w14:paraId="3D655D52" w14:textId="77777777" w:rsidR="00F240AA" w:rsidRDefault="00F240AA" w:rsidP="005B2CE2">
      <w:pPr>
        <w:pStyle w:val="Code"/>
      </w:pPr>
      <w:r>
        <w:t xml:space="preserve">          description: "One line of this address",</w:t>
      </w:r>
    </w:p>
    <w:p w14:paraId="74B9E0DD" w14:textId="77777777" w:rsidR="00F240AA" w:rsidRDefault="00F240AA" w:rsidP="005B2CE2">
      <w:pPr>
        <w:pStyle w:val="Code"/>
      </w:pPr>
      <w:r>
        <w:t xml:space="preserve">          require: true,</w:t>
      </w:r>
    </w:p>
    <w:p w14:paraId="19F46278" w14:textId="77777777" w:rsidR="00F240AA" w:rsidRDefault="00F240AA" w:rsidP="005B2CE2">
      <w:pPr>
        <w:pStyle w:val="Code"/>
      </w:pPr>
      <w:r>
        <w:t xml:space="preserve">        }</w:t>
      </w:r>
    </w:p>
    <w:p w14:paraId="4F724386" w14:textId="77777777" w:rsidR="00F240AA" w:rsidRDefault="00F240AA" w:rsidP="005B2CE2">
      <w:pPr>
        <w:pStyle w:val="Code"/>
      </w:pPr>
      <w:r>
        <w:t xml:space="preserve">      ],</w:t>
      </w:r>
    </w:p>
    <w:p w14:paraId="6D9552C7" w14:textId="0D4DD70D" w:rsidR="00F240AA" w:rsidRDefault="00F240AA" w:rsidP="005B2CE2">
      <w:pPr>
        <w:pStyle w:val="Code"/>
      </w:pPr>
      <w:r>
        <w:t xml:space="preserve">      </w:t>
      </w:r>
      <w:del w:id="1760" w:author="Ronald Tse" w:date="2017-11-29T15:32:00Z">
        <w:r w:rsidDel="003D64E7">
          <w:delText>showTemplate</w:delText>
        </w:r>
      </w:del>
      <w:ins w:id="1761" w:author="Ronald Tse" w:date="2017-11-29T15:32:00Z">
        <w:r w:rsidR="00760D66">
          <w:t>d</w:t>
        </w:r>
        <w:r w:rsidR="003D64E7">
          <w:t>isplayTemplate</w:t>
        </w:r>
      </w:ins>
      <w:r>
        <w:t>s: [</w:t>
      </w:r>
    </w:p>
    <w:p w14:paraId="14959A1A" w14:textId="77777777" w:rsidR="00F240AA" w:rsidRDefault="00F240AA" w:rsidP="005B2CE2">
      <w:pPr>
        <w:pStyle w:val="Code"/>
      </w:pPr>
      <w:r>
        <w:t xml:space="preserve">        {</w:t>
      </w:r>
    </w:p>
    <w:p w14:paraId="4A458A06" w14:textId="77777777" w:rsidR="00F240AA" w:rsidRDefault="00F240AA" w:rsidP="005B2CE2">
      <w:pPr>
        <w:pStyle w:val="Code"/>
      </w:pPr>
      <w:r>
        <w:t xml:space="preserve">          /* TODO */</w:t>
      </w:r>
    </w:p>
    <w:p w14:paraId="68CCD2F5" w14:textId="77777777" w:rsidR="00F240AA" w:rsidRDefault="00F240AA" w:rsidP="005B2CE2">
      <w:pPr>
        <w:pStyle w:val="Code"/>
      </w:pPr>
      <w:r>
        <w:t xml:space="preserve">          orientation: horizontal,</w:t>
      </w:r>
    </w:p>
    <w:p w14:paraId="14C5E57C" w14:textId="77777777" w:rsidR="00F240AA" w:rsidRDefault="00F240AA" w:rsidP="005B2CE2">
      <w:pPr>
        <w:pStyle w:val="Code"/>
      </w:pPr>
      <w:r>
        <w:t xml:space="preserve">          text: "({{ addressLine }}\n)*"</w:t>
      </w:r>
    </w:p>
    <w:p w14:paraId="07018FC8" w14:textId="77777777" w:rsidR="00F240AA" w:rsidRDefault="00F240AA" w:rsidP="005B2CE2">
      <w:pPr>
        <w:pStyle w:val="Code"/>
      </w:pPr>
      <w:r>
        <w:t xml:space="preserve">          }</w:t>
      </w:r>
    </w:p>
    <w:p w14:paraId="61F594F1" w14:textId="77777777" w:rsidR="00F240AA" w:rsidRDefault="00F240AA" w:rsidP="005B2CE2">
      <w:pPr>
        <w:pStyle w:val="Code"/>
      </w:pPr>
      <w:r>
        <w:t xml:space="preserve">        }</w:t>
      </w:r>
    </w:p>
    <w:p w14:paraId="255FBE9D" w14:textId="77777777" w:rsidR="00F240AA" w:rsidRDefault="00F240AA" w:rsidP="005B2CE2">
      <w:pPr>
        <w:pStyle w:val="Code"/>
      </w:pPr>
      <w:r>
        <w:t xml:space="preserve">      ]</w:t>
      </w:r>
    </w:p>
    <w:p w14:paraId="65205770" w14:textId="77777777" w:rsidR="00F240AA" w:rsidRDefault="00F240AA" w:rsidP="005B2CE2">
      <w:pPr>
        <w:pStyle w:val="Code"/>
      </w:pPr>
      <w:r>
        <w:t xml:space="preserve">    }</w:t>
      </w:r>
    </w:p>
    <w:p w14:paraId="24C74BB1" w14:textId="77777777" w:rsidR="00F240AA" w:rsidRDefault="00F240AA" w:rsidP="005B2CE2">
      <w:pPr>
        <w:pStyle w:val="Code"/>
      </w:pPr>
      <w:r>
        <w:t xml:space="preserve">  }</w:t>
      </w:r>
    </w:p>
    <w:p w14:paraId="0CAF7D47" w14:textId="77777777" w:rsidR="00F240AA" w:rsidRDefault="00F240AA" w:rsidP="005B2CE2">
      <w:pPr>
        <w:pStyle w:val="Code"/>
      </w:pPr>
      <w:r>
        <w:t>}</w:t>
      </w:r>
    </w:p>
    <w:p w14:paraId="4365B435" w14:textId="77777777" w:rsidR="00F240AA" w:rsidRDefault="00F240AA" w:rsidP="005B2CE2">
      <w:pPr>
        <w:pStyle w:val="Code"/>
      </w:pPr>
      <w:r>
        <w:t>----</w:t>
      </w:r>
    </w:p>
    <w:p w14:paraId="2FBF1D90" w14:textId="77777777" w:rsidR="00F240AA" w:rsidRDefault="00F240AA" w:rsidP="005B2CE2">
      <w:pPr>
        <w:pStyle w:val="Code"/>
        <w:rPr>
          <w:ins w:id="1762" w:author="Ronald Tse" w:date="2017-11-30T01:14:00Z"/>
        </w:rPr>
      </w:pPr>
    </w:p>
    <w:p w14:paraId="3BC2ED2A" w14:textId="7142EE58" w:rsidR="00760D66" w:rsidRDefault="00760D66" w:rsidP="00760D66">
      <w:pPr>
        <w:rPr>
          <w:ins w:id="1763" w:author="Ronald Tse" w:date="2017-11-30T01:14:00Z"/>
        </w:rPr>
        <w:pPrChange w:id="1764" w:author="Ronald Tse" w:date="2017-11-30T01:14:00Z">
          <w:pPr>
            <w:pStyle w:val="Code"/>
          </w:pPr>
        </w:pPrChange>
      </w:pPr>
      <w:ins w:id="1765" w:author="Ronald Tse" w:date="2017-11-30T01:14:00Z">
        <w:r>
          <w:t>Address Instance</w:t>
        </w:r>
      </w:ins>
    </w:p>
    <w:p w14:paraId="401142F8" w14:textId="77777777" w:rsidR="00760D66" w:rsidRDefault="00760D66" w:rsidP="005B2CE2">
      <w:pPr>
        <w:pStyle w:val="Code"/>
      </w:pPr>
    </w:p>
    <w:p w14:paraId="51DDDBA7" w14:textId="77777777" w:rsidR="00F240AA" w:rsidRDefault="00F240AA" w:rsidP="005B2CE2">
      <w:pPr>
        <w:pStyle w:val="Code"/>
      </w:pPr>
      <w:r>
        <w:t>----</w:t>
      </w:r>
    </w:p>
    <w:p w14:paraId="4740744D" w14:textId="77777777" w:rsidR="00F240AA" w:rsidRDefault="00F240AA" w:rsidP="005B2CE2">
      <w:pPr>
        <w:pStyle w:val="Code"/>
      </w:pPr>
      <w:r>
        <w:t>addressInstance1 = {</w:t>
      </w:r>
    </w:p>
    <w:p w14:paraId="0EBA97A0" w14:textId="77777777" w:rsidR="00F240AA" w:rsidRDefault="00F240AA" w:rsidP="005B2CE2">
      <w:pPr>
        <w:pStyle w:val="Code"/>
      </w:pPr>
      <w:r>
        <w:t xml:space="preserve">  profile: "http://www.iso.org/tc211/tc211-minimal.adp",</w:t>
      </w:r>
    </w:p>
    <w:p w14:paraId="27578CF3" w14:textId="77777777" w:rsidR="00F240AA" w:rsidRDefault="00F240AA" w:rsidP="005B2CE2">
      <w:pPr>
        <w:pStyle w:val="Code"/>
      </w:pPr>
      <w:r>
        <w:t xml:space="preserve">  components: [</w:t>
      </w:r>
    </w:p>
    <w:p w14:paraId="64C7061D" w14:textId="77777777" w:rsidR="00F240AA" w:rsidRDefault="00F240AA" w:rsidP="005B2CE2">
      <w:pPr>
        <w:pStyle w:val="Code"/>
      </w:pPr>
      <w:r>
        <w:t xml:space="preserve">    {</w:t>
      </w:r>
    </w:p>
    <w:p w14:paraId="42427D72" w14:textId="77777777" w:rsidR="00F240AA" w:rsidRDefault="00F240AA" w:rsidP="005B2CE2">
      <w:pPr>
        <w:pStyle w:val="Code"/>
      </w:pPr>
      <w:r>
        <w:t xml:space="preserve">      type: addressLine,</w:t>
      </w:r>
    </w:p>
    <w:p w14:paraId="0BD3625F" w14:textId="77777777" w:rsidR="00F240AA" w:rsidRDefault="00F240AA" w:rsidP="005B2CE2">
      <w:pPr>
        <w:pStyle w:val="Code"/>
      </w:pPr>
      <w:r>
        <w:t xml:space="preserve">      value: 14 Church Street,</w:t>
      </w:r>
    </w:p>
    <w:p w14:paraId="477195D3" w14:textId="77777777" w:rsidR="00F240AA" w:rsidRDefault="00F240AA" w:rsidP="005B2CE2">
      <w:pPr>
        <w:pStyle w:val="Code"/>
      </w:pPr>
      <w:r>
        <w:lastRenderedPageBreak/>
        <w:t xml:space="preserve">    },</w:t>
      </w:r>
    </w:p>
    <w:p w14:paraId="6B8DAC25" w14:textId="77777777" w:rsidR="00F240AA" w:rsidRDefault="00F240AA" w:rsidP="005B2CE2">
      <w:pPr>
        <w:pStyle w:val="Code"/>
      </w:pPr>
      <w:r>
        <w:t xml:space="preserve">    {</w:t>
      </w:r>
    </w:p>
    <w:p w14:paraId="3512083E" w14:textId="77777777" w:rsidR="00F240AA" w:rsidRDefault="00F240AA" w:rsidP="005B2CE2">
      <w:pPr>
        <w:pStyle w:val="Code"/>
      </w:pPr>
      <w:r>
        <w:t xml:space="preserve">      type: addressLine,</w:t>
      </w:r>
    </w:p>
    <w:p w14:paraId="0FD315A8" w14:textId="77777777" w:rsidR="00F240AA" w:rsidRDefault="00F240AA" w:rsidP="005B2CE2">
      <w:pPr>
        <w:pStyle w:val="Code"/>
      </w:pPr>
      <w:r>
        <w:t xml:space="preserve">      value: Hatfield</w:t>
      </w:r>
    </w:p>
    <w:p w14:paraId="2FF28D6C" w14:textId="77777777" w:rsidR="00F240AA" w:rsidRDefault="00F240AA" w:rsidP="005B2CE2">
      <w:pPr>
        <w:pStyle w:val="Code"/>
      </w:pPr>
      <w:r>
        <w:t xml:space="preserve">    },</w:t>
      </w:r>
    </w:p>
    <w:p w14:paraId="07283557" w14:textId="77777777" w:rsidR="00F240AA" w:rsidRDefault="00F240AA" w:rsidP="005B2CE2">
      <w:pPr>
        <w:pStyle w:val="Code"/>
      </w:pPr>
      <w:r>
        <w:t xml:space="preserve">    {</w:t>
      </w:r>
    </w:p>
    <w:p w14:paraId="2C92FA90" w14:textId="77777777" w:rsidR="00F240AA" w:rsidRDefault="00F240AA" w:rsidP="005B2CE2">
      <w:pPr>
        <w:pStyle w:val="Code"/>
      </w:pPr>
      <w:r>
        <w:t xml:space="preserve">      type: addressLine,</w:t>
      </w:r>
    </w:p>
    <w:p w14:paraId="1DA32362" w14:textId="77777777" w:rsidR="00F240AA" w:rsidRDefault="00F240AA" w:rsidP="005B2CE2">
      <w:pPr>
        <w:pStyle w:val="Code"/>
      </w:pPr>
      <w:r>
        <w:t xml:space="preserve">      value: South Africa</w:t>
      </w:r>
    </w:p>
    <w:p w14:paraId="16911B81" w14:textId="77777777" w:rsidR="00F240AA" w:rsidRDefault="00F240AA" w:rsidP="005B2CE2">
      <w:pPr>
        <w:pStyle w:val="Code"/>
      </w:pPr>
      <w:r>
        <w:t xml:space="preserve">    }</w:t>
      </w:r>
    </w:p>
    <w:p w14:paraId="57D8E07B" w14:textId="77777777" w:rsidR="00F240AA" w:rsidRDefault="00F240AA" w:rsidP="005B2CE2">
      <w:pPr>
        <w:pStyle w:val="Code"/>
      </w:pPr>
      <w:r>
        <w:t xml:space="preserve">  ]</w:t>
      </w:r>
    </w:p>
    <w:p w14:paraId="3628A680" w14:textId="77777777" w:rsidR="00F240AA" w:rsidRDefault="00F240AA" w:rsidP="005B2CE2">
      <w:pPr>
        <w:pStyle w:val="Code"/>
      </w:pPr>
      <w:r>
        <w:t>}</w:t>
      </w:r>
    </w:p>
    <w:p w14:paraId="508851D8" w14:textId="77777777" w:rsidR="00F240AA" w:rsidRDefault="00F240AA" w:rsidP="005B2CE2">
      <w:pPr>
        <w:pStyle w:val="Code"/>
      </w:pPr>
    </w:p>
    <w:p w14:paraId="18B8A10A" w14:textId="77777777" w:rsidR="00F240AA" w:rsidRDefault="00F240AA" w:rsidP="005B2CE2">
      <w:pPr>
        <w:pStyle w:val="Code"/>
      </w:pPr>
      <w:r>
        <w:t>addressInstance2 = {</w:t>
      </w:r>
    </w:p>
    <w:p w14:paraId="7E06C0BD" w14:textId="77777777" w:rsidR="00F240AA" w:rsidRDefault="00F240AA" w:rsidP="005B2CE2">
      <w:pPr>
        <w:pStyle w:val="Code"/>
      </w:pPr>
      <w:r>
        <w:t xml:space="preserve">  profile: "http://www.iso.org/tc211/tc211-minimal.adp",</w:t>
      </w:r>
    </w:p>
    <w:p w14:paraId="641D1722" w14:textId="77777777" w:rsidR="00F240AA" w:rsidRDefault="00F240AA" w:rsidP="005B2CE2">
      <w:pPr>
        <w:pStyle w:val="Code"/>
      </w:pPr>
      <w:r>
        <w:t xml:space="preserve">  components: [</w:t>
      </w:r>
    </w:p>
    <w:p w14:paraId="4B0D5296" w14:textId="77777777" w:rsidR="00F240AA" w:rsidRDefault="00F240AA" w:rsidP="005B2CE2">
      <w:pPr>
        <w:pStyle w:val="Code"/>
      </w:pPr>
      <w:r>
        <w:t xml:space="preserve">    {</w:t>
      </w:r>
    </w:p>
    <w:p w14:paraId="59261929" w14:textId="77777777" w:rsidR="00F240AA" w:rsidRDefault="00F240AA" w:rsidP="005B2CE2">
      <w:pPr>
        <w:pStyle w:val="Code"/>
      </w:pPr>
      <w:r>
        <w:t xml:space="preserve">      type: addressLine,</w:t>
      </w:r>
    </w:p>
    <w:p w14:paraId="25A01D7A" w14:textId="77777777" w:rsidR="00F240AA" w:rsidRDefault="00F240AA" w:rsidP="005B2CE2">
      <w:pPr>
        <w:pStyle w:val="Code"/>
      </w:pPr>
      <w:r>
        <w:t xml:space="preserve">      value: Statue of Liberty</w:t>
      </w:r>
    </w:p>
    <w:p w14:paraId="0A979429" w14:textId="77777777" w:rsidR="00F240AA" w:rsidRDefault="00F240AA" w:rsidP="005B2CE2">
      <w:pPr>
        <w:pStyle w:val="Code"/>
      </w:pPr>
      <w:r>
        <w:t xml:space="preserve">    },</w:t>
      </w:r>
    </w:p>
    <w:p w14:paraId="741B9D44" w14:textId="77777777" w:rsidR="00F240AA" w:rsidRDefault="00F240AA" w:rsidP="005B2CE2">
      <w:pPr>
        <w:pStyle w:val="Code"/>
      </w:pPr>
      <w:r>
        <w:t xml:space="preserve">    {</w:t>
      </w:r>
    </w:p>
    <w:p w14:paraId="626D38A1" w14:textId="77777777" w:rsidR="00F240AA" w:rsidRDefault="00F240AA" w:rsidP="005B2CE2">
      <w:pPr>
        <w:pStyle w:val="Code"/>
      </w:pPr>
      <w:r>
        <w:t xml:space="preserve">      type: addressLine,</w:t>
      </w:r>
    </w:p>
    <w:p w14:paraId="13226D4E" w14:textId="77777777" w:rsidR="00F240AA" w:rsidRDefault="00F240AA" w:rsidP="005B2CE2">
      <w:pPr>
        <w:pStyle w:val="Code"/>
      </w:pPr>
      <w:r>
        <w:t xml:space="preserve">      value: Liberty Island</w:t>
      </w:r>
    </w:p>
    <w:p w14:paraId="2AC803A2" w14:textId="77777777" w:rsidR="00F240AA" w:rsidRDefault="00F240AA" w:rsidP="005B2CE2">
      <w:pPr>
        <w:pStyle w:val="Code"/>
      </w:pPr>
      <w:r>
        <w:t xml:space="preserve">    },</w:t>
      </w:r>
    </w:p>
    <w:p w14:paraId="56401D77" w14:textId="77777777" w:rsidR="00F240AA" w:rsidRDefault="00F240AA" w:rsidP="005B2CE2">
      <w:pPr>
        <w:pStyle w:val="Code"/>
      </w:pPr>
      <w:r>
        <w:t xml:space="preserve">    {</w:t>
      </w:r>
    </w:p>
    <w:p w14:paraId="74B7403C" w14:textId="77777777" w:rsidR="00F240AA" w:rsidRDefault="00F240AA" w:rsidP="005B2CE2">
      <w:pPr>
        <w:pStyle w:val="Code"/>
      </w:pPr>
      <w:r>
        <w:t xml:space="preserve">      type: addressLine,</w:t>
      </w:r>
    </w:p>
    <w:p w14:paraId="35282E1E" w14:textId="77777777" w:rsidR="00F240AA" w:rsidRDefault="00F240AA" w:rsidP="005B2CE2">
      <w:pPr>
        <w:pStyle w:val="Code"/>
      </w:pPr>
      <w:r>
        <w:t xml:space="preserve">      value: New York</w:t>
      </w:r>
    </w:p>
    <w:p w14:paraId="617DF32A" w14:textId="77777777" w:rsidR="00F240AA" w:rsidRDefault="00F240AA" w:rsidP="005B2CE2">
      <w:pPr>
        <w:pStyle w:val="Code"/>
      </w:pPr>
      <w:r>
        <w:t xml:space="preserve">    },</w:t>
      </w:r>
    </w:p>
    <w:p w14:paraId="37E669ED" w14:textId="77777777" w:rsidR="00F240AA" w:rsidRDefault="00F240AA" w:rsidP="005B2CE2">
      <w:pPr>
        <w:pStyle w:val="Code"/>
      </w:pPr>
      <w:r>
        <w:t xml:space="preserve">    {</w:t>
      </w:r>
    </w:p>
    <w:p w14:paraId="1D7A7082" w14:textId="77777777" w:rsidR="00F240AA" w:rsidRDefault="00F240AA" w:rsidP="005B2CE2">
      <w:pPr>
        <w:pStyle w:val="Code"/>
      </w:pPr>
      <w:r>
        <w:t xml:space="preserve">      type: addressLine,</w:t>
      </w:r>
    </w:p>
    <w:p w14:paraId="7D3AE2AC" w14:textId="77777777" w:rsidR="00F240AA" w:rsidRDefault="00F240AA" w:rsidP="005B2CE2">
      <w:pPr>
        <w:pStyle w:val="Code"/>
      </w:pPr>
      <w:r>
        <w:t xml:space="preserve">      value: NY</w:t>
      </w:r>
    </w:p>
    <w:p w14:paraId="5716CA35" w14:textId="77777777" w:rsidR="00F240AA" w:rsidRDefault="00F240AA" w:rsidP="005B2CE2">
      <w:pPr>
        <w:pStyle w:val="Code"/>
      </w:pPr>
      <w:r>
        <w:t xml:space="preserve">    }</w:t>
      </w:r>
    </w:p>
    <w:p w14:paraId="2058387C" w14:textId="77777777" w:rsidR="00F240AA" w:rsidRDefault="00F240AA" w:rsidP="005B2CE2">
      <w:pPr>
        <w:pStyle w:val="Code"/>
      </w:pPr>
      <w:r>
        <w:t xml:space="preserve">  ]</w:t>
      </w:r>
    </w:p>
    <w:p w14:paraId="737BAFBB" w14:textId="77777777" w:rsidR="00F240AA" w:rsidRDefault="00F240AA" w:rsidP="005B2CE2">
      <w:pPr>
        <w:pStyle w:val="Code"/>
      </w:pPr>
      <w:r>
        <w:t>}</w:t>
      </w:r>
    </w:p>
    <w:p w14:paraId="6B118C19" w14:textId="77777777" w:rsidR="00F240AA" w:rsidRDefault="00F240AA" w:rsidP="00F240AA">
      <w:pPr>
        <w:rPr>
          <w:lang w:eastAsia="ja-JP"/>
        </w:rPr>
      </w:pPr>
    </w:p>
    <w:p w14:paraId="1B387BF8" w14:textId="77777777" w:rsidR="00EB57C1" w:rsidRDefault="00EB57C1" w:rsidP="00EB57C1">
      <w:pPr>
        <w:pStyle w:val="a3"/>
        <w:numPr>
          <w:ilvl w:val="2"/>
          <w:numId w:val="7"/>
        </w:numPr>
      </w:pPr>
      <w:r>
        <w:t>ISO 19160-1 C3</w:t>
      </w:r>
    </w:p>
    <w:p w14:paraId="60F88753" w14:textId="77777777" w:rsidR="00EB57C1" w:rsidRDefault="00EB57C1" w:rsidP="00EB57C1">
      <w:pPr>
        <w:pStyle w:val="Code"/>
      </w:pPr>
      <w:r>
        <w:t>----</w:t>
      </w:r>
    </w:p>
    <w:p w14:paraId="396C57C4" w14:textId="77777777" w:rsidR="00EB57C1" w:rsidRDefault="00EB57C1" w:rsidP="00EB57C1">
      <w:pPr>
        <w:pStyle w:val="Code"/>
      </w:pPr>
      <w:r>
        <w:t>profile = {</w:t>
      </w:r>
    </w:p>
    <w:p w14:paraId="0C6FC12A" w14:textId="77777777" w:rsidR="00EB57C1" w:rsidRDefault="00EB57C1" w:rsidP="00EB57C1">
      <w:pPr>
        <w:pStyle w:val="Code"/>
      </w:pPr>
    </w:p>
    <w:p w14:paraId="36521C42" w14:textId="77777777" w:rsidR="00EB57C1" w:rsidRDefault="00EB57C1" w:rsidP="00EB57C1">
      <w:pPr>
        <w:pStyle w:val="Code"/>
      </w:pPr>
      <w:r>
        <w:t xml:space="preserve">  id: "http://www.iso.org/tc211/tc211-sample.adp",</w:t>
      </w:r>
    </w:p>
    <w:p w14:paraId="0712EC11" w14:textId="77777777" w:rsidR="00EB57C1" w:rsidRDefault="00EB57C1" w:rsidP="00EB57C1">
      <w:pPr>
        <w:pStyle w:val="Code"/>
      </w:pPr>
      <w:r>
        <w:t xml:space="preserve">  type: "iso-19160-address-profile",</w:t>
      </w:r>
    </w:p>
    <w:p w14:paraId="7BF704B7" w14:textId="77777777" w:rsidR="00EB57C1" w:rsidRDefault="00EB57C1" w:rsidP="00EB57C1">
      <w:pPr>
        <w:pStyle w:val="Code"/>
      </w:pPr>
      <w:r>
        <w:t xml:space="preserve">  publisher: "http://www.iso.org/tc211/",</w:t>
      </w:r>
    </w:p>
    <w:p w14:paraId="4E7CD7B1" w14:textId="77777777" w:rsidR="00EB57C1" w:rsidRDefault="00EB57C1" w:rsidP="00EB57C1">
      <w:pPr>
        <w:pStyle w:val="Code"/>
      </w:pPr>
      <w:r>
        <w:t xml:space="preserve">  signature: "...",</w:t>
      </w:r>
    </w:p>
    <w:p w14:paraId="266B7AD8" w14:textId="77777777" w:rsidR="00EB57C1" w:rsidRDefault="00EB57C1" w:rsidP="00EB57C1">
      <w:pPr>
        <w:pStyle w:val="Code"/>
      </w:pPr>
    </w:p>
    <w:p w14:paraId="04546645" w14:textId="77777777" w:rsidR="00EB57C1" w:rsidRDefault="00EB57C1" w:rsidP="00EB57C1">
      <w:pPr>
        <w:pStyle w:val="Code"/>
      </w:pPr>
      <w:r>
        <w:t xml:space="preserve">  name: "TC 211 Minimal Address Profile",</w:t>
      </w:r>
    </w:p>
    <w:p w14:paraId="34E42894" w14:textId="77777777" w:rsidR="00EB57C1" w:rsidRDefault="00EB57C1" w:rsidP="00EB57C1">
      <w:pPr>
        <w:pStyle w:val="Code"/>
      </w:pPr>
      <w:r>
        <w:t xml:space="preserve">  locale: {</w:t>
      </w:r>
    </w:p>
    <w:p w14:paraId="2FF5827E" w14:textId="77777777" w:rsidR="00EB57C1" w:rsidRDefault="00EB57C1" w:rsidP="00EB57C1">
      <w:pPr>
        <w:pStyle w:val="Code"/>
      </w:pPr>
      <w:r>
        <w:t xml:space="preserve">    language: "en",</w:t>
      </w:r>
    </w:p>
    <w:p w14:paraId="789BF59C" w14:textId="77777777" w:rsidR="00EB57C1" w:rsidRDefault="00EB57C1" w:rsidP="00EB57C1">
      <w:pPr>
        <w:pStyle w:val="Code"/>
      </w:pPr>
      <w:r>
        <w:t xml:space="preserve">    script: "en",</w:t>
      </w:r>
    </w:p>
    <w:p w14:paraId="122A59B6" w14:textId="77777777" w:rsidR="00EB57C1" w:rsidRDefault="00EB57C1" w:rsidP="00EB57C1">
      <w:pPr>
        <w:pStyle w:val="Code"/>
      </w:pPr>
      <w:r>
        <w:t xml:space="preserve">  },</w:t>
      </w:r>
    </w:p>
    <w:p w14:paraId="7DC04E4A" w14:textId="77777777" w:rsidR="00EB57C1" w:rsidRDefault="00EB57C1" w:rsidP="00EB57C1">
      <w:pPr>
        <w:pStyle w:val="Code"/>
      </w:pPr>
    </w:p>
    <w:p w14:paraId="55886F68" w14:textId="715791C0" w:rsidR="00EB57C1" w:rsidRDefault="00EB57C1" w:rsidP="00EB57C1">
      <w:pPr>
        <w:pStyle w:val="Code"/>
      </w:pPr>
      <w:r>
        <w:t xml:space="preserve">  </w:t>
      </w:r>
      <w:del w:id="1766" w:author="Ronald Tse" w:date="2017-11-29T15:41:00Z">
        <w:r w:rsidDel="0047353C">
          <w:delText>valueType</w:delText>
        </w:r>
      </w:del>
      <w:ins w:id="1767" w:author="Ronald Tse" w:date="2017-11-29T15:41:00Z">
        <w:r w:rsidR="00760D66">
          <w:t>d</w:t>
        </w:r>
        <w:r w:rsidR="0047353C">
          <w:t>ataType</w:t>
        </w:r>
      </w:ins>
      <w:r>
        <w:t>s: {</w:t>
      </w:r>
    </w:p>
    <w:p w14:paraId="6E26D2CD" w14:textId="77777777" w:rsidR="00EB57C1" w:rsidRDefault="00EB57C1" w:rsidP="00EB57C1">
      <w:pPr>
        <w:pStyle w:val="Code"/>
      </w:pPr>
      <w:r>
        <w:t xml:space="preserve">    addressNumberValue: {</w:t>
      </w:r>
    </w:p>
    <w:p w14:paraId="6272037F" w14:textId="77777777" w:rsidR="00EB57C1" w:rsidRDefault="00EB57C1" w:rsidP="00EB57C1">
      <w:pPr>
        <w:pStyle w:val="Code"/>
      </w:pPr>
      <w:r>
        <w:t xml:space="preserve">      primitiveType: Integer,</w:t>
      </w:r>
    </w:p>
    <w:p w14:paraId="4AFD173F" w14:textId="77777777" w:rsidR="00EB57C1" w:rsidRDefault="00EB57C1" w:rsidP="00EB57C1">
      <w:pPr>
        <w:pStyle w:val="Code"/>
      </w:pPr>
      <w:r>
        <w:t xml:space="preserve">      maxValue: 10000,</w:t>
      </w:r>
    </w:p>
    <w:p w14:paraId="6A71AC3E" w14:textId="77777777" w:rsidR="00EB57C1" w:rsidRDefault="00EB57C1" w:rsidP="00EB57C1">
      <w:pPr>
        <w:pStyle w:val="Code"/>
      </w:pPr>
      <w:r>
        <w:t xml:space="preserve">      minValue: 1,</w:t>
      </w:r>
    </w:p>
    <w:p w14:paraId="25E9B6FE" w14:textId="77777777" w:rsidR="00EB57C1" w:rsidRDefault="00EB57C1" w:rsidP="00EB57C1">
      <w:pPr>
        <w:pStyle w:val="Code"/>
      </w:pPr>
      <w:r>
        <w:t xml:space="preserve">    },</w:t>
      </w:r>
    </w:p>
    <w:p w14:paraId="121DFA67" w14:textId="77777777" w:rsidR="00EB57C1" w:rsidRDefault="00EB57C1" w:rsidP="00EB57C1">
      <w:pPr>
        <w:pStyle w:val="Code"/>
      </w:pPr>
      <w:r>
        <w:t xml:space="preserve">    boxNumberValue: {</w:t>
      </w:r>
    </w:p>
    <w:p w14:paraId="231C09E0" w14:textId="77777777" w:rsidR="00EB57C1" w:rsidRDefault="00EB57C1" w:rsidP="00EB57C1">
      <w:pPr>
        <w:pStyle w:val="Code"/>
      </w:pPr>
      <w:r>
        <w:t xml:space="preserve">      primitiveType: Integer,</w:t>
      </w:r>
    </w:p>
    <w:p w14:paraId="05B3A2A8" w14:textId="77777777" w:rsidR="00EB57C1" w:rsidRDefault="00EB57C1" w:rsidP="00EB57C1">
      <w:pPr>
        <w:pStyle w:val="Code"/>
      </w:pPr>
      <w:r>
        <w:t xml:space="preserve">      maxValue: 100000,</w:t>
      </w:r>
    </w:p>
    <w:p w14:paraId="5773B70F" w14:textId="77777777" w:rsidR="00EB57C1" w:rsidRDefault="00EB57C1" w:rsidP="00EB57C1">
      <w:pPr>
        <w:pStyle w:val="Code"/>
      </w:pPr>
      <w:r>
        <w:t xml:space="preserve">      minValue: 1,</w:t>
      </w:r>
    </w:p>
    <w:p w14:paraId="0D42A4DA" w14:textId="77777777" w:rsidR="00EB57C1" w:rsidRDefault="00EB57C1" w:rsidP="00EB57C1">
      <w:pPr>
        <w:pStyle w:val="Code"/>
      </w:pPr>
      <w:r>
        <w:t xml:space="preserve">    }</w:t>
      </w:r>
    </w:p>
    <w:p w14:paraId="50BAEFF9" w14:textId="77777777" w:rsidR="00EB57C1" w:rsidRDefault="00EB57C1" w:rsidP="00EB57C1">
      <w:pPr>
        <w:pStyle w:val="Code"/>
      </w:pPr>
      <w:r>
        <w:t xml:space="preserve">  }</w:t>
      </w:r>
    </w:p>
    <w:p w14:paraId="2E9506D0" w14:textId="77777777" w:rsidR="00EB57C1" w:rsidRDefault="00EB57C1" w:rsidP="00EB57C1">
      <w:pPr>
        <w:pStyle w:val="Code"/>
      </w:pPr>
    </w:p>
    <w:p w14:paraId="26332DDC" w14:textId="77777777" w:rsidR="00EB57C1" w:rsidRDefault="00EB57C1" w:rsidP="00EB57C1">
      <w:pPr>
        <w:pStyle w:val="Code"/>
      </w:pPr>
      <w:r>
        <w:t xml:space="preserve">  addressComponents: {</w:t>
      </w:r>
    </w:p>
    <w:p w14:paraId="147311AA" w14:textId="77777777" w:rsidR="00EB57C1" w:rsidRDefault="00EB57C1" w:rsidP="00EB57C1">
      <w:pPr>
        <w:pStyle w:val="Code"/>
      </w:pPr>
      <w:r>
        <w:t xml:space="preserve">    addressNumber: {</w:t>
      </w:r>
    </w:p>
    <w:p w14:paraId="1D7957D7" w14:textId="07D41A50" w:rsidR="00EB57C1" w:rsidRDefault="00EB57C1" w:rsidP="00EB57C1">
      <w:pPr>
        <w:pStyle w:val="Code"/>
      </w:pPr>
      <w:r>
        <w:t xml:space="preserve">      </w:t>
      </w:r>
      <w:del w:id="1768" w:author="Ronald Tse" w:date="2017-11-29T15:41:00Z">
        <w:r w:rsidDel="0047353C">
          <w:delText>valueType</w:delText>
        </w:r>
      </w:del>
      <w:ins w:id="1769" w:author="Ronald Tse" w:date="2017-11-29T15:41:00Z">
        <w:r w:rsidR="00760D66">
          <w:t>d</w:t>
        </w:r>
        <w:r w:rsidR="0047353C">
          <w:t>ataType</w:t>
        </w:r>
      </w:ins>
      <w:r>
        <w:t>: addressNumberValue,</w:t>
      </w:r>
    </w:p>
    <w:p w14:paraId="532B859B" w14:textId="77777777" w:rsidR="00EB57C1" w:rsidRDefault="00EB57C1" w:rsidP="00EB57C1">
      <w:pPr>
        <w:pStyle w:val="Code"/>
      </w:pPr>
      <w:r>
        <w:t xml:space="preserve">    },</w:t>
      </w:r>
    </w:p>
    <w:p w14:paraId="47B1757B" w14:textId="77777777" w:rsidR="00EB57C1" w:rsidRDefault="00EB57C1" w:rsidP="00EB57C1">
      <w:pPr>
        <w:pStyle w:val="Code"/>
      </w:pPr>
      <w:r>
        <w:t xml:space="preserve">    boxNumber: {</w:t>
      </w:r>
    </w:p>
    <w:p w14:paraId="7DF4D848" w14:textId="7A7149DF" w:rsidR="00EB57C1" w:rsidRDefault="00EB57C1" w:rsidP="00EB57C1">
      <w:pPr>
        <w:pStyle w:val="Code"/>
      </w:pPr>
      <w:r>
        <w:lastRenderedPageBreak/>
        <w:t xml:space="preserve">      </w:t>
      </w:r>
      <w:del w:id="1770" w:author="Ronald Tse" w:date="2017-11-29T15:41:00Z">
        <w:r w:rsidDel="0047353C">
          <w:delText>valueType</w:delText>
        </w:r>
      </w:del>
      <w:ins w:id="1771" w:author="Ronald Tse" w:date="2017-11-29T15:41:00Z">
        <w:r w:rsidR="00760D66">
          <w:t>d</w:t>
        </w:r>
        <w:r w:rsidR="0047353C">
          <w:t>ataType</w:t>
        </w:r>
      </w:ins>
      <w:r>
        <w:t>: boxNumberValue,</w:t>
      </w:r>
    </w:p>
    <w:p w14:paraId="351A31E0" w14:textId="77777777" w:rsidR="00EB57C1" w:rsidRDefault="00EB57C1" w:rsidP="00EB57C1">
      <w:pPr>
        <w:pStyle w:val="Code"/>
      </w:pPr>
      <w:r>
        <w:t xml:space="preserve">    },</w:t>
      </w:r>
    </w:p>
    <w:p w14:paraId="48F8319F" w14:textId="77777777" w:rsidR="00EB57C1" w:rsidRDefault="00EB57C1" w:rsidP="00EB57C1">
      <w:pPr>
        <w:pStyle w:val="Code"/>
      </w:pPr>
    </w:p>
    <w:p w14:paraId="74947308" w14:textId="5FE33A92" w:rsidR="00EB57C1" w:rsidRDefault="00EB57C1" w:rsidP="00EB57C1">
      <w:pPr>
        <w:pStyle w:val="Code"/>
      </w:pPr>
      <w:r>
        <w:t xml:space="preserve">    /* Table C.</w:t>
      </w:r>
      <w:del w:id="1772" w:author="Ronald Tse" w:date="2017-11-29T18:17:00Z">
        <w:r w:rsidDel="00AA7B03">
          <w:delText>3.</w:delText>
        </w:r>
      </w:del>
      <w:ins w:id="1773" w:author="Ronald Tse" w:date="2017-11-29T18:17:00Z">
        <w:r w:rsidR="00760D66">
          <w:t>4</w:t>
        </w:r>
        <w:r w:rsidR="00AA7B03">
          <w:t>.</w:t>
        </w:r>
      </w:ins>
      <w:r>
        <w:t xml:space="preserve"> Address component type */</w:t>
      </w:r>
    </w:p>
    <w:p w14:paraId="7E0DE4AD" w14:textId="77777777" w:rsidR="00EB57C1" w:rsidRDefault="00EB57C1" w:rsidP="00EB57C1">
      <w:pPr>
        <w:pStyle w:val="Code"/>
      </w:pPr>
      <w:r>
        <w:t xml:space="preserve">    thoroughfareName: {</w:t>
      </w:r>
    </w:p>
    <w:p w14:paraId="760ABAE7" w14:textId="16179F24" w:rsidR="00EB57C1" w:rsidRDefault="00EB57C1" w:rsidP="00EB57C1">
      <w:pPr>
        <w:pStyle w:val="Code"/>
      </w:pPr>
      <w:r>
        <w:t xml:space="preserve">      </w:t>
      </w:r>
      <w:del w:id="1774" w:author="Ronald Tse" w:date="2017-11-29T15:41:00Z">
        <w:r w:rsidDel="0047353C">
          <w:delText>valueType</w:delText>
        </w:r>
      </w:del>
      <w:ins w:id="1775" w:author="Ronald Tse" w:date="2017-11-29T15:41:00Z">
        <w:r w:rsidR="00760D66">
          <w:t>d</w:t>
        </w:r>
        <w:r w:rsidR="0047353C">
          <w:t>ataType</w:t>
        </w:r>
      </w:ins>
      <w:r>
        <w:t>: thoroughfareNameValue,</w:t>
      </w:r>
    </w:p>
    <w:p w14:paraId="14B12C14" w14:textId="77777777" w:rsidR="00EB57C1" w:rsidRDefault="00EB57C1" w:rsidP="00EB57C1">
      <w:pPr>
        <w:pStyle w:val="Code"/>
      </w:pPr>
      <w:r>
        <w:t xml:space="preserve">    },</w:t>
      </w:r>
    </w:p>
    <w:p w14:paraId="6BF4ADFD" w14:textId="77777777" w:rsidR="00EB57C1" w:rsidRDefault="00EB57C1" w:rsidP="00EB57C1">
      <w:pPr>
        <w:pStyle w:val="Code"/>
      </w:pPr>
      <w:r>
        <w:t xml:space="preserve">    localityName: {</w:t>
      </w:r>
    </w:p>
    <w:p w14:paraId="24C3C1FE" w14:textId="096D512F" w:rsidR="00EB57C1" w:rsidRDefault="00EB57C1" w:rsidP="00EB57C1">
      <w:pPr>
        <w:pStyle w:val="Code"/>
      </w:pPr>
      <w:r>
        <w:t xml:space="preserve">      </w:t>
      </w:r>
      <w:del w:id="1776" w:author="Ronald Tse" w:date="2017-11-29T15:41:00Z">
        <w:r w:rsidDel="0047353C">
          <w:delText>valueType</w:delText>
        </w:r>
      </w:del>
      <w:ins w:id="1777" w:author="Ronald Tse" w:date="2017-11-29T15:41:00Z">
        <w:r w:rsidR="00760D66">
          <w:t>d</w:t>
        </w:r>
        <w:r w:rsidR="0047353C">
          <w:t>ataType</w:t>
        </w:r>
      </w:ins>
      <w:r>
        <w:t>: CharacterString,</w:t>
      </w:r>
    </w:p>
    <w:p w14:paraId="04F5E327" w14:textId="77777777" w:rsidR="00EB57C1" w:rsidRDefault="00EB57C1" w:rsidP="00EB57C1">
      <w:pPr>
        <w:pStyle w:val="Code"/>
      </w:pPr>
      <w:r>
        <w:t xml:space="preserve">    },</w:t>
      </w:r>
    </w:p>
    <w:p w14:paraId="6817F348" w14:textId="77777777" w:rsidR="00EB57C1" w:rsidRDefault="00EB57C1" w:rsidP="00EB57C1">
      <w:pPr>
        <w:pStyle w:val="Code"/>
      </w:pPr>
      <w:r>
        <w:t xml:space="preserve">    postOfficeName: {</w:t>
      </w:r>
    </w:p>
    <w:p w14:paraId="79DD001F" w14:textId="6C70D761" w:rsidR="00EB57C1" w:rsidRDefault="00EB57C1" w:rsidP="00EB57C1">
      <w:pPr>
        <w:pStyle w:val="Code"/>
      </w:pPr>
      <w:r>
        <w:t xml:space="preserve">      </w:t>
      </w:r>
      <w:del w:id="1778" w:author="Ronald Tse" w:date="2017-11-29T15:41:00Z">
        <w:r w:rsidDel="0047353C">
          <w:delText>valueType</w:delText>
        </w:r>
      </w:del>
      <w:ins w:id="1779" w:author="Ronald Tse" w:date="2017-11-29T15:41:00Z">
        <w:r w:rsidR="00760D66">
          <w:t>d</w:t>
        </w:r>
        <w:r w:rsidR="0047353C">
          <w:t>ataType</w:t>
        </w:r>
      </w:ins>
      <w:r>
        <w:t>: CharacterString</w:t>
      </w:r>
    </w:p>
    <w:p w14:paraId="2E5AA5D7" w14:textId="77777777" w:rsidR="00EB57C1" w:rsidRDefault="00EB57C1" w:rsidP="00EB57C1">
      <w:pPr>
        <w:pStyle w:val="Code"/>
      </w:pPr>
      <w:r>
        <w:t xml:space="preserve">    },</w:t>
      </w:r>
    </w:p>
    <w:p w14:paraId="6698F741" w14:textId="77777777" w:rsidR="00EB57C1" w:rsidRDefault="00EB57C1" w:rsidP="00EB57C1">
      <w:pPr>
        <w:pStyle w:val="Code"/>
      </w:pPr>
      <w:r>
        <w:t xml:space="preserve">    postCode: {</w:t>
      </w:r>
    </w:p>
    <w:p w14:paraId="155263C3" w14:textId="66977712" w:rsidR="00EB57C1" w:rsidRDefault="00EB57C1" w:rsidP="00EB57C1">
      <w:pPr>
        <w:pStyle w:val="Code"/>
      </w:pPr>
      <w:r>
        <w:t xml:space="preserve">      </w:t>
      </w:r>
      <w:del w:id="1780" w:author="Ronald Tse" w:date="2017-11-29T15:41:00Z">
        <w:r w:rsidDel="0047353C">
          <w:delText>valueType</w:delText>
        </w:r>
      </w:del>
      <w:ins w:id="1781" w:author="Ronald Tse" w:date="2017-11-29T15:41:00Z">
        <w:r w:rsidR="00760D66">
          <w:t>d</w:t>
        </w:r>
        <w:r w:rsidR="0047353C">
          <w:t>ataType</w:t>
        </w:r>
      </w:ins>
      <w:r>
        <w:t>: CharacterString</w:t>
      </w:r>
    </w:p>
    <w:p w14:paraId="14C9FFF1" w14:textId="77777777" w:rsidR="00EB57C1" w:rsidRDefault="00EB57C1" w:rsidP="00EB57C1">
      <w:pPr>
        <w:pStyle w:val="Code"/>
      </w:pPr>
      <w:r>
        <w:t xml:space="preserve">    },</w:t>
      </w:r>
    </w:p>
    <w:p w14:paraId="246C7AB2" w14:textId="77777777" w:rsidR="00EB57C1" w:rsidRDefault="00EB57C1" w:rsidP="00EB57C1">
      <w:pPr>
        <w:pStyle w:val="Code"/>
      </w:pPr>
      <w:r>
        <w:t xml:space="preserve">    countryName: {</w:t>
      </w:r>
    </w:p>
    <w:p w14:paraId="70ABD6B4" w14:textId="7C197F05" w:rsidR="00EB57C1" w:rsidRDefault="00EB57C1" w:rsidP="00EB57C1">
      <w:pPr>
        <w:pStyle w:val="Code"/>
      </w:pPr>
      <w:r>
        <w:t xml:space="preserve">      </w:t>
      </w:r>
      <w:del w:id="1782" w:author="Ronald Tse" w:date="2017-11-29T15:41:00Z">
        <w:r w:rsidDel="0047353C">
          <w:delText>valueType</w:delText>
        </w:r>
      </w:del>
      <w:ins w:id="1783" w:author="Ronald Tse" w:date="2017-11-29T15:41:00Z">
        <w:r w:rsidR="00760D66">
          <w:t>d</w:t>
        </w:r>
        <w:r w:rsidR="0047353C">
          <w:t>ataType</w:t>
        </w:r>
      </w:ins>
      <w:r>
        <w:t>: thoroughfareName,</w:t>
      </w:r>
    </w:p>
    <w:p w14:paraId="0B58A1A4" w14:textId="77777777" w:rsidR="00EB57C1" w:rsidRDefault="00EB57C1" w:rsidP="00EB57C1">
      <w:pPr>
        <w:pStyle w:val="Code"/>
      </w:pPr>
      <w:r>
        <w:t xml:space="preserve">    }</w:t>
      </w:r>
    </w:p>
    <w:p w14:paraId="623DD9EE" w14:textId="77777777" w:rsidR="00EB57C1" w:rsidRDefault="00EB57C1" w:rsidP="00EB57C1">
      <w:pPr>
        <w:pStyle w:val="Code"/>
      </w:pPr>
      <w:r>
        <w:t xml:space="preserve">    addressNumber: {</w:t>
      </w:r>
    </w:p>
    <w:p w14:paraId="79DE78FE" w14:textId="16E8E538" w:rsidR="00EB57C1" w:rsidRDefault="00EB57C1" w:rsidP="00EB57C1">
      <w:pPr>
        <w:pStyle w:val="Code"/>
      </w:pPr>
      <w:r>
        <w:t xml:space="preserve">      </w:t>
      </w:r>
      <w:del w:id="1784" w:author="Ronald Tse" w:date="2017-11-29T15:41:00Z">
        <w:r w:rsidDel="0047353C">
          <w:delText>valueType</w:delText>
        </w:r>
      </w:del>
      <w:ins w:id="1785" w:author="Ronald Tse" w:date="2017-11-29T15:41:00Z">
        <w:r w:rsidR="00760D66">
          <w:t>d</w:t>
        </w:r>
        <w:r w:rsidR="0047353C">
          <w:t>ataType</w:t>
        </w:r>
      </w:ins>
      <w:r>
        <w:t>: addressedObjectIdentifier,</w:t>
      </w:r>
    </w:p>
    <w:p w14:paraId="66D499F0" w14:textId="77777777" w:rsidR="00EB57C1" w:rsidRDefault="00EB57C1" w:rsidP="00EB57C1">
      <w:pPr>
        <w:pStyle w:val="Code"/>
      </w:pPr>
      <w:r>
        <w:t xml:space="preserve">    },</w:t>
      </w:r>
    </w:p>
    <w:p w14:paraId="05227B29" w14:textId="77777777" w:rsidR="00EB57C1" w:rsidRDefault="00EB57C1" w:rsidP="00EB57C1">
      <w:pPr>
        <w:pStyle w:val="Code"/>
      </w:pPr>
      <w:r>
        <w:t xml:space="preserve">  },</w:t>
      </w:r>
    </w:p>
    <w:p w14:paraId="16DB87BF" w14:textId="77777777" w:rsidR="00EB57C1" w:rsidRDefault="00EB57C1" w:rsidP="00EB57C1">
      <w:pPr>
        <w:pStyle w:val="Code"/>
      </w:pPr>
    </w:p>
    <w:p w14:paraId="7EF37889" w14:textId="77777777" w:rsidR="00EB57C1" w:rsidRDefault="00EB57C1" w:rsidP="00EB57C1">
      <w:pPr>
        <w:pStyle w:val="Code"/>
      </w:pPr>
      <w:r>
        <w:t xml:space="preserve">  addressClasses: {</w:t>
      </w:r>
    </w:p>
    <w:p w14:paraId="5D640AEA" w14:textId="77777777" w:rsidR="00EB57C1" w:rsidRDefault="00EB57C1" w:rsidP="00EB57C1">
      <w:pPr>
        <w:pStyle w:val="Code"/>
      </w:pPr>
      <w:r>
        <w:t xml:space="preserve">    streetAddress: {</w:t>
      </w:r>
    </w:p>
    <w:p w14:paraId="6203A99E" w14:textId="77777777" w:rsidR="00EB57C1" w:rsidRDefault="00EB57C1" w:rsidP="00EB57C1">
      <w:pPr>
        <w:pStyle w:val="Code"/>
      </w:pPr>
      <w:r>
        <w:t xml:space="preserve">      description: Street Address,</w:t>
      </w:r>
    </w:p>
    <w:p w14:paraId="418F00D8" w14:textId="77777777" w:rsidR="00EB57C1" w:rsidRDefault="00EB57C1" w:rsidP="00EB57C1">
      <w:pPr>
        <w:pStyle w:val="Code"/>
      </w:pPr>
      <w:r>
        <w:t xml:space="preserve">      availableFields: [</w:t>
      </w:r>
    </w:p>
    <w:p w14:paraId="26202E45" w14:textId="77777777" w:rsidR="00EB57C1" w:rsidRDefault="00EB57C1" w:rsidP="00EB57C1">
      <w:pPr>
        <w:pStyle w:val="Code"/>
      </w:pPr>
      <w:r>
        <w:t xml:space="preserve">        {</w:t>
      </w:r>
    </w:p>
    <w:p w14:paraId="3B9BD1B4" w14:textId="77777777" w:rsidR="00EB57C1" w:rsidRDefault="00EB57C1" w:rsidP="00EB57C1">
      <w:pPr>
        <w:pStyle w:val="Code"/>
      </w:pPr>
      <w:r>
        <w:t xml:space="preserve">          componentType: addressNumber,</w:t>
      </w:r>
    </w:p>
    <w:p w14:paraId="63C8A88D" w14:textId="77777777" w:rsidR="00EB57C1" w:rsidRDefault="00EB57C1" w:rsidP="00EB57C1">
      <w:pPr>
        <w:pStyle w:val="Code"/>
      </w:pPr>
      <w:r>
        <w:t xml:space="preserve">          minCardinality: 1,</w:t>
      </w:r>
    </w:p>
    <w:p w14:paraId="23F711F9" w14:textId="77777777" w:rsidR="00EB57C1" w:rsidRDefault="00EB57C1" w:rsidP="00EB57C1">
      <w:pPr>
        <w:pStyle w:val="Code"/>
      </w:pPr>
      <w:r>
        <w:t xml:space="preserve">          maxCardinality: 1,</w:t>
      </w:r>
    </w:p>
    <w:p w14:paraId="587954BF" w14:textId="77777777" w:rsidR="00EB57C1" w:rsidRDefault="00EB57C1" w:rsidP="00EB57C1">
      <w:pPr>
        <w:pStyle w:val="Code"/>
      </w:pPr>
      <w:r>
        <w:t xml:space="preserve">          required: true,</w:t>
      </w:r>
    </w:p>
    <w:p w14:paraId="41B514AE" w14:textId="77777777" w:rsidR="00EB57C1" w:rsidRDefault="00EB57C1" w:rsidP="00EB57C1">
      <w:pPr>
        <w:pStyle w:val="Code"/>
      </w:pPr>
      <w:r>
        <w:t xml:space="preserve">        },</w:t>
      </w:r>
    </w:p>
    <w:p w14:paraId="5AE72343" w14:textId="77777777" w:rsidR="00EB57C1" w:rsidRDefault="00EB57C1" w:rsidP="00EB57C1">
      <w:pPr>
        <w:pStyle w:val="Code"/>
      </w:pPr>
      <w:r>
        <w:t xml:space="preserve">        {</w:t>
      </w:r>
    </w:p>
    <w:p w14:paraId="7040A930" w14:textId="77777777" w:rsidR="00EB57C1" w:rsidRDefault="00EB57C1" w:rsidP="00EB57C1">
      <w:pPr>
        <w:pStyle w:val="Code"/>
      </w:pPr>
      <w:r>
        <w:t xml:space="preserve">          componentType: thoroughfareName,</w:t>
      </w:r>
    </w:p>
    <w:p w14:paraId="7BA78D32" w14:textId="77777777" w:rsidR="00EB57C1" w:rsidRDefault="00EB57C1" w:rsidP="00EB57C1">
      <w:pPr>
        <w:pStyle w:val="Code"/>
      </w:pPr>
      <w:r>
        <w:t xml:space="preserve">          minCardinality: 1,</w:t>
      </w:r>
    </w:p>
    <w:p w14:paraId="65E0B39E" w14:textId="77777777" w:rsidR="00EB57C1" w:rsidRDefault="00EB57C1" w:rsidP="00EB57C1">
      <w:pPr>
        <w:pStyle w:val="Code"/>
      </w:pPr>
      <w:r>
        <w:t xml:space="preserve">          maxCardinality: 1,</w:t>
      </w:r>
    </w:p>
    <w:p w14:paraId="7857A95C" w14:textId="77777777" w:rsidR="00EB57C1" w:rsidRDefault="00EB57C1" w:rsidP="00EB57C1">
      <w:pPr>
        <w:pStyle w:val="Code"/>
      </w:pPr>
      <w:r>
        <w:t xml:space="preserve">          required: true,</w:t>
      </w:r>
    </w:p>
    <w:p w14:paraId="56091D04" w14:textId="77777777" w:rsidR="00EB57C1" w:rsidRDefault="00EB57C1" w:rsidP="00EB57C1">
      <w:pPr>
        <w:pStyle w:val="Code"/>
      </w:pPr>
      <w:r>
        <w:t xml:space="preserve">        },</w:t>
      </w:r>
    </w:p>
    <w:p w14:paraId="36AB0030" w14:textId="77777777" w:rsidR="00EB57C1" w:rsidRDefault="00EB57C1" w:rsidP="00EB57C1">
      <w:pPr>
        <w:pStyle w:val="Code"/>
      </w:pPr>
      <w:r>
        <w:t xml:space="preserve">        {</w:t>
      </w:r>
    </w:p>
    <w:p w14:paraId="59331431" w14:textId="77777777" w:rsidR="00EB57C1" w:rsidRDefault="00EB57C1" w:rsidP="00EB57C1">
      <w:pPr>
        <w:pStyle w:val="Code"/>
      </w:pPr>
      <w:r>
        <w:t xml:space="preserve">          componentType: placeName</w:t>
      </w:r>
    </w:p>
    <w:p w14:paraId="179A8514" w14:textId="55C8EB63" w:rsidR="00EB57C1" w:rsidRDefault="00EB57C1" w:rsidP="00EB57C1">
      <w:pPr>
        <w:pStyle w:val="Code"/>
      </w:pPr>
      <w:r>
        <w:t xml:space="preserve">          </w:t>
      </w:r>
      <w:del w:id="1786" w:author="Ronald Tse" w:date="2017-11-29T15:41:00Z">
        <w:r w:rsidDel="0047353C">
          <w:delText>valueType</w:delText>
        </w:r>
      </w:del>
      <w:ins w:id="1787" w:author="Ronald Tse" w:date="2017-11-29T15:41:00Z">
        <w:r w:rsidR="00760D66">
          <w:t>d</w:t>
        </w:r>
        <w:r w:rsidR="0047353C">
          <w:t>ataType</w:t>
        </w:r>
      </w:ins>
      <w:r>
        <w:t>: CharacterString,</w:t>
      </w:r>
    </w:p>
    <w:p w14:paraId="1DF00B9C" w14:textId="77777777" w:rsidR="00EB57C1" w:rsidRDefault="00EB57C1" w:rsidP="00EB57C1">
      <w:pPr>
        <w:pStyle w:val="Code"/>
      </w:pPr>
      <w:r>
        <w:t xml:space="preserve">          minCardinality: 1,</w:t>
      </w:r>
    </w:p>
    <w:p w14:paraId="1CFA341E" w14:textId="77777777" w:rsidR="00EB57C1" w:rsidRDefault="00EB57C1" w:rsidP="00EB57C1">
      <w:pPr>
        <w:pStyle w:val="Code"/>
      </w:pPr>
      <w:r>
        <w:t xml:space="preserve">          maxCardinality: 1,</w:t>
      </w:r>
    </w:p>
    <w:p w14:paraId="45AE3193" w14:textId="77777777" w:rsidR="00EB57C1" w:rsidRDefault="00EB57C1" w:rsidP="00EB57C1">
      <w:pPr>
        <w:pStyle w:val="Code"/>
      </w:pPr>
      <w:r>
        <w:t xml:space="preserve">          required: true,</w:t>
      </w:r>
    </w:p>
    <w:p w14:paraId="46B0A39A" w14:textId="77777777" w:rsidR="00EB57C1" w:rsidRDefault="00EB57C1" w:rsidP="00EB57C1">
      <w:pPr>
        <w:pStyle w:val="Code"/>
      </w:pPr>
      <w:r>
        <w:t xml:space="preserve">        },</w:t>
      </w:r>
    </w:p>
    <w:p w14:paraId="01812490" w14:textId="77777777" w:rsidR="00EB57C1" w:rsidRDefault="00EB57C1" w:rsidP="00EB57C1">
      <w:pPr>
        <w:pStyle w:val="Code"/>
      </w:pPr>
      <w:r>
        <w:t xml:space="preserve">        {</w:t>
      </w:r>
    </w:p>
    <w:p w14:paraId="52646514" w14:textId="77777777" w:rsidR="00EB57C1" w:rsidRDefault="00EB57C1" w:rsidP="00EB57C1">
      <w:pPr>
        <w:pStyle w:val="Code"/>
      </w:pPr>
      <w:r>
        <w:t xml:space="preserve">          componentType: postCode</w:t>
      </w:r>
    </w:p>
    <w:p w14:paraId="70869604" w14:textId="77777777" w:rsidR="00EB57C1" w:rsidRDefault="00EB57C1" w:rsidP="00EB57C1">
      <w:pPr>
        <w:pStyle w:val="Code"/>
      </w:pPr>
      <w:r>
        <w:t xml:space="preserve">          minCardinality: 1,</w:t>
      </w:r>
    </w:p>
    <w:p w14:paraId="76361661" w14:textId="77777777" w:rsidR="00EB57C1" w:rsidRDefault="00EB57C1" w:rsidP="00EB57C1">
      <w:pPr>
        <w:pStyle w:val="Code"/>
      </w:pPr>
      <w:r>
        <w:t xml:space="preserve">          maxCardinality: 1,</w:t>
      </w:r>
    </w:p>
    <w:p w14:paraId="14057C0E" w14:textId="77777777" w:rsidR="00EB57C1" w:rsidRDefault="00EB57C1" w:rsidP="00EB57C1">
      <w:pPr>
        <w:pStyle w:val="Code"/>
      </w:pPr>
      <w:r>
        <w:t xml:space="preserve">          required: true,</w:t>
      </w:r>
    </w:p>
    <w:p w14:paraId="3174DF75" w14:textId="77777777" w:rsidR="00EB57C1" w:rsidRDefault="00EB57C1" w:rsidP="00EB57C1">
      <w:pPr>
        <w:pStyle w:val="Code"/>
      </w:pPr>
      <w:r>
        <w:t xml:space="preserve">        },</w:t>
      </w:r>
    </w:p>
    <w:p w14:paraId="6BAD5216" w14:textId="77777777" w:rsidR="00EB57C1" w:rsidRDefault="00EB57C1" w:rsidP="00EB57C1">
      <w:pPr>
        <w:pStyle w:val="Code"/>
      </w:pPr>
      <w:r>
        <w:t xml:space="preserve">        {</w:t>
      </w:r>
    </w:p>
    <w:p w14:paraId="7332F3E0" w14:textId="77777777" w:rsidR="00EB57C1" w:rsidRDefault="00EB57C1" w:rsidP="00EB57C1">
      <w:pPr>
        <w:pStyle w:val="Code"/>
      </w:pPr>
      <w:r>
        <w:t xml:space="preserve">          componentType: countryName</w:t>
      </w:r>
    </w:p>
    <w:p w14:paraId="04C2C925" w14:textId="77777777" w:rsidR="00EB57C1" w:rsidRDefault="00EB57C1" w:rsidP="00EB57C1">
      <w:pPr>
        <w:pStyle w:val="Code"/>
      </w:pPr>
      <w:r>
        <w:t xml:space="preserve">          minCardinality: 1,</w:t>
      </w:r>
    </w:p>
    <w:p w14:paraId="3FAB5227" w14:textId="77777777" w:rsidR="00EB57C1" w:rsidRDefault="00EB57C1" w:rsidP="00EB57C1">
      <w:pPr>
        <w:pStyle w:val="Code"/>
      </w:pPr>
      <w:r>
        <w:t xml:space="preserve">          maxCardinality: 1,</w:t>
      </w:r>
    </w:p>
    <w:p w14:paraId="2A7B8779" w14:textId="77777777" w:rsidR="00EB57C1" w:rsidRDefault="00EB57C1" w:rsidP="00EB57C1">
      <w:pPr>
        <w:pStyle w:val="Code"/>
      </w:pPr>
      <w:r>
        <w:t xml:space="preserve">          required: false,</w:t>
      </w:r>
    </w:p>
    <w:p w14:paraId="6008F69C" w14:textId="77777777" w:rsidR="00EB57C1" w:rsidRDefault="00EB57C1" w:rsidP="00EB57C1">
      <w:pPr>
        <w:pStyle w:val="Code"/>
      </w:pPr>
      <w:r>
        <w:t xml:space="preserve">        },</w:t>
      </w:r>
    </w:p>
    <w:p w14:paraId="52E9ADB7" w14:textId="77777777" w:rsidR="00EB57C1" w:rsidRDefault="00EB57C1" w:rsidP="00EB57C1">
      <w:pPr>
        <w:pStyle w:val="Code"/>
      </w:pPr>
      <w:r>
        <w:t xml:space="preserve">      ],</w:t>
      </w:r>
    </w:p>
    <w:p w14:paraId="69BA26A9" w14:textId="58B7CD83" w:rsidR="00EB57C1" w:rsidRDefault="00EB57C1" w:rsidP="00EB57C1">
      <w:pPr>
        <w:pStyle w:val="Code"/>
      </w:pPr>
      <w:r>
        <w:t xml:space="preserve">      </w:t>
      </w:r>
      <w:del w:id="1788" w:author="Ronald Tse" w:date="2017-11-29T15:32:00Z">
        <w:r w:rsidDel="003D64E7">
          <w:delText>showTemplate</w:delText>
        </w:r>
      </w:del>
      <w:ins w:id="1789" w:author="Ronald Tse" w:date="2017-11-29T15:32:00Z">
        <w:r w:rsidR="00760D66">
          <w:t>d</w:t>
        </w:r>
        <w:r w:rsidR="003D64E7">
          <w:t>isplayTemplate</w:t>
        </w:r>
      </w:ins>
      <w:r>
        <w:t>s: [</w:t>
      </w:r>
    </w:p>
    <w:p w14:paraId="256A11CA" w14:textId="77777777" w:rsidR="00EB57C1" w:rsidRDefault="00EB57C1" w:rsidP="00EB57C1">
      <w:pPr>
        <w:pStyle w:val="Code"/>
      </w:pPr>
      <w:r>
        <w:t xml:space="preserve">        {</w:t>
      </w:r>
    </w:p>
    <w:p w14:paraId="7139378A" w14:textId="77777777" w:rsidR="00EB57C1" w:rsidRDefault="00EB57C1" w:rsidP="00EB57C1">
      <w:pPr>
        <w:pStyle w:val="Code"/>
      </w:pPr>
      <w:r>
        <w:t xml:space="preserve">          /* TODO */</w:t>
      </w:r>
    </w:p>
    <w:p w14:paraId="3B149C13" w14:textId="77777777" w:rsidR="00EB57C1" w:rsidRDefault="00EB57C1" w:rsidP="00EB57C1">
      <w:pPr>
        <w:pStyle w:val="Code"/>
      </w:pPr>
      <w:r>
        <w:t xml:space="preserve">        }</w:t>
      </w:r>
    </w:p>
    <w:p w14:paraId="20B450F5" w14:textId="77777777" w:rsidR="00EB57C1" w:rsidRDefault="00EB57C1" w:rsidP="00EB57C1">
      <w:pPr>
        <w:pStyle w:val="Code"/>
      </w:pPr>
      <w:r>
        <w:t xml:space="preserve">      ]</w:t>
      </w:r>
    </w:p>
    <w:p w14:paraId="4092887E" w14:textId="77777777" w:rsidR="00EB57C1" w:rsidRDefault="00EB57C1" w:rsidP="00EB57C1">
      <w:pPr>
        <w:pStyle w:val="Code"/>
      </w:pPr>
      <w:r>
        <w:t xml:space="preserve">    },</w:t>
      </w:r>
    </w:p>
    <w:p w14:paraId="508B1A2C" w14:textId="77777777" w:rsidR="00EB57C1" w:rsidRDefault="00EB57C1" w:rsidP="00EB57C1">
      <w:pPr>
        <w:pStyle w:val="Code"/>
      </w:pPr>
      <w:r>
        <w:t xml:space="preserve">    boxAddress: {</w:t>
      </w:r>
    </w:p>
    <w:p w14:paraId="0377E002" w14:textId="77777777" w:rsidR="00EB57C1" w:rsidRDefault="00EB57C1" w:rsidP="00EB57C1">
      <w:pPr>
        <w:pStyle w:val="Code"/>
      </w:pPr>
      <w:r>
        <w:t xml:space="preserve">      availableFields: [</w:t>
      </w:r>
    </w:p>
    <w:p w14:paraId="28D94DEC" w14:textId="77777777" w:rsidR="00EB57C1" w:rsidRDefault="00EB57C1" w:rsidP="00EB57C1">
      <w:pPr>
        <w:pStyle w:val="Code"/>
      </w:pPr>
      <w:r>
        <w:t xml:space="preserve">        {</w:t>
      </w:r>
    </w:p>
    <w:p w14:paraId="338F1C1E" w14:textId="77777777" w:rsidR="00EB57C1" w:rsidRDefault="00EB57C1" w:rsidP="00EB57C1">
      <w:pPr>
        <w:pStyle w:val="Code"/>
      </w:pPr>
      <w:r>
        <w:t xml:space="preserve">          componentType: boxNumber,</w:t>
      </w:r>
    </w:p>
    <w:p w14:paraId="14368C62" w14:textId="77777777" w:rsidR="00EB57C1" w:rsidRDefault="00EB57C1" w:rsidP="00EB57C1">
      <w:pPr>
        <w:pStyle w:val="Code"/>
      </w:pPr>
      <w:r>
        <w:lastRenderedPageBreak/>
        <w:t xml:space="preserve">          minCardinality: 1,</w:t>
      </w:r>
    </w:p>
    <w:p w14:paraId="0BB44B25" w14:textId="77777777" w:rsidR="00EB57C1" w:rsidRDefault="00EB57C1" w:rsidP="00EB57C1">
      <w:pPr>
        <w:pStyle w:val="Code"/>
      </w:pPr>
      <w:r>
        <w:t xml:space="preserve">          maxCardinality: 1,</w:t>
      </w:r>
    </w:p>
    <w:p w14:paraId="1EB37F1E" w14:textId="77777777" w:rsidR="00EB57C1" w:rsidRDefault="00EB57C1" w:rsidP="00EB57C1">
      <w:pPr>
        <w:pStyle w:val="Code"/>
      </w:pPr>
      <w:r>
        <w:t xml:space="preserve">          required: true,</w:t>
      </w:r>
    </w:p>
    <w:p w14:paraId="67206FF9" w14:textId="77777777" w:rsidR="00EB57C1" w:rsidRDefault="00EB57C1" w:rsidP="00EB57C1">
      <w:pPr>
        <w:pStyle w:val="Code"/>
      </w:pPr>
      <w:r>
        <w:t xml:space="preserve">        },</w:t>
      </w:r>
    </w:p>
    <w:p w14:paraId="627487A2" w14:textId="77777777" w:rsidR="00EB57C1" w:rsidRDefault="00EB57C1" w:rsidP="00EB57C1">
      <w:pPr>
        <w:pStyle w:val="Code"/>
      </w:pPr>
      <w:r>
        <w:t xml:space="preserve">        {</w:t>
      </w:r>
    </w:p>
    <w:p w14:paraId="2B844C70" w14:textId="77777777" w:rsidR="00EB57C1" w:rsidRDefault="00EB57C1" w:rsidP="00EB57C1">
      <w:pPr>
        <w:pStyle w:val="Code"/>
      </w:pPr>
      <w:r>
        <w:t xml:space="preserve">          componentType: postOfficeName,</w:t>
      </w:r>
    </w:p>
    <w:p w14:paraId="0D751E76" w14:textId="643C0EAB" w:rsidR="00EB57C1" w:rsidRDefault="00EB57C1" w:rsidP="00EB57C1">
      <w:pPr>
        <w:pStyle w:val="Code"/>
      </w:pPr>
      <w:r>
        <w:t xml:space="preserve">          </w:t>
      </w:r>
      <w:del w:id="1790" w:author="Ronald Tse" w:date="2017-11-29T15:41:00Z">
        <w:r w:rsidDel="0047353C">
          <w:delText>valueType</w:delText>
        </w:r>
      </w:del>
      <w:ins w:id="1791" w:author="Ronald Tse" w:date="2017-11-29T15:41:00Z">
        <w:r w:rsidR="00760D66">
          <w:t>d</w:t>
        </w:r>
        <w:r w:rsidR="0047353C">
          <w:t>ataType</w:t>
        </w:r>
      </w:ins>
      <w:r>
        <w:t>: CharacterString,</w:t>
      </w:r>
    </w:p>
    <w:p w14:paraId="611E4A11" w14:textId="77777777" w:rsidR="00EB57C1" w:rsidRDefault="00EB57C1" w:rsidP="00EB57C1">
      <w:pPr>
        <w:pStyle w:val="Code"/>
      </w:pPr>
      <w:r>
        <w:t xml:space="preserve">          minCardinality: 1,</w:t>
      </w:r>
    </w:p>
    <w:p w14:paraId="620C46AA" w14:textId="77777777" w:rsidR="00EB57C1" w:rsidRDefault="00EB57C1" w:rsidP="00EB57C1">
      <w:pPr>
        <w:pStyle w:val="Code"/>
      </w:pPr>
      <w:r>
        <w:t xml:space="preserve">          maxCardinality: 1,</w:t>
      </w:r>
    </w:p>
    <w:p w14:paraId="0BFFD575" w14:textId="77777777" w:rsidR="00EB57C1" w:rsidRDefault="00EB57C1" w:rsidP="00EB57C1">
      <w:pPr>
        <w:pStyle w:val="Code"/>
      </w:pPr>
      <w:r>
        <w:t xml:space="preserve">          required: true,</w:t>
      </w:r>
    </w:p>
    <w:p w14:paraId="70AC99FB" w14:textId="77777777" w:rsidR="00EB57C1" w:rsidRDefault="00EB57C1" w:rsidP="00EB57C1">
      <w:pPr>
        <w:pStyle w:val="Code"/>
      </w:pPr>
      <w:r>
        <w:t xml:space="preserve">        },</w:t>
      </w:r>
    </w:p>
    <w:p w14:paraId="289C2008" w14:textId="77777777" w:rsidR="00EB57C1" w:rsidRDefault="00EB57C1" w:rsidP="00EB57C1">
      <w:pPr>
        <w:pStyle w:val="Code"/>
      </w:pPr>
      <w:r>
        <w:t xml:space="preserve">        {</w:t>
      </w:r>
    </w:p>
    <w:p w14:paraId="0885917A" w14:textId="77777777" w:rsidR="00EB57C1" w:rsidRDefault="00EB57C1" w:rsidP="00EB57C1">
      <w:pPr>
        <w:pStyle w:val="Code"/>
      </w:pPr>
      <w:r>
        <w:t xml:space="preserve">          componentType: postCode</w:t>
      </w:r>
    </w:p>
    <w:p w14:paraId="072A9C23" w14:textId="77777777" w:rsidR="00EB57C1" w:rsidRDefault="00EB57C1" w:rsidP="00EB57C1">
      <w:pPr>
        <w:pStyle w:val="Code"/>
      </w:pPr>
      <w:r>
        <w:t xml:space="preserve">          minCardinality: 1,</w:t>
      </w:r>
    </w:p>
    <w:p w14:paraId="08B4A1A4" w14:textId="77777777" w:rsidR="00EB57C1" w:rsidRDefault="00EB57C1" w:rsidP="00EB57C1">
      <w:pPr>
        <w:pStyle w:val="Code"/>
      </w:pPr>
      <w:r>
        <w:t xml:space="preserve">          maxCardinality: 1,</w:t>
      </w:r>
    </w:p>
    <w:p w14:paraId="14A9C987" w14:textId="77777777" w:rsidR="00EB57C1" w:rsidRDefault="00EB57C1" w:rsidP="00EB57C1">
      <w:pPr>
        <w:pStyle w:val="Code"/>
      </w:pPr>
      <w:r>
        <w:t xml:space="preserve">          required: true,</w:t>
      </w:r>
    </w:p>
    <w:p w14:paraId="50A4F551" w14:textId="77777777" w:rsidR="00EB57C1" w:rsidRDefault="00EB57C1" w:rsidP="00EB57C1">
      <w:pPr>
        <w:pStyle w:val="Code"/>
      </w:pPr>
      <w:r>
        <w:t xml:space="preserve">        },</w:t>
      </w:r>
    </w:p>
    <w:p w14:paraId="636403E2" w14:textId="77777777" w:rsidR="00EB57C1" w:rsidRDefault="00EB57C1" w:rsidP="00EB57C1">
      <w:pPr>
        <w:pStyle w:val="Code"/>
      </w:pPr>
      <w:r>
        <w:t xml:space="preserve">        {</w:t>
      </w:r>
    </w:p>
    <w:p w14:paraId="0EF5DEAE" w14:textId="77777777" w:rsidR="00EB57C1" w:rsidRDefault="00EB57C1" w:rsidP="00EB57C1">
      <w:pPr>
        <w:pStyle w:val="Code"/>
      </w:pPr>
      <w:r>
        <w:t xml:space="preserve">          componentType: countryName</w:t>
      </w:r>
    </w:p>
    <w:p w14:paraId="096C6A11" w14:textId="77777777" w:rsidR="00EB57C1" w:rsidRDefault="00EB57C1" w:rsidP="00EB57C1">
      <w:pPr>
        <w:pStyle w:val="Code"/>
      </w:pPr>
      <w:r>
        <w:t xml:space="preserve">          minCardinality: 1,</w:t>
      </w:r>
    </w:p>
    <w:p w14:paraId="1F2DD223" w14:textId="77777777" w:rsidR="00EB57C1" w:rsidRDefault="00EB57C1" w:rsidP="00EB57C1">
      <w:pPr>
        <w:pStyle w:val="Code"/>
      </w:pPr>
      <w:r>
        <w:t xml:space="preserve">          maxCardinality: 1,</w:t>
      </w:r>
    </w:p>
    <w:p w14:paraId="3BE358E4" w14:textId="77777777" w:rsidR="00EB57C1" w:rsidRDefault="00EB57C1" w:rsidP="00EB57C1">
      <w:pPr>
        <w:pStyle w:val="Code"/>
      </w:pPr>
      <w:r>
        <w:t xml:space="preserve">          required: false,</w:t>
      </w:r>
    </w:p>
    <w:p w14:paraId="1BD5E3F1" w14:textId="77777777" w:rsidR="00EB57C1" w:rsidRDefault="00EB57C1" w:rsidP="00EB57C1">
      <w:pPr>
        <w:pStyle w:val="Code"/>
      </w:pPr>
      <w:r>
        <w:t xml:space="preserve">        },</w:t>
      </w:r>
    </w:p>
    <w:p w14:paraId="77966878" w14:textId="77777777" w:rsidR="00EB57C1" w:rsidRDefault="00EB57C1" w:rsidP="00EB57C1">
      <w:pPr>
        <w:pStyle w:val="Code"/>
      </w:pPr>
      <w:r>
        <w:t xml:space="preserve">      ],</w:t>
      </w:r>
    </w:p>
    <w:p w14:paraId="6032AE37" w14:textId="7D5407F8" w:rsidR="00EB57C1" w:rsidRDefault="00EB57C1" w:rsidP="00EB57C1">
      <w:pPr>
        <w:pStyle w:val="Code"/>
      </w:pPr>
      <w:r>
        <w:t xml:space="preserve">      </w:t>
      </w:r>
      <w:del w:id="1792" w:author="Ronald Tse" w:date="2017-11-29T15:32:00Z">
        <w:r w:rsidDel="003D64E7">
          <w:delText>showTemplate</w:delText>
        </w:r>
      </w:del>
      <w:ins w:id="1793" w:author="Ronald Tse" w:date="2017-11-29T15:32:00Z">
        <w:r w:rsidR="00760D66">
          <w:t>d</w:t>
        </w:r>
        <w:r w:rsidR="003D64E7">
          <w:t>isplayTemplate</w:t>
        </w:r>
      </w:ins>
      <w:r>
        <w:t>s: [</w:t>
      </w:r>
    </w:p>
    <w:p w14:paraId="1352601B" w14:textId="77777777" w:rsidR="00EB57C1" w:rsidRDefault="00EB57C1" w:rsidP="00EB57C1">
      <w:pPr>
        <w:pStyle w:val="Code"/>
      </w:pPr>
      <w:r>
        <w:t xml:space="preserve">        {</w:t>
      </w:r>
    </w:p>
    <w:p w14:paraId="5A3DA367" w14:textId="77777777" w:rsidR="00EB57C1" w:rsidRDefault="00EB57C1" w:rsidP="00EB57C1">
      <w:pPr>
        <w:pStyle w:val="Code"/>
      </w:pPr>
      <w:r>
        <w:t xml:space="preserve">          /* TODO */</w:t>
      </w:r>
    </w:p>
    <w:p w14:paraId="09B29E15" w14:textId="77777777" w:rsidR="00EB57C1" w:rsidRDefault="00EB57C1" w:rsidP="00EB57C1">
      <w:pPr>
        <w:pStyle w:val="Code"/>
      </w:pPr>
      <w:r>
        <w:t xml:space="preserve">        }</w:t>
      </w:r>
    </w:p>
    <w:p w14:paraId="2467422E" w14:textId="77777777" w:rsidR="00EB57C1" w:rsidRDefault="00EB57C1" w:rsidP="00EB57C1">
      <w:pPr>
        <w:pStyle w:val="Code"/>
      </w:pPr>
      <w:r>
        <w:t xml:space="preserve">      ]</w:t>
      </w:r>
    </w:p>
    <w:p w14:paraId="28629B2E" w14:textId="77777777" w:rsidR="00EB57C1" w:rsidRDefault="00EB57C1" w:rsidP="00EB57C1">
      <w:pPr>
        <w:pStyle w:val="Code"/>
      </w:pPr>
      <w:r>
        <w:t xml:space="preserve">    }</w:t>
      </w:r>
    </w:p>
    <w:p w14:paraId="69E7FD97" w14:textId="77777777" w:rsidR="00EB57C1" w:rsidRDefault="00EB57C1" w:rsidP="00EB57C1">
      <w:pPr>
        <w:pStyle w:val="Code"/>
      </w:pPr>
      <w:r>
        <w:t xml:space="preserve">  }</w:t>
      </w:r>
    </w:p>
    <w:p w14:paraId="03F86772" w14:textId="77777777" w:rsidR="00EB57C1" w:rsidRDefault="00EB57C1" w:rsidP="00EB57C1">
      <w:pPr>
        <w:pStyle w:val="Code"/>
      </w:pPr>
      <w:r>
        <w:t>}</w:t>
      </w:r>
    </w:p>
    <w:p w14:paraId="6BA52EDE" w14:textId="77777777" w:rsidR="00EB57C1" w:rsidRDefault="00EB57C1" w:rsidP="00EB57C1">
      <w:pPr>
        <w:pStyle w:val="Code"/>
      </w:pPr>
      <w:r>
        <w:t>----</w:t>
      </w:r>
    </w:p>
    <w:p w14:paraId="3B03EC2A" w14:textId="77777777" w:rsidR="00EB57C1" w:rsidRDefault="00EB57C1" w:rsidP="00EB57C1">
      <w:pPr>
        <w:pStyle w:val="Code"/>
        <w:rPr>
          <w:ins w:id="1794" w:author="Ronald Tse" w:date="2017-11-30T01:13:00Z"/>
        </w:rPr>
      </w:pPr>
    </w:p>
    <w:p w14:paraId="2187E15D" w14:textId="6F1B5578" w:rsidR="00760D66" w:rsidRDefault="00760D66" w:rsidP="00760D66">
      <w:pPr>
        <w:rPr>
          <w:ins w:id="1795" w:author="Ronald Tse" w:date="2017-11-30T01:13:00Z"/>
        </w:rPr>
        <w:pPrChange w:id="1796" w:author="Ronald Tse" w:date="2017-11-30T01:13:00Z">
          <w:pPr>
            <w:pStyle w:val="Code"/>
          </w:pPr>
        </w:pPrChange>
      </w:pPr>
      <w:ins w:id="1797" w:author="Ronald Tse" w:date="2017-11-30T01:13:00Z">
        <w:r>
          <w:t>Address Instance</w:t>
        </w:r>
      </w:ins>
    </w:p>
    <w:p w14:paraId="74DD7696" w14:textId="77777777" w:rsidR="00760D66" w:rsidRDefault="00760D66" w:rsidP="00EB57C1">
      <w:pPr>
        <w:pStyle w:val="Code"/>
      </w:pPr>
    </w:p>
    <w:p w14:paraId="2087E84B" w14:textId="77777777" w:rsidR="00EB57C1" w:rsidRDefault="00EB57C1" w:rsidP="00EB57C1">
      <w:pPr>
        <w:pStyle w:val="Code"/>
      </w:pPr>
      <w:r>
        <w:t>----</w:t>
      </w:r>
    </w:p>
    <w:p w14:paraId="18E74157" w14:textId="77777777" w:rsidR="00EB57C1" w:rsidRDefault="00EB57C1" w:rsidP="00EB57C1">
      <w:pPr>
        <w:pStyle w:val="Code"/>
      </w:pPr>
      <w:r>
        <w:t>addressInstance1 = {</w:t>
      </w:r>
    </w:p>
    <w:p w14:paraId="7AC27401" w14:textId="77777777" w:rsidR="00EB57C1" w:rsidRDefault="00EB57C1" w:rsidP="00EB57C1">
      <w:pPr>
        <w:pStyle w:val="Code"/>
      </w:pPr>
      <w:r>
        <w:t xml:space="preserve">  profile: "http://www.iso.org/tc211/tc211-sample.adp#streetAddress",</w:t>
      </w:r>
    </w:p>
    <w:p w14:paraId="10E93C8F" w14:textId="77777777" w:rsidR="00EB57C1" w:rsidRDefault="00EB57C1" w:rsidP="00EB57C1">
      <w:pPr>
        <w:pStyle w:val="Code"/>
      </w:pPr>
      <w:r>
        <w:t xml:space="preserve">  components: [</w:t>
      </w:r>
    </w:p>
    <w:p w14:paraId="5EC4E688" w14:textId="77777777" w:rsidR="00EB57C1" w:rsidRDefault="00EB57C1" w:rsidP="00EB57C1">
      <w:pPr>
        <w:pStyle w:val="Code"/>
      </w:pPr>
      <w:r>
        <w:t xml:space="preserve">    {</w:t>
      </w:r>
    </w:p>
    <w:p w14:paraId="42CCCC2B" w14:textId="77777777" w:rsidR="00EB57C1" w:rsidRDefault="00EB57C1" w:rsidP="00EB57C1">
      <w:pPr>
        <w:pStyle w:val="Code"/>
      </w:pPr>
      <w:r>
        <w:t xml:space="preserve">      type: addressNumber,</w:t>
      </w:r>
    </w:p>
    <w:p w14:paraId="45C16284" w14:textId="77777777" w:rsidR="00EB57C1" w:rsidRDefault="00EB57C1" w:rsidP="00EB57C1">
      <w:pPr>
        <w:pStyle w:val="Code"/>
      </w:pPr>
      <w:r>
        <w:t xml:space="preserve">      value: 99</w:t>
      </w:r>
    </w:p>
    <w:p w14:paraId="26ED3414" w14:textId="77777777" w:rsidR="00EB57C1" w:rsidRDefault="00EB57C1" w:rsidP="00EB57C1">
      <w:pPr>
        <w:pStyle w:val="Code"/>
      </w:pPr>
      <w:r>
        <w:t xml:space="preserve">    },</w:t>
      </w:r>
    </w:p>
    <w:p w14:paraId="74F399BC" w14:textId="77777777" w:rsidR="00EB57C1" w:rsidRDefault="00EB57C1" w:rsidP="00EB57C1">
      <w:pPr>
        <w:pStyle w:val="Code"/>
      </w:pPr>
      <w:r>
        <w:t xml:space="preserve">    {</w:t>
      </w:r>
    </w:p>
    <w:p w14:paraId="405DC386" w14:textId="77777777" w:rsidR="00EB57C1" w:rsidRDefault="00EB57C1" w:rsidP="00EB57C1">
      <w:pPr>
        <w:pStyle w:val="Code"/>
      </w:pPr>
      <w:r>
        <w:t xml:space="preserve">      type: thoroughfareName,</w:t>
      </w:r>
    </w:p>
    <w:p w14:paraId="6822B9D4" w14:textId="77777777" w:rsidR="00EB57C1" w:rsidRDefault="00EB57C1" w:rsidP="00EB57C1">
      <w:pPr>
        <w:pStyle w:val="Code"/>
      </w:pPr>
      <w:r>
        <w:t xml:space="preserve">      value: {</w:t>
      </w:r>
    </w:p>
    <w:p w14:paraId="173FE52A" w14:textId="77777777" w:rsidR="00EB57C1" w:rsidRDefault="00EB57C1" w:rsidP="00EB57C1">
      <w:pPr>
        <w:pStyle w:val="Code"/>
      </w:pPr>
      <w:r>
        <w:t xml:space="preserve">        name: Lombardy,</w:t>
      </w:r>
    </w:p>
    <w:p w14:paraId="09474C5C" w14:textId="77777777" w:rsidR="00EB57C1" w:rsidRDefault="00EB57C1" w:rsidP="00EB57C1">
      <w:pPr>
        <w:pStyle w:val="Code"/>
      </w:pPr>
      <w:r>
        <w:t xml:space="preserve">        type: Street</w:t>
      </w:r>
    </w:p>
    <w:p w14:paraId="0F491F92" w14:textId="77777777" w:rsidR="00EB57C1" w:rsidRDefault="00EB57C1" w:rsidP="00EB57C1">
      <w:pPr>
        <w:pStyle w:val="Code"/>
      </w:pPr>
      <w:r>
        <w:t xml:space="preserve">      }</w:t>
      </w:r>
    </w:p>
    <w:p w14:paraId="034CD5B8" w14:textId="77777777" w:rsidR="00EB57C1" w:rsidRDefault="00EB57C1" w:rsidP="00EB57C1">
      <w:pPr>
        <w:pStyle w:val="Code"/>
      </w:pPr>
      <w:r>
        <w:t xml:space="preserve">    },</w:t>
      </w:r>
    </w:p>
    <w:p w14:paraId="35AFB7BB" w14:textId="77777777" w:rsidR="00EB57C1" w:rsidRDefault="00EB57C1" w:rsidP="00EB57C1">
      <w:pPr>
        <w:pStyle w:val="Code"/>
      </w:pPr>
      <w:r>
        <w:t xml:space="preserve">    {</w:t>
      </w:r>
    </w:p>
    <w:p w14:paraId="31284A24" w14:textId="77777777" w:rsidR="00EB57C1" w:rsidRDefault="00EB57C1" w:rsidP="00EB57C1">
      <w:pPr>
        <w:pStyle w:val="Code"/>
      </w:pPr>
      <w:r>
        <w:t xml:space="preserve">      type: placeName,</w:t>
      </w:r>
    </w:p>
    <w:p w14:paraId="71B12350" w14:textId="77777777" w:rsidR="00EB57C1" w:rsidRDefault="00EB57C1" w:rsidP="00EB57C1">
      <w:pPr>
        <w:pStyle w:val="Code"/>
      </w:pPr>
      <w:r>
        <w:t xml:space="preserve">      value: The Hills,</w:t>
      </w:r>
    </w:p>
    <w:p w14:paraId="33A4A4E8" w14:textId="77777777" w:rsidR="00EB57C1" w:rsidRDefault="00EB57C1" w:rsidP="00EB57C1">
      <w:pPr>
        <w:pStyle w:val="Code"/>
      </w:pPr>
      <w:r>
        <w:t xml:space="preserve">    },</w:t>
      </w:r>
    </w:p>
    <w:p w14:paraId="4E572109" w14:textId="77777777" w:rsidR="00EB57C1" w:rsidRDefault="00EB57C1" w:rsidP="00EB57C1">
      <w:pPr>
        <w:pStyle w:val="Code"/>
      </w:pPr>
      <w:r>
        <w:t xml:space="preserve">    {</w:t>
      </w:r>
    </w:p>
    <w:p w14:paraId="7F9B3E6B" w14:textId="77777777" w:rsidR="00EB57C1" w:rsidRDefault="00EB57C1" w:rsidP="00EB57C1">
      <w:pPr>
        <w:pStyle w:val="Code"/>
      </w:pPr>
      <w:r>
        <w:t xml:space="preserve">      type: postCode,</w:t>
      </w:r>
    </w:p>
    <w:p w14:paraId="01B67B26" w14:textId="77777777" w:rsidR="00EB57C1" w:rsidRDefault="00EB57C1" w:rsidP="00EB57C1">
      <w:pPr>
        <w:pStyle w:val="Code"/>
      </w:pPr>
      <w:r>
        <w:t xml:space="preserve">      value: 0039,</w:t>
      </w:r>
    </w:p>
    <w:p w14:paraId="509F000D" w14:textId="77777777" w:rsidR="00EB57C1" w:rsidRDefault="00EB57C1" w:rsidP="00EB57C1">
      <w:pPr>
        <w:pStyle w:val="Code"/>
      </w:pPr>
      <w:r>
        <w:t xml:space="preserve">    },</w:t>
      </w:r>
    </w:p>
    <w:p w14:paraId="7ED1C2BF" w14:textId="77777777" w:rsidR="00EB57C1" w:rsidRDefault="00EB57C1" w:rsidP="00EB57C1">
      <w:pPr>
        <w:pStyle w:val="Code"/>
      </w:pPr>
      <w:r>
        <w:t xml:space="preserve">    {</w:t>
      </w:r>
    </w:p>
    <w:p w14:paraId="502909EE" w14:textId="77777777" w:rsidR="00EB57C1" w:rsidRDefault="00EB57C1" w:rsidP="00EB57C1">
      <w:pPr>
        <w:pStyle w:val="Code"/>
      </w:pPr>
      <w:r>
        <w:t xml:space="preserve">      type: countryName,</w:t>
      </w:r>
    </w:p>
    <w:p w14:paraId="516EC2B5" w14:textId="77777777" w:rsidR="00EB57C1" w:rsidRDefault="00EB57C1" w:rsidP="00EB57C1">
      <w:pPr>
        <w:pStyle w:val="Code"/>
      </w:pPr>
      <w:r>
        <w:t xml:space="preserve">      value: South Africa</w:t>
      </w:r>
    </w:p>
    <w:p w14:paraId="21306C07" w14:textId="77777777" w:rsidR="00EB57C1" w:rsidRDefault="00EB57C1" w:rsidP="00EB57C1">
      <w:pPr>
        <w:pStyle w:val="Code"/>
      </w:pPr>
      <w:r>
        <w:t xml:space="preserve">    }</w:t>
      </w:r>
    </w:p>
    <w:p w14:paraId="59AD0CF4" w14:textId="77777777" w:rsidR="00EB57C1" w:rsidRDefault="00EB57C1" w:rsidP="00EB57C1">
      <w:pPr>
        <w:pStyle w:val="Code"/>
      </w:pPr>
      <w:r>
        <w:t xml:space="preserve">  ]</w:t>
      </w:r>
    </w:p>
    <w:p w14:paraId="5ED6C042" w14:textId="77777777" w:rsidR="00EB57C1" w:rsidRDefault="00EB57C1" w:rsidP="00EB57C1">
      <w:pPr>
        <w:pStyle w:val="Code"/>
      </w:pPr>
      <w:r>
        <w:t>}</w:t>
      </w:r>
    </w:p>
    <w:p w14:paraId="6F9A9916" w14:textId="77777777" w:rsidR="00EB57C1" w:rsidRDefault="00EB57C1" w:rsidP="00EB57C1">
      <w:pPr>
        <w:pStyle w:val="Code"/>
      </w:pPr>
    </w:p>
    <w:p w14:paraId="18EFDD87" w14:textId="77777777" w:rsidR="00EB57C1" w:rsidRDefault="00EB57C1" w:rsidP="00EB57C1">
      <w:pPr>
        <w:pStyle w:val="Code"/>
      </w:pPr>
      <w:r>
        <w:t>boxInstance1 = {</w:t>
      </w:r>
    </w:p>
    <w:p w14:paraId="45123353" w14:textId="77777777" w:rsidR="00EB57C1" w:rsidRDefault="00EB57C1" w:rsidP="00EB57C1">
      <w:pPr>
        <w:pStyle w:val="Code"/>
      </w:pPr>
      <w:r>
        <w:t xml:space="preserve">  profile: "http://www.iso.org/tc211/tc211-sample.adp#boxAddress",</w:t>
      </w:r>
    </w:p>
    <w:p w14:paraId="6647C23A" w14:textId="77777777" w:rsidR="00EB57C1" w:rsidRDefault="00EB57C1" w:rsidP="00EB57C1">
      <w:pPr>
        <w:pStyle w:val="Code"/>
      </w:pPr>
      <w:r>
        <w:t xml:space="preserve">  components: [</w:t>
      </w:r>
    </w:p>
    <w:p w14:paraId="69F32B6C" w14:textId="77777777" w:rsidR="00EB57C1" w:rsidRDefault="00EB57C1" w:rsidP="00EB57C1">
      <w:pPr>
        <w:pStyle w:val="Code"/>
      </w:pPr>
      <w:r>
        <w:lastRenderedPageBreak/>
        <w:t xml:space="preserve">    {</w:t>
      </w:r>
    </w:p>
    <w:p w14:paraId="30D5ADD8" w14:textId="77777777" w:rsidR="00EB57C1" w:rsidRDefault="00EB57C1" w:rsidP="00EB57C1">
      <w:pPr>
        <w:pStyle w:val="Code"/>
      </w:pPr>
      <w:r>
        <w:t xml:space="preserve">      type: boxNumber,</w:t>
      </w:r>
    </w:p>
    <w:p w14:paraId="107B089F" w14:textId="77777777" w:rsidR="00EB57C1" w:rsidRDefault="00EB57C1" w:rsidP="00EB57C1">
      <w:pPr>
        <w:pStyle w:val="Code"/>
      </w:pPr>
      <w:r>
        <w:t xml:space="preserve">      value: 345</w:t>
      </w:r>
    </w:p>
    <w:p w14:paraId="5B06645F" w14:textId="77777777" w:rsidR="00EB57C1" w:rsidRDefault="00EB57C1" w:rsidP="00EB57C1">
      <w:pPr>
        <w:pStyle w:val="Code"/>
      </w:pPr>
      <w:r>
        <w:t xml:space="preserve">    },</w:t>
      </w:r>
    </w:p>
    <w:p w14:paraId="1F457B96" w14:textId="77777777" w:rsidR="00EB57C1" w:rsidRDefault="00EB57C1" w:rsidP="00EB57C1">
      <w:pPr>
        <w:pStyle w:val="Code"/>
      </w:pPr>
      <w:r>
        <w:t xml:space="preserve">    {</w:t>
      </w:r>
    </w:p>
    <w:p w14:paraId="47A2F29F" w14:textId="77777777" w:rsidR="00EB57C1" w:rsidRDefault="00EB57C1" w:rsidP="00EB57C1">
      <w:pPr>
        <w:pStyle w:val="Code"/>
      </w:pPr>
      <w:r>
        <w:t xml:space="preserve">      type: postOfficeName,</w:t>
      </w:r>
    </w:p>
    <w:p w14:paraId="5142A264" w14:textId="77777777" w:rsidR="00EB57C1" w:rsidRDefault="00EB57C1" w:rsidP="00EB57C1">
      <w:pPr>
        <w:pStyle w:val="Code"/>
      </w:pPr>
      <w:r>
        <w:t xml:space="preserve">      value: Orlando,</w:t>
      </w:r>
    </w:p>
    <w:p w14:paraId="045CAE00" w14:textId="77777777" w:rsidR="00EB57C1" w:rsidRDefault="00EB57C1" w:rsidP="00EB57C1">
      <w:pPr>
        <w:pStyle w:val="Code"/>
      </w:pPr>
      <w:r>
        <w:t xml:space="preserve">    },</w:t>
      </w:r>
    </w:p>
    <w:p w14:paraId="728BD70A" w14:textId="77777777" w:rsidR="00EB57C1" w:rsidRDefault="00EB57C1" w:rsidP="00EB57C1">
      <w:pPr>
        <w:pStyle w:val="Code"/>
      </w:pPr>
      <w:r>
        <w:t xml:space="preserve">    {</w:t>
      </w:r>
    </w:p>
    <w:p w14:paraId="79C59ECE" w14:textId="77777777" w:rsidR="00EB57C1" w:rsidRDefault="00EB57C1" w:rsidP="00EB57C1">
      <w:pPr>
        <w:pStyle w:val="Code"/>
      </w:pPr>
      <w:r>
        <w:t xml:space="preserve">      type: postCode,</w:t>
      </w:r>
    </w:p>
    <w:p w14:paraId="2D6A2E90" w14:textId="77777777" w:rsidR="00EB57C1" w:rsidRDefault="00EB57C1" w:rsidP="00EB57C1">
      <w:pPr>
        <w:pStyle w:val="Code"/>
      </w:pPr>
      <w:r>
        <w:t xml:space="preserve">      value: 2020</w:t>
      </w:r>
    </w:p>
    <w:p w14:paraId="5D89092D" w14:textId="77777777" w:rsidR="00EB57C1" w:rsidRDefault="00EB57C1" w:rsidP="00EB57C1">
      <w:pPr>
        <w:pStyle w:val="Code"/>
      </w:pPr>
      <w:r>
        <w:t xml:space="preserve">    },</w:t>
      </w:r>
    </w:p>
    <w:p w14:paraId="6D31EC65" w14:textId="77777777" w:rsidR="00EB57C1" w:rsidRDefault="00EB57C1" w:rsidP="00EB57C1">
      <w:pPr>
        <w:pStyle w:val="Code"/>
      </w:pPr>
      <w:r>
        <w:t xml:space="preserve">    {</w:t>
      </w:r>
    </w:p>
    <w:p w14:paraId="2F46D1DC" w14:textId="77777777" w:rsidR="00EB57C1" w:rsidRDefault="00EB57C1" w:rsidP="00EB57C1">
      <w:pPr>
        <w:pStyle w:val="Code"/>
      </w:pPr>
      <w:r>
        <w:t xml:space="preserve">      type: countryName,</w:t>
      </w:r>
    </w:p>
    <w:p w14:paraId="4AED9F71" w14:textId="77777777" w:rsidR="00EB57C1" w:rsidRDefault="00EB57C1" w:rsidP="00EB57C1">
      <w:pPr>
        <w:pStyle w:val="Code"/>
      </w:pPr>
      <w:r>
        <w:t xml:space="preserve">      value: South Africa</w:t>
      </w:r>
    </w:p>
    <w:p w14:paraId="190A8693" w14:textId="77777777" w:rsidR="00EB57C1" w:rsidRDefault="00EB57C1" w:rsidP="00EB57C1">
      <w:pPr>
        <w:pStyle w:val="Code"/>
      </w:pPr>
      <w:r>
        <w:t xml:space="preserve">    }</w:t>
      </w:r>
    </w:p>
    <w:p w14:paraId="43D964AF" w14:textId="77777777" w:rsidR="00EB57C1" w:rsidRDefault="00EB57C1" w:rsidP="00EB57C1">
      <w:pPr>
        <w:pStyle w:val="Code"/>
      </w:pPr>
      <w:r>
        <w:t xml:space="preserve">  ]</w:t>
      </w:r>
    </w:p>
    <w:p w14:paraId="05F858A8" w14:textId="77777777" w:rsidR="00EB57C1" w:rsidRDefault="00EB57C1" w:rsidP="00EB57C1">
      <w:pPr>
        <w:pStyle w:val="Code"/>
      </w:pPr>
      <w:r>
        <w:t>}</w:t>
      </w:r>
    </w:p>
    <w:p w14:paraId="236DD8A9" w14:textId="77777777" w:rsidR="00EB57C1" w:rsidRDefault="00EB57C1" w:rsidP="00EB57C1">
      <w:pPr>
        <w:rPr>
          <w:lang w:eastAsia="ja-JP"/>
        </w:rPr>
      </w:pPr>
    </w:p>
    <w:p w14:paraId="481D84A4" w14:textId="77777777" w:rsidR="00F240AA" w:rsidRPr="00F240AA" w:rsidRDefault="00F240AA" w:rsidP="00F240AA">
      <w:pPr>
        <w:rPr>
          <w:lang w:eastAsia="ja-JP"/>
        </w:rPr>
      </w:pPr>
    </w:p>
    <w:p w14:paraId="2F7658BA" w14:textId="77777777" w:rsidR="001A33D0" w:rsidRPr="002E0796" w:rsidRDefault="001A33D0" w:rsidP="001A33D0">
      <w:pPr>
        <w:pStyle w:val="BiblioTitle"/>
        <w:keepNext/>
        <w:pageBreakBefore/>
      </w:pPr>
      <w:bookmarkStart w:id="1798" w:name="_Toc443470372"/>
      <w:bookmarkStart w:id="1799" w:name="_Toc450303224"/>
      <w:bookmarkStart w:id="1800" w:name="_Toc9996979"/>
      <w:bookmarkStart w:id="1801" w:name="_Toc353342679"/>
      <w:bookmarkStart w:id="1802" w:name="_Toc485815088"/>
      <w:r w:rsidRPr="002E0796">
        <w:lastRenderedPageBreak/>
        <w:t>Bibliography</w:t>
      </w:r>
      <w:bookmarkEnd w:id="1798"/>
      <w:bookmarkEnd w:id="1799"/>
      <w:bookmarkEnd w:id="1800"/>
      <w:bookmarkEnd w:id="1801"/>
      <w:bookmarkEnd w:id="1802"/>
    </w:p>
    <w:p w14:paraId="6A36A68B" w14:textId="77777777" w:rsidR="001A33D0" w:rsidRPr="002E0796" w:rsidRDefault="001A33D0" w:rsidP="0054733A">
      <w:pPr>
        <w:tabs>
          <w:tab w:val="clear" w:pos="403"/>
          <w:tab w:val="left" w:pos="663"/>
        </w:tabs>
        <w:ind w:left="663" w:hanging="663"/>
      </w:pPr>
      <w:r w:rsidRPr="002E0796">
        <w:t>[1]</w:t>
      </w:r>
      <w:r w:rsidRPr="002E0796">
        <w:tab/>
        <w:t>ISO #####</w:t>
      </w:r>
      <w:r w:rsidRPr="002E0796">
        <w:noBreakHyphen/>
        <w:t xml:space="preserve">#, </w:t>
      </w:r>
      <w:r w:rsidRPr="002E0796">
        <w:rPr>
          <w:i/>
        </w:rPr>
        <w:t>General title — Part #: Title of part</w:t>
      </w:r>
    </w:p>
    <w:p w14:paraId="4DA00D91" w14:textId="77777777" w:rsidR="001A33D0" w:rsidRPr="002E0796" w:rsidRDefault="001A33D0" w:rsidP="0054733A">
      <w:pPr>
        <w:tabs>
          <w:tab w:val="clear" w:pos="403"/>
          <w:tab w:val="left" w:pos="663"/>
        </w:tabs>
        <w:ind w:left="663" w:hanging="663"/>
      </w:pPr>
      <w:r w:rsidRPr="002E0796">
        <w:t>[2]</w:t>
      </w:r>
      <w:r w:rsidRPr="002E0796">
        <w:tab/>
        <w:t>ISO #####</w:t>
      </w:r>
      <w:r w:rsidRPr="002E0796">
        <w:noBreakHyphen/>
        <w:t xml:space="preserve">##:20##, </w:t>
      </w:r>
      <w:r w:rsidRPr="002E0796">
        <w:rPr>
          <w:i/>
        </w:rPr>
        <w:t>General title — Part ##: Title of part</w:t>
      </w:r>
    </w:p>
    <w:p w14:paraId="1035632C" w14:textId="77777777" w:rsidR="001A33D0" w:rsidRPr="002E0796" w:rsidRDefault="001A33D0"/>
    <w:sectPr w:rsidR="001A33D0" w:rsidRPr="002E0796" w:rsidSect="004421EF">
      <w:footerReference w:type="even" r:id="rId24"/>
      <w:footerReference w:type="default" r:id="rId25"/>
      <w:type w:val="oddPage"/>
      <w:pgSz w:w="11906" w:h="16838" w:code="9"/>
      <w:pgMar w:top="794" w:right="1077" w:bottom="567" w:left="1077" w:header="709" w:footer="284"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76" w:author="Serena Coetzee" w:date="2017-11-28T15:24:00Z" w:initials="SMC">
    <w:p w14:paraId="0B25C3B5" w14:textId="77777777" w:rsidR="00A62E93" w:rsidRDefault="00A62E93">
      <w:pPr>
        <w:pStyle w:val="CommentText"/>
      </w:pPr>
      <w:r>
        <w:rPr>
          <w:rStyle w:val="CommentReference"/>
        </w:rPr>
        <w:annotationRef/>
      </w:r>
      <w:r>
        <w:t>Link ISO 19160-1 (clause number)</w:t>
      </w:r>
    </w:p>
  </w:comment>
  <w:comment w:id="780" w:author="Serena Coetzee" w:date="2017-11-28T15:23:00Z" w:initials="SMC">
    <w:p w14:paraId="42D1A07D" w14:textId="77777777" w:rsidR="00A62E93" w:rsidRDefault="00A62E93">
      <w:pPr>
        <w:pStyle w:val="CommentText"/>
      </w:pPr>
      <w:r>
        <w:rPr>
          <w:rStyle w:val="CommentReference"/>
        </w:rPr>
        <w:annotationRef/>
      </w:r>
      <w:r>
        <w:t>Conceptual model for the profile description</w:t>
      </w:r>
    </w:p>
    <w:p w14:paraId="7F06BBEA" w14:textId="77777777" w:rsidR="00A62E93" w:rsidRDefault="00A62E93">
      <w:pPr>
        <w:pStyle w:val="CommentText"/>
      </w:pPr>
    </w:p>
    <w:p w14:paraId="4063FE6A" w14:textId="77777777" w:rsidR="00A62E93" w:rsidRDefault="00A62E93">
      <w:pPr>
        <w:pStyle w:val="CommentText"/>
      </w:pPr>
      <w:r>
        <w:t>Add UML</w:t>
      </w:r>
    </w:p>
  </w:comment>
  <w:comment w:id="816" w:author="Serena Coetzee" w:date="2017-11-28T15:25:00Z" w:initials="SMC">
    <w:p w14:paraId="5723EC77" w14:textId="77777777" w:rsidR="00A62E93" w:rsidRDefault="00A62E93">
      <w:pPr>
        <w:pStyle w:val="CommentText"/>
      </w:pPr>
      <w:r>
        <w:rPr>
          <w:rStyle w:val="CommentReference"/>
        </w:rPr>
        <w:annotationRef/>
      </w:r>
      <w:r>
        <w:t>Move encoding to Annex.</w:t>
      </w:r>
    </w:p>
  </w:comment>
  <w:comment w:id="1324" w:author="Serena Coetzee" w:date="2017-11-28T15:39:00Z" w:initials="SMC">
    <w:p w14:paraId="0BEC51AF" w14:textId="77777777" w:rsidR="00A62E93" w:rsidRDefault="00A62E93">
      <w:pPr>
        <w:pStyle w:val="CommentText"/>
      </w:pPr>
      <w:r>
        <w:rPr>
          <w:rStyle w:val="CommentReference"/>
        </w:rPr>
        <w:annotationRef/>
      </w:r>
      <w:r>
        <w:t>Each address will conform to a profile.</w:t>
      </w:r>
    </w:p>
  </w:comment>
  <w:comment w:id="1332" w:author="Serena Coetzee" w:date="2017-11-28T15:40:00Z" w:initials="SMC">
    <w:p w14:paraId="04065422" w14:textId="77777777" w:rsidR="00A62E93" w:rsidRDefault="00A62E93">
      <w:pPr>
        <w:pStyle w:val="CommentText"/>
      </w:pPr>
      <w:r>
        <w:rPr>
          <w:rStyle w:val="CommentReference"/>
        </w:rPr>
        <w:annotationRef/>
      </w:r>
      <w:r>
        <w:t xml:space="preserve">Informative text </w:t>
      </w:r>
      <w:r>
        <w:sym w:font="Wingdings" w:char="F0E0"/>
      </w:r>
      <w:r>
        <w:t xml:space="preserve"> Annex</w:t>
      </w:r>
    </w:p>
  </w:comment>
  <w:comment w:id="1339" w:author="Serena Coetzee" w:date="2017-11-28T15:40:00Z" w:initials="SMC">
    <w:p w14:paraId="01D6609E" w14:textId="77777777" w:rsidR="00A62E93" w:rsidRDefault="00A62E93">
      <w:pPr>
        <w:pStyle w:val="CommentText"/>
      </w:pPr>
      <w:r>
        <w:rPr>
          <w:rStyle w:val="CommentReference"/>
        </w:rPr>
        <w:annotationRef/>
      </w:r>
      <w:r>
        <w:t>Informative 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25C3B5" w15:done="0"/>
  <w15:commentEx w15:paraId="4063FE6A" w15:done="0"/>
  <w15:commentEx w15:paraId="5723EC77" w15:done="0"/>
  <w15:commentEx w15:paraId="0BEC51AF" w15:done="0"/>
  <w15:commentEx w15:paraId="04065422" w15:done="0"/>
  <w15:commentEx w15:paraId="01D6609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3249E" w14:textId="77777777" w:rsidR="00A62E93" w:rsidRDefault="00A62E93">
      <w:pPr>
        <w:spacing w:after="0" w:line="240" w:lineRule="auto"/>
      </w:pPr>
      <w:r>
        <w:separator/>
      </w:r>
    </w:p>
  </w:endnote>
  <w:endnote w:type="continuationSeparator" w:id="0">
    <w:p w14:paraId="6EAC3209" w14:textId="77777777" w:rsidR="00A62E93" w:rsidRDefault="00A6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D9398" w14:textId="77777777" w:rsidR="00A62E93" w:rsidRPr="00BA1CC8" w:rsidRDefault="00A62E93"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1A964" w14:textId="77777777" w:rsidR="00A62E93" w:rsidRPr="00BA1CC8" w:rsidRDefault="00A62E93" w:rsidP="00526284">
    <w:pPr>
      <w:pStyle w:val="Footer"/>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sidR="005D6769">
      <w:rPr>
        <w:noProof/>
        <w:sz w:val="20"/>
      </w:rPr>
      <w:t>iv</w:t>
    </w:r>
    <w:r w:rsidRPr="006E50E0">
      <w:rPr>
        <w:sz w:val="20"/>
      </w:rPr>
      <w:fldChar w:fldCharType="end"/>
    </w:r>
    <w:r w:rsidRPr="00BA1CC8">
      <w:rPr>
        <w:sz w:val="20"/>
      </w:rPr>
      <w:tab/>
      <w:t>© ISO #### –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3F9AE" w14:textId="77777777" w:rsidR="00A62E93" w:rsidRPr="00BA1CC8" w:rsidRDefault="00A62E93" w:rsidP="00526284">
    <w:pPr>
      <w:pStyle w:val="Footer"/>
      <w:spacing w:line="240" w:lineRule="atLeast"/>
      <w:rPr>
        <w:sz w:val="20"/>
      </w:rPr>
    </w:pPr>
    <w:r w:rsidRPr="00BA1CC8">
      <w:rPr>
        <w:sz w:val="20"/>
      </w:rPr>
      <w:t>© ISO #### – All rights reserved</w:t>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sidR="005D6769">
      <w:rPr>
        <w:noProof/>
        <w:sz w:val="20"/>
      </w:rPr>
      <w:t>v</w:t>
    </w:r>
    <w:r w:rsidRPr="006E50E0">
      <w:rPr>
        <w:sz w:val="20"/>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80B84" w14:textId="77777777" w:rsidR="00A62E93" w:rsidRPr="00BA1CC8" w:rsidRDefault="00A62E93"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sidR="002A16EA">
      <w:rPr>
        <w:b/>
        <w:noProof/>
        <w:sz w:val="20"/>
      </w:rPr>
      <w:t>10</w:t>
    </w:r>
    <w:r w:rsidRPr="006E50E0">
      <w:rPr>
        <w:b/>
        <w:sz w:val="20"/>
      </w:rPr>
      <w:fldChar w:fldCharType="end"/>
    </w:r>
    <w:r w:rsidRPr="00BA1CC8">
      <w:rPr>
        <w:sz w:val="20"/>
      </w:rPr>
      <w:tab/>
      <w:t>© ISO #### – All rights reserved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C0B74" w14:textId="77777777" w:rsidR="00A62E93" w:rsidRPr="00BA1CC8" w:rsidRDefault="00A62E93" w:rsidP="00526284">
    <w:pPr>
      <w:pStyle w:val="Footer"/>
      <w:spacing w:line="240" w:lineRule="atLeast"/>
      <w:rPr>
        <w:sz w:val="20"/>
      </w:rPr>
    </w:pPr>
    <w:r w:rsidRPr="00BA1CC8">
      <w:rPr>
        <w:sz w:val="20"/>
      </w:rPr>
      <w:t>© ISO ####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sidR="002A16EA">
      <w:rPr>
        <w:b/>
        <w:noProof/>
        <w:sz w:val="20"/>
      </w:rPr>
      <w:t>11</w:t>
    </w:r>
    <w:r w:rsidRPr="006E50E0">
      <w:rPr>
        <w:b/>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165D7" w14:textId="77777777" w:rsidR="00A62E93" w:rsidRDefault="00A62E93">
      <w:pPr>
        <w:spacing w:after="0" w:line="240" w:lineRule="auto"/>
      </w:pPr>
      <w:r>
        <w:separator/>
      </w:r>
    </w:p>
  </w:footnote>
  <w:footnote w:type="continuationSeparator" w:id="0">
    <w:p w14:paraId="6F18B1BA" w14:textId="77777777" w:rsidR="00A62E93" w:rsidRDefault="00A62E9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AC2AF" w14:textId="77777777" w:rsidR="00A62E93" w:rsidRPr="00151316" w:rsidRDefault="00A62E93" w:rsidP="004421EF">
    <w:pPr>
      <w:pStyle w:val="Header"/>
      <w:spacing w:line="240" w:lineRule="exact"/>
      <w:jc w:val="left"/>
    </w:pPr>
    <w:r w:rsidRPr="00151316">
      <w:t>ISO #####-#:####(X)</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B2B6E" w14:textId="77777777" w:rsidR="00A62E93" w:rsidRPr="006E50E0" w:rsidRDefault="00A62E93" w:rsidP="004421EF">
    <w:pPr>
      <w:pStyle w:val="Header"/>
      <w:spacing w:after="360"/>
      <w:rPr>
        <w:b w:val="0"/>
      </w:rPr>
    </w:pPr>
    <w:r w:rsidRPr="006E50E0">
      <w:rPr>
        <w:b w:val="0"/>
        <w:sz w:val="20"/>
      </w:rPr>
      <w:t>© ISO #### – All rights reserved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5EEB9" w14:textId="4078E2D8" w:rsidR="00A62E93" w:rsidRPr="00151316" w:rsidRDefault="00A62E93" w:rsidP="004421EF">
    <w:pPr>
      <w:pStyle w:val="Header"/>
      <w:spacing w:line="240" w:lineRule="exact"/>
      <w:jc w:val="left"/>
    </w:pPr>
    <w:r w:rsidRPr="00151316">
      <w:t>ISO </w:t>
    </w:r>
    <w:r>
      <w:t>191</w:t>
    </w:r>
    <w:ins w:id="147" w:author="Ronald Tse" w:date="2017-11-30T01:17:00Z">
      <w:r w:rsidR="00F9132E">
        <w:t>60</w:t>
      </w:r>
    </w:ins>
    <w:del w:id="148" w:author="Ronald Tse" w:date="2017-11-30T01:17:00Z">
      <w:r w:rsidRPr="00151316" w:rsidDel="00F9132E">
        <w:delText>##</w:delText>
      </w:r>
    </w:del>
    <w:r w:rsidRPr="00151316">
      <w:t>-</w:t>
    </w:r>
    <w:ins w:id="149" w:author="Ronald Tse" w:date="2017-11-30T01:17:00Z">
      <w:r w:rsidR="00F9132E">
        <w:t>6</w:t>
      </w:r>
    </w:ins>
    <w:del w:id="150" w:author="Ronald Tse" w:date="2017-11-30T01:17:00Z">
      <w:r w:rsidRPr="00151316" w:rsidDel="00F9132E">
        <w:delText>#</w:delText>
      </w:r>
    </w:del>
    <w:r w:rsidRPr="00151316">
      <w:t>:####(X)</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1CA09" w14:textId="77777777" w:rsidR="00A62E93" w:rsidRPr="00151316" w:rsidRDefault="00A62E93" w:rsidP="004421EF">
    <w:pPr>
      <w:pStyle w:val="Header"/>
      <w:spacing w:line="240" w:lineRule="exact"/>
      <w:jc w:val="right"/>
    </w:pPr>
    <w:r w:rsidRPr="00151316">
      <w:t>ISO </w:t>
    </w:r>
    <w:r>
      <w:t>191##</w:t>
    </w:r>
    <w:r w:rsidRPr="00151316">
      <w:t>-#:####(X)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A96F43"/>
    <w:multiLevelType w:val="hybridMultilevel"/>
    <w:tmpl w:val="3950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3">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4">
    <w:nsid w:val="668D6F55"/>
    <w:multiLevelType w:val="hybridMultilevel"/>
    <w:tmpl w:val="E2D6D8AA"/>
    <w:lvl w:ilvl="0" w:tplc="D6980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F652A1"/>
    <w:multiLevelType w:val="hybridMultilevel"/>
    <w:tmpl w:val="4C38973E"/>
    <w:lvl w:ilvl="0" w:tplc="E662D9C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5"/>
  </w:num>
  <w:num w:numId="15">
    <w:abstractNumId w:val="3"/>
  </w:num>
  <w:num w:numId="16">
    <w:abstractNumId w:val="3"/>
  </w:num>
  <w:num w:numId="17">
    <w:abstractNumId w:val="3"/>
  </w:num>
  <w:num w:numId="18">
    <w:abstractNumId w:val="3"/>
  </w:num>
  <w:num w:numId="19">
    <w:abstractNumId w:val="4"/>
  </w:num>
  <w:num w:numId="20">
    <w:abstractNumId w:val="3"/>
  </w:num>
  <w:num w:numId="21">
    <w:abstractNumId w:val="3"/>
  </w:num>
  <w:num w:numId="22">
    <w:abstractNumId w:val="0"/>
  </w:num>
  <w:num w:numId="23">
    <w:abstractNumId w:val="3"/>
  </w:num>
  <w:num w:numId="24">
    <w:abstractNumId w:val="3"/>
  </w:num>
  <w:num w:numId="25">
    <w:abstractNumId w:val="3"/>
  </w:num>
  <w:num w:numId="26">
    <w:abstractNumId w:val="3"/>
  </w:num>
  <w:num w:numId="27">
    <w:abstractNumId w:val="3"/>
  </w:num>
  <w:num w:numId="28">
    <w:abstractNumId w:val="3"/>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ald Tse">
    <w15:presenceInfo w15:providerId="Windows Live" w15:userId="28d90f753583c6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F5"/>
    <w:rsid w:val="0001190A"/>
    <w:rsid w:val="00030BB6"/>
    <w:rsid w:val="0003272D"/>
    <w:rsid w:val="000330E9"/>
    <w:rsid w:val="00037E7A"/>
    <w:rsid w:val="000426AF"/>
    <w:rsid w:val="00052262"/>
    <w:rsid w:val="00055455"/>
    <w:rsid w:val="00060093"/>
    <w:rsid w:val="00067D1F"/>
    <w:rsid w:val="00071614"/>
    <w:rsid w:val="00072ED4"/>
    <w:rsid w:val="00075CE6"/>
    <w:rsid w:val="0008163E"/>
    <w:rsid w:val="000C755B"/>
    <w:rsid w:val="000D418C"/>
    <w:rsid w:val="000E2D37"/>
    <w:rsid w:val="000F299C"/>
    <w:rsid w:val="000F4085"/>
    <w:rsid w:val="001001F5"/>
    <w:rsid w:val="00142FAA"/>
    <w:rsid w:val="001462BC"/>
    <w:rsid w:val="00151BF7"/>
    <w:rsid w:val="001622EB"/>
    <w:rsid w:val="001731F5"/>
    <w:rsid w:val="00176161"/>
    <w:rsid w:val="00176F79"/>
    <w:rsid w:val="00182637"/>
    <w:rsid w:val="00186157"/>
    <w:rsid w:val="00186EA5"/>
    <w:rsid w:val="0019131A"/>
    <w:rsid w:val="00193CC5"/>
    <w:rsid w:val="001952DA"/>
    <w:rsid w:val="001A0B0F"/>
    <w:rsid w:val="001A1E03"/>
    <w:rsid w:val="001A33D0"/>
    <w:rsid w:val="001B51CD"/>
    <w:rsid w:val="001C1F0C"/>
    <w:rsid w:val="001C7E8A"/>
    <w:rsid w:val="001D5D5F"/>
    <w:rsid w:val="001D64E4"/>
    <w:rsid w:val="001E638D"/>
    <w:rsid w:val="001F5B74"/>
    <w:rsid w:val="00202AD0"/>
    <w:rsid w:val="00206E99"/>
    <w:rsid w:val="00210D40"/>
    <w:rsid w:val="00211686"/>
    <w:rsid w:val="002214D0"/>
    <w:rsid w:val="0022407F"/>
    <w:rsid w:val="00224594"/>
    <w:rsid w:val="00224CA4"/>
    <w:rsid w:val="00225149"/>
    <w:rsid w:val="002268A3"/>
    <w:rsid w:val="00226DDC"/>
    <w:rsid w:val="0023460E"/>
    <w:rsid w:val="002426F4"/>
    <w:rsid w:val="00246116"/>
    <w:rsid w:val="00250104"/>
    <w:rsid w:val="00257F90"/>
    <w:rsid w:val="00264095"/>
    <w:rsid w:val="002704FE"/>
    <w:rsid w:val="00274814"/>
    <w:rsid w:val="00274EF9"/>
    <w:rsid w:val="00280AD1"/>
    <w:rsid w:val="00293890"/>
    <w:rsid w:val="00294710"/>
    <w:rsid w:val="00297529"/>
    <w:rsid w:val="00297BEB"/>
    <w:rsid w:val="002A16EA"/>
    <w:rsid w:val="002B65F1"/>
    <w:rsid w:val="002C0D4D"/>
    <w:rsid w:val="002C3DDA"/>
    <w:rsid w:val="002C701C"/>
    <w:rsid w:val="002C72A4"/>
    <w:rsid w:val="002D17B9"/>
    <w:rsid w:val="002D44FD"/>
    <w:rsid w:val="002D52F6"/>
    <w:rsid w:val="002E0796"/>
    <w:rsid w:val="002E5717"/>
    <w:rsid w:val="002F06DE"/>
    <w:rsid w:val="002F435B"/>
    <w:rsid w:val="002F47FC"/>
    <w:rsid w:val="00302BDC"/>
    <w:rsid w:val="00314414"/>
    <w:rsid w:val="0032015E"/>
    <w:rsid w:val="00333718"/>
    <w:rsid w:val="00336127"/>
    <w:rsid w:val="00350C64"/>
    <w:rsid w:val="00351B8A"/>
    <w:rsid w:val="00355ACF"/>
    <w:rsid w:val="00366090"/>
    <w:rsid w:val="00380F73"/>
    <w:rsid w:val="00381631"/>
    <w:rsid w:val="00394E7E"/>
    <w:rsid w:val="003C4008"/>
    <w:rsid w:val="003D64E7"/>
    <w:rsid w:val="003F0173"/>
    <w:rsid w:val="003F5850"/>
    <w:rsid w:val="00407BA5"/>
    <w:rsid w:val="00420815"/>
    <w:rsid w:val="004270A8"/>
    <w:rsid w:val="004421EF"/>
    <w:rsid w:val="00444D56"/>
    <w:rsid w:val="004452D2"/>
    <w:rsid w:val="00447EA0"/>
    <w:rsid w:val="00454560"/>
    <w:rsid w:val="004553CD"/>
    <w:rsid w:val="00464E50"/>
    <w:rsid w:val="004726C4"/>
    <w:rsid w:val="0047353C"/>
    <w:rsid w:val="0047369D"/>
    <w:rsid w:val="004927FC"/>
    <w:rsid w:val="00492F6D"/>
    <w:rsid w:val="004945F9"/>
    <w:rsid w:val="004A6DEA"/>
    <w:rsid w:val="004B78F9"/>
    <w:rsid w:val="004C241D"/>
    <w:rsid w:val="004C4D82"/>
    <w:rsid w:val="004C55C0"/>
    <w:rsid w:val="004C5AFD"/>
    <w:rsid w:val="004E31E2"/>
    <w:rsid w:val="004F2753"/>
    <w:rsid w:val="00513D29"/>
    <w:rsid w:val="00526284"/>
    <w:rsid w:val="0054733A"/>
    <w:rsid w:val="00555D91"/>
    <w:rsid w:val="00561DEB"/>
    <w:rsid w:val="00593C92"/>
    <w:rsid w:val="005A2870"/>
    <w:rsid w:val="005A3D16"/>
    <w:rsid w:val="005A4823"/>
    <w:rsid w:val="005B1E60"/>
    <w:rsid w:val="005B2CE2"/>
    <w:rsid w:val="005B3EC6"/>
    <w:rsid w:val="005C482E"/>
    <w:rsid w:val="005C5CA3"/>
    <w:rsid w:val="005D6017"/>
    <w:rsid w:val="005D6769"/>
    <w:rsid w:val="005E75F3"/>
    <w:rsid w:val="005F4D2C"/>
    <w:rsid w:val="005F68BB"/>
    <w:rsid w:val="005F6DF2"/>
    <w:rsid w:val="006003D2"/>
    <w:rsid w:val="00605998"/>
    <w:rsid w:val="00610D56"/>
    <w:rsid w:val="00617FB1"/>
    <w:rsid w:val="006261DE"/>
    <w:rsid w:val="00635E03"/>
    <w:rsid w:val="0064004B"/>
    <w:rsid w:val="00646E82"/>
    <w:rsid w:val="006473BE"/>
    <w:rsid w:val="00647447"/>
    <w:rsid w:val="0065098A"/>
    <w:rsid w:val="00653267"/>
    <w:rsid w:val="00653360"/>
    <w:rsid w:val="00653A15"/>
    <w:rsid w:val="00657F23"/>
    <w:rsid w:val="0067302C"/>
    <w:rsid w:val="00673172"/>
    <w:rsid w:val="0068101F"/>
    <w:rsid w:val="006820EB"/>
    <w:rsid w:val="006825C7"/>
    <w:rsid w:val="00684789"/>
    <w:rsid w:val="00695CB8"/>
    <w:rsid w:val="00697AB2"/>
    <w:rsid w:val="006A18F5"/>
    <w:rsid w:val="006B3FDE"/>
    <w:rsid w:val="006C0051"/>
    <w:rsid w:val="006C5526"/>
    <w:rsid w:val="006C6BCB"/>
    <w:rsid w:val="006D213A"/>
    <w:rsid w:val="006D3D76"/>
    <w:rsid w:val="006D4444"/>
    <w:rsid w:val="006D51C8"/>
    <w:rsid w:val="006D7336"/>
    <w:rsid w:val="006D7CE1"/>
    <w:rsid w:val="006E1BA8"/>
    <w:rsid w:val="006E263D"/>
    <w:rsid w:val="006E7C5E"/>
    <w:rsid w:val="006F3EC6"/>
    <w:rsid w:val="006F7FC3"/>
    <w:rsid w:val="007013AB"/>
    <w:rsid w:val="00737089"/>
    <w:rsid w:val="00742233"/>
    <w:rsid w:val="007433F6"/>
    <w:rsid w:val="00760D66"/>
    <w:rsid w:val="00762AED"/>
    <w:rsid w:val="00763BEE"/>
    <w:rsid w:val="00763CFB"/>
    <w:rsid w:val="00777DAA"/>
    <w:rsid w:val="0079403D"/>
    <w:rsid w:val="007B01F6"/>
    <w:rsid w:val="007B08E5"/>
    <w:rsid w:val="007B0E9D"/>
    <w:rsid w:val="007B4289"/>
    <w:rsid w:val="007D2EFB"/>
    <w:rsid w:val="007F7F35"/>
    <w:rsid w:val="00813225"/>
    <w:rsid w:val="00817CDE"/>
    <w:rsid w:val="00836F8B"/>
    <w:rsid w:val="008530E8"/>
    <w:rsid w:val="00856131"/>
    <w:rsid w:val="008635F1"/>
    <w:rsid w:val="008814B2"/>
    <w:rsid w:val="00882708"/>
    <w:rsid w:val="00897961"/>
    <w:rsid w:val="008A109D"/>
    <w:rsid w:val="008B07DD"/>
    <w:rsid w:val="008C1446"/>
    <w:rsid w:val="008E3A1E"/>
    <w:rsid w:val="008F148C"/>
    <w:rsid w:val="008F7E8B"/>
    <w:rsid w:val="00900E30"/>
    <w:rsid w:val="0090139C"/>
    <w:rsid w:val="00910363"/>
    <w:rsid w:val="00930205"/>
    <w:rsid w:val="00945826"/>
    <w:rsid w:val="00960EEF"/>
    <w:rsid w:val="00971F1E"/>
    <w:rsid w:val="00971FAD"/>
    <w:rsid w:val="009747F6"/>
    <w:rsid w:val="00980B7C"/>
    <w:rsid w:val="00981655"/>
    <w:rsid w:val="009A6080"/>
    <w:rsid w:val="009A7F77"/>
    <w:rsid w:val="009C4237"/>
    <w:rsid w:val="009C5B9F"/>
    <w:rsid w:val="009C6CF1"/>
    <w:rsid w:val="009D20BB"/>
    <w:rsid w:val="009D6DE5"/>
    <w:rsid w:val="00A01DCE"/>
    <w:rsid w:val="00A04649"/>
    <w:rsid w:val="00A0635E"/>
    <w:rsid w:val="00A0670D"/>
    <w:rsid w:val="00A14288"/>
    <w:rsid w:val="00A205BC"/>
    <w:rsid w:val="00A40FA8"/>
    <w:rsid w:val="00A45AE0"/>
    <w:rsid w:val="00A535AD"/>
    <w:rsid w:val="00A60EC5"/>
    <w:rsid w:val="00A62CBC"/>
    <w:rsid w:val="00A62E44"/>
    <w:rsid w:val="00A62E93"/>
    <w:rsid w:val="00A752AD"/>
    <w:rsid w:val="00A7560F"/>
    <w:rsid w:val="00A96D36"/>
    <w:rsid w:val="00AA25F4"/>
    <w:rsid w:val="00AA7B03"/>
    <w:rsid w:val="00AD3667"/>
    <w:rsid w:val="00AD4DF7"/>
    <w:rsid w:val="00AD61F3"/>
    <w:rsid w:val="00AE4C86"/>
    <w:rsid w:val="00B04AC9"/>
    <w:rsid w:val="00B04C92"/>
    <w:rsid w:val="00B2616A"/>
    <w:rsid w:val="00B319FC"/>
    <w:rsid w:val="00B35CDE"/>
    <w:rsid w:val="00B378C8"/>
    <w:rsid w:val="00B422B6"/>
    <w:rsid w:val="00B479D8"/>
    <w:rsid w:val="00B54272"/>
    <w:rsid w:val="00B56F94"/>
    <w:rsid w:val="00B6106C"/>
    <w:rsid w:val="00B6586B"/>
    <w:rsid w:val="00B77025"/>
    <w:rsid w:val="00B77F5C"/>
    <w:rsid w:val="00B80F08"/>
    <w:rsid w:val="00B81916"/>
    <w:rsid w:val="00B826DC"/>
    <w:rsid w:val="00B83404"/>
    <w:rsid w:val="00B9118A"/>
    <w:rsid w:val="00B924DA"/>
    <w:rsid w:val="00BA153A"/>
    <w:rsid w:val="00BA2E44"/>
    <w:rsid w:val="00BA4308"/>
    <w:rsid w:val="00BB2311"/>
    <w:rsid w:val="00BC36AF"/>
    <w:rsid w:val="00BC53D3"/>
    <w:rsid w:val="00BC7CF6"/>
    <w:rsid w:val="00BD1324"/>
    <w:rsid w:val="00BE3DE8"/>
    <w:rsid w:val="00BE4E8C"/>
    <w:rsid w:val="00BE5BFA"/>
    <w:rsid w:val="00BF7921"/>
    <w:rsid w:val="00C00179"/>
    <w:rsid w:val="00C02FF0"/>
    <w:rsid w:val="00C30010"/>
    <w:rsid w:val="00C307BB"/>
    <w:rsid w:val="00C34EE4"/>
    <w:rsid w:val="00C52BBB"/>
    <w:rsid w:val="00C575B1"/>
    <w:rsid w:val="00C67981"/>
    <w:rsid w:val="00C823C2"/>
    <w:rsid w:val="00C83357"/>
    <w:rsid w:val="00C92467"/>
    <w:rsid w:val="00C957F4"/>
    <w:rsid w:val="00CA0DE2"/>
    <w:rsid w:val="00CA1966"/>
    <w:rsid w:val="00CB439C"/>
    <w:rsid w:val="00CB79B7"/>
    <w:rsid w:val="00CC0FB4"/>
    <w:rsid w:val="00CD2248"/>
    <w:rsid w:val="00CD4A37"/>
    <w:rsid w:val="00CD6834"/>
    <w:rsid w:val="00CD752A"/>
    <w:rsid w:val="00CE55DB"/>
    <w:rsid w:val="00CF31F8"/>
    <w:rsid w:val="00D01802"/>
    <w:rsid w:val="00D02C88"/>
    <w:rsid w:val="00D06F8D"/>
    <w:rsid w:val="00D2502B"/>
    <w:rsid w:val="00D25FA1"/>
    <w:rsid w:val="00D31089"/>
    <w:rsid w:val="00D33289"/>
    <w:rsid w:val="00D33524"/>
    <w:rsid w:val="00D349C8"/>
    <w:rsid w:val="00D35564"/>
    <w:rsid w:val="00D4343A"/>
    <w:rsid w:val="00D44325"/>
    <w:rsid w:val="00D533D0"/>
    <w:rsid w:val="00D61D65"/>
    <w:rsid w:val="00D762F3"/>
    <w:rsid w:val="00D83481"/>
    <w:rsid w:val="00D94AD1"/>
    <w:rsid w:val="00D97160"/>
    <w:rsid w:val="00DA6203"/>
    <w:rsid w:val="00DB0934"/>
    <w:rsid w:val="00DB1CE9"/>
    <w:rsid w:val="00DB6691"/>
    <w:rsid w:val="00DC07F2"/>
    <w:rsid w:val="00DC2D9D"/>
    <w:rsid w:val="00DC4D2B"/>
    <w:rsid w:val="00DD1BA4"/>
    <w:rsid w:val="00DD7E20"/>
    <w:rsid w:val="00DE17F3"/>
    <w:rsid w:val="00DE4ECC"/>
    <w:rsid w:val="00DF3C46"/>
    <w:rsid w:val="00DF5EB9"/>
    <w:rsid w:val="00E14789"/>
    <w:rsid w:val="00E36A7A"/>
    <w:rsid w:val="00E41FB1"/>
    <w:rsid w:val="00E444FB"/>
    <w:rsid w:val="00E53E66"/>
    <w:rsid w:val="00E62827"/>
    <w:rsid w:val="00E65B77"/>
    <w:rsid w:val="00E6673D"/>
    <w:rsid w:val="00E84FAC"/>
    <w:rsid w:val="00E950F9"/>
    <w:rsid w:val="00E97948"/>
    <w:rsid w:val="00EA11A9"/>
    <w:rsid w:val="00EB198A"/>
    <w:rsid w:val="00EB34C0"/>
    <w:rsid w:val="00EB358A"/>
    <w:rsid w:val="00EB57C1"/>
    <w:rsid w:val="00EB5FF5"/>
    <w:rsid w:val="00EC64B9"/>
    <w:rsid w:val="00EC69DE"/>
    <w:rsid w:val="00EE7B55"/>
    <w:rsid w:val="00EF21CB"/>
    <w:rsid w:val="00F024B9"/>
    <w:rsid w:val="00F04B78"/>
    <w:rsid w:val="00F11100"/>
    <w:rsid w:val="00F20FCA"/>
    <w:rsid w:val="00F22ED3"/>
    <w:rsid w:val="00F240AA"/>
    <w:rsid w:val="00F25EAB"/>
    <w:rsid w:val="00F373A7"/>
    <w:rsid w:val="00F61733"/>
    <w:rsid w:val="00F65F83"/>
    <w:rsid w:val="00F74758"/>
    <w:rsid w:val="00F77E4F"/>
    <w:rsid w:val="00F81C9C"/>
    <w:rsid w:val="00F828CA"/>
    <w:rsid w:val="00F9132E"/>
    <w:rsid w:val="00F923F7"/>
    <w:rsid w:val="00F971BF"/>
    <w:rsid w:val="00FA344B"/>
    <w:rsid w:val="00FA3901"/>
    <w:rsid w:val="00FB3665"/>
    <w:rsid w:val="00FB5101"/>
    <w:rsid w:val="00FC1FDA"/>
    <w:rsid w:val="00FD1F00"/>
    <w:rsid w:val="00FD75C6"/>
    <w:rsid w:val="00FF0430"/>
    <w:rsid w:val="00FF2548"/>
    <w:rsid w:val="00FF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42C4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libri" w:hAnsi="Cambria"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015E"/>
    <w:pPr>
      <w:tabs>
        <w:tab w:val="left" w:pos="403"/>
      </w:tabs>
      <w:spacing w:after="240" w:line="240" w:lineRule="atLeast"/>
      <w:jc w:val="both"/>
    </w:pPr>
    <w:rPr>
      <w:sz w:val="22"/>
      <w:szCs w:val="22"/>
      <w:lang w:val="en-GB" w:eastAsia="en-US"/>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jc w:val="lef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semiHidden/>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semiHidden/>
    <w:rsid w:val="00314414"/>
    <w:pPr>
      <w:tabs>
        <w:tab w:val="clear" w:pos="403"/>
      </w:tabs>
      <w:spacing w:before="60" w:after="60" w:line="210" w:lineRule="atLeast"/>
      <w:jc w:val="left"/>
    </w:pPr>
    <w:rPr>
      <w:rFonts w:eastAsia="Times New Roman"/>
      <w:sz w:val="20"/>
    </w:rPr>
  </w:style>
  <w:style w:type="character" w:styleId="PlaceholderText">
    <w:name w:val="Placeholder Text"/>
    <w:uiPriority w:val="99"/>
    <w:semiHidden/>
    <w:rsid w:val="00610D56"/>
    <w:rPr>
      <w:color w:val="808080"/>
    </w:rPr>
  </w:style>
  <w:style w:type="paragraph" w:styleId="DocumentMap">
    <w:name w:val="Document Map"/>
    <w:basedOn w:val="Normal"/>
    <w:link w:val="DocumentMapChar"/>
    <w:uiPriority w:val="99"/>
    <w:semiHidden/>
    <w:unhideWhenUsed/>
    <w:rsid w:val="001001F5"/>
    <w:rPr>
      <w:rFonts w:ascii="Lucida Grande" w:hAnsi="Lucida Grande" w:cs="Lucida Grande"/>
      <w:sz w:val="24"/>
      <w:szCs w:val="24"/>
    </w:rPr>
  </w:style>
  <w:style w:type="character" w:customStyle="1" w:styleId="DocumentMapChar">
    <w:name w:val="Document Map Char"/>
    <w:link w:val="DocumentMap"/>
    <w:uiPriority w:val="99"/>
    <w:semiHidden/>
    <w:rsid w:val="001001F5"/>
    <w:rPr>
      <w:rFonts w:ascii="Lucida Grande" w:hAnsi="Lucida Grande" w:cs="Lucida Grande"/>
      <w:sz w:val="24"/>
      <w:szCs w:val="24"/>
      <w:lang w:val="en-GB"/>
    </w:rPr>
  </w:style>
  <w:style w:type="character" w:styleId="CommentReference">
    <w:name w:val="annotation reference"/>
    <w:uiPriority w:val="99"/>
    <w:semiHidden/>
    <w:unhideWhenUsed/>
    <w:rsid w:val="00EE7B55"/>
    <w:rPr>
      <w:sz w:val="18"/>
      <w:szCs w:val="18"/>
    </w:rPr>
  </w:style>
  <w:style w:type="paragraph" w:styleId="CommentText">
    <w:name w:val="annotation text"/>
    <w:basedOn w:val="Normal"/>
    <w:link w:val="CommentTextChar"/>
    <w:uiPriority w:val="99"/>
    <w:semiHidden/>
    <w:unhideWhenUsed/>
    <w:rsid w:val="00EE7B55"/>
    <w:rPr>
      <w:sz w:val="24"/>
      <w:szCs w:val="24"/>
    </w:rPr>
  </w:style>
  <w:style w:type="character" w:customStyle="1" w:styleId="CommentTextChar">
    <w:name w:val="Comment Text Char"/>
    <w:link w:val="CommentText"/>
    <w:uiPriority w:val="99"/>
    <w:semiHidden/>
    <w:rsid w:val="00EE7B55"/>
    <w:rPr>
      <w:sz w:val="24"/>
      <w:szCs w:val="24"/>
      <w:lang w:val="en-GB"/>
    </w:rPr>
  </w:style>
  <w:style w:type="paragraph" w:styleId="CommentSubject">
    <w:name w:val="annotation subject"/>
    <w:basedOn w:val="CommentText"/>
    <w:next w:val="CommentText"/>
    <w:link w:val="CommentSubjectChar"/>
    <w:uiPriority w:val="99"/>
    <w:semiHidden/>
    <w:unhideWhenUsed/>
    <w:rsid w:val="00EE7B55"/>
    <w:rPr>
      <w:b/>
      <w:bCs/>
      <w:sz w:val="20"/>
      <w:szCs w:val="20"/>
    </w:rPr>
  </w:style>
  <w:style w:type="character" w:customStyle="1" w:styleId="CommentSubjectChar">
    <w:name w:val="Comment Subject Char"/>
    <w:link w:val="CommentSubject"/>
    <w:uiPriority w:val="99"/>
    <w:semiHidden/>
    <w:rsid w:val="00EE7B55"/>
    <w:rPr>
      <w:b/>
      <w:bCs/>
      <w:sz w:val="24"/>
      <w:szCs w:val="24"/>
      <w:lang w:val="en-GB"/>
    </w:rPr>
  </w:style>
  <w:style w:type="paragraph" w:styleId="BalloonText">
    <w:name w:val="Balloon Text"/>
    <w:basedOn w:val="Normal"/>
    <w:link w:val="BalloonTextChar"/>
    <w:uiPriority w:val="99"/>
    <w:semiHidden/>
    <w:unhideWhenUsed/>
    <w:rsid w:val="00EE7B5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E7B55"/>
    <w:rPr>
      <w:rFonts w:ascii="Lucida Grande" w:hAnsi="Lucida Grande" w:cs="Lucida Grande"/>
      <w:sz w:val="18"/>
      <w:szCs w:val="18"/>
      <w:lang w:val="en-GB"/>
    </w:rPr>
  </w:style>
  <w:style w:type="paragraph" w:styleId="Revision">
    <w:name w:val="Revision"/>
    <w:hidden/>
    <w:uiPriority w:val="99"/>
    <w:semiHidden/>
    <w:rsid w:val="008B07DD"/>
    <w:rPr>
      <w:sz w:val="22"/>
      <w:szCs w:val="22"/>
      <w:lang w:val="en-GB" w:eastAsia="en-US"/>
    </w:rPr>
  </w:style>
  <w:style w:type="paragraph" w:styleId="FootnoteText">
    <w:name w:val="footnote text"/>
    <w:basedOn w:val="Normal"/>
    <w:link w:val="FootnoteTextChar"/>
    <w:uiPriority w:val="99"/>
    <w:semiHidden/>
    <w:unhideWhenUsed/>
    <w:rsid w:val="00B422B6"/>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B422B6"/>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1186">
      <w:bodyDiv w:val="1"/>
      <w:marLeft w:val="0"/>
      <w:marRight w:val="0"/>
      <w:marTop w:val="0"/>
      <w:marBottom w:val="0"/>
      <w:divBdr>
        <w:top w:val="none" w:sz="0" w:space="0" w:color="auto"/>
        <w:left w:val="none" w:sz="0" w:space="0" w:color="auto"/>
        <w:bottom w:val="none" w:sz="0" w:space="0" w:color="auto"/>
        <w:right w:val="none" w:sz="0" w:space="0" w:color="auto"/>
      </w:divBdr>
      <w:divsChild>
        <w:div w:id="1551919990">
          <w:marLeft w:val="0"/>
          <w:marRight w:val="0"/>
          <w:marTop w:val="225"/>
          <w:marBottom w:val="0"/>
          <w:divBdr>
            <w:top w:val="none" w:sz="0" w:space="0" w:color="auto"/>
            <w:left w:val="none" w:sz="0" w:space="0" w:color="auto"/>
            <w:bottom w:val="none" w:sz="0" w:space="0" w:color="auto"/>
            <w:right w:val="none" w:sz="0" w:space="0" w:color="auto"/>
          </w:divBdr>
          <w:divsChild>
            <w:div w:id="561865435">
              <w:marLeft w:val="0"/>
              <w:marRight w:val="0"/>
              <w:marTop w:val="0"/>
              <w:marBottom w:val="0"/>
              <w:divBdr>
                <w:top w:val="none" w:sz="0" w:space="0" w:color="auto"/>
                <w:left w:val="none" w:sz="0" w:space="0" w:color="auto"/>
                <w:bottom w:val="none" w:sz="0" w:space="0" w:color="auto"/>
                <w:right w:val="none" w:sz="0" w:space="0" w:color="auto"/>
              </w:divBdr>
            </w:div>
            <w:div w:id="570847875">
              <w:marLeft w:val="0"/>
              <w:marRight w:val="0"/>
              <w:marTop w:val="0"/>
              <w:marBottom w:val="0"/>
              <w:divBdr>
                <w:top w:val="none" w:sz="0" w:space="0" w:color="auto"/>
                <w:left w:val="none" w:sz="0" w:space="0" w:color="auto"/>
                <w:bottom w:val="none" w:sz="0" w:space="0" w:color="auto"/>
                <w:right w:val="none" w:sz="0" w:space="0" w:color="auto"/>
              </w:divBdr>
            </w:div>
            <w:div w:id="667753326">
              <w:marLeft w:val="0"/>
              <w:marRight w:val="0"/>
              <w:marTop w:val="0"/>
              <w:marBottom w:val="0"/>
              <w:divBdr>
                <w:top w:val="none" w:sz="0" w:space="0" w:color="auto"/>
                <w:left w:val="none" w:sz="0" w:space="0" w:color="auto"/>
                <w:bottom w:val="none" w:sz="0" w:space="0" w:color="auto"/>
                <w:right w:val="none" w:sz="0" w:space="0" w:color="auto"/>
              </w:divBdr>
            </w:div>
            <w:div w:id="1674140461">
              <w:marLeft w:val="0"/>
              <w:marRight w:val="0"/>
              <w:marTop w:val="150"/>
              <w:marBottom w:val="0"/>
              <w:divBdr>
                <w:top w:val="none" w:sz="0" w:space="0" w:color="auto"/>
                <w:left w:val="none" w:sz="0" w:space="0" w:color="auto"/>
                <w:bottom w:val="none" w:sz="0" w:space="0" w:color="auto"/>
                <w:right w:val="none" w:sz="0" w:space="0" w:color="auto"/>
              </w:divBdr>
            </w:div>
            <w:div w:id="1694040871">
              <w:marLeft w:val="0"/>
              <w:marRight w:val="0"/>
              <w:marTop w:val="150"/>
              <w:marBottom w:val="0"/>
              <w:divBdr>
                <w:top w:val="none" w:sz="0" w:space="0" w:color="auto"/>
                <w:left w:val="none" w:sz="0" w:space="0" w:color="auto"/>
                <w:bottom w:val="none" w:sz="0" w:space="0" w:color="auto"/>
                <w:right w:val="none" w:sz="0" w:space="0" w:color="auto"/>
              </w:divBdr>
            </w:div>
            <w:div w:id="1927811155">
              <w:marLeft w:val="0"/>
              <w:marRight w:val="0"/>
              <w:marTop w:val="150"/>
              <w:marBottom w:val="0"/>
              <w:divBdr>
                <w:top w:val="none" w:sz="0" w:space="0" w:color="auto"/>
                <w:left w:val="none" w:sz="0" w:space="0" w:color="auto"/>
                <w:bottom w:val="none" w:sz="0" w:space="0" w:color="auto"/>
                <w:right w:val="none" w:sz="0" w:space="0" w:color="auto"/>
              </w:divBdr>
            </w:div>
          </w:divsChild>
        </w:div>
        <w:div w:id="306473991">
          <w:marLeft w:val="0"/>
          <w:marRight w:val="0"/>
          <w:marTop w:val="225"/>
          <w:marBottom w:val="0"/>
          <w:divBdr>
            <w:top w:val="none" w:sz="0" w:space="0" w:color="auto"/>
            <w:left w:val="none" w:sz="0" w:space="0" w:color="auto"/>
            <w:bottom w:val="none" w:sz="0" w:space="0" w:color="auto"/>
            <w:right w:val="none" w:sz="0" w:space="0" w:color="auto"/>
          </w:divBdr>
          <w:divsChild>
            <w:div w:id="948320904">
              <w:marLeft w:val="0"/>
              <w:marRight w:val="0"/>
              <w:marTop w:val="0"/>
              <w:marBottom w:val="0"/>
              <w:divBdr>
                <w:top w:val="none" w:sz="0" w:space="0" w:color="auto"/>
                <w:left w:val="none" w:sz="0" w:space="0" w:color="auto"/>
                <w:bottom w:val="none" w:sz="0" w:space="0" w:color="auto"/>
                <w:right w:val="none" w:sz="0" w:space="0" w:color="auto"/>
              </w:divBdr>
            </w:div>
            <w:div w:id="227304791">
              <w:marLeft w:val="0"/>
              <w:marRight w:val="0"/>
              <w:marTop w:val="0"/>
              <w:marBottom w:val="0"/>
              <w:divBdr>
                <w:top w:val="none" w:sz="0" w:space="0" w:color="auto"/>
                <w:left w:val="none" w:sz="0" w:space="0" w:color="auto"/>
                <w:bottom w:val="none" w:sz="0" w:space="0" w:color="auto"/>
                <w:right w:val="none" w:sz="0" w:space="0" w:color="auto"/>
              </w:divBdr>
            </w:div>
            <w:div w:id="13634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5941">
      <w:bodyDiv w:val="1"/>
      <w:marLeft w:val="0"/>
      <w:marRight w:val="0"/>
      <w:marTop w:val="0"/>
      <w:marBottom w:val="0"/>
      <w:divBdr>
        <w:top w:val="none" w:sz="0" w:space="0" w:color="auto"/>
        <w:left w:val="none" w:sz="0" w:space="0" w:color="auto"/>
        <w:bottom w:val="none" w:sz="0" w:space="0" w:color="auto"/>
        <w:right w:val="none" w:sz="0" w:space="0" w:color="auto"/>
      </w:divBdr>
    </w:div>
    <w:div w:id="271323471">
      <w:bodyDiv w:val="1"/>
      <w:marLeft w:val="0"/>
      <w:marRight w:val="0"/>
      <w:marTop w:val="0"/>
      <w:marBottom w:val="0"/>
      <w:divBdr>
        <w:top w:val="none" w:sz="0" w:space="0" w:color="auto"/>
        <w:left w:val="none" w:sz="0" w:space="0" w:color="auto"/>
        <w:bottom w:val="none" w:sz="0" w:space="0" w:color="auto"/>
        <w:right w:val="none" w:sz="0" w:space="0" w:color="auto"/>
      </w:divBdr>
    </w:div>
    <w:div w:id="293757777">
      <w:bodyDiv w:val="1"/>
      <w:marLeft w:val="0"/>
      <w:marRight w:val="0"/>
      <w:marTop w:val="0"/>
      <w:marBottom w:val="0"/>
      <w:divBdr>
        <w:top w:val="none" w:sz="0" w:space="0" w:color="auto"/>
        <w:left w:val="none" w:sz="0" w:space="0" w:color="auto"/>
        <w:bottom w:val="none" w:sz="0" w:space="0" w:color="auto"/>
        <w:right w:val="none" w:sz="0" w:space="0" w:color="auto"/>
      </w:divBdr>
    </w:div>
    <w:div w:id="432868329">
      <w:bodyDiv w:val="1"/>
      <w:marLeft w:val="0"/>
      <w:marRight w:val="0"/>
      <w:marTop w:val="0"/>
      <w:marBottom w:val="0"/>
      <w:divBdr>
        <w:top w:val="none" w:sz="0" w:space="0" w:color="auto"/>
        <w:left w:val="none" w:sz="0" w:space="0" w:color="auto"/>
        <w:bottom w:val="none" w:sz="0" w:space="0" w:color="auto"/>
        <w:right w:val="none" w:sz="0" w:space="0" w:color="auto"/>
      </w:divBdr>
    </w:div>
    <w:div w:id="454639271">
      <w:bodyDiv w:val="1"/>
      <w:marLeft w:val="0"/>
      <w:marRight w:val="0"/>
      <w:marTop w:val="0"/>
      <w:marBottom w:val="0"/>
      <w:divBdr>
        <w:top w:val="none" w:sz="0" w:space="0" w:color="auto"/>
        <w:left w:val="none" w:sz="0" w:space="0" w:color="auto"/>
        <w:bottom w:val="none" w:sz="0" w:space="0" w:color="auto"/>
        <w:right w:val="none" w:sz="0" w:space="0" w:color="auto"/>
      </w:divBdr>
    </w:div>
    <w:div w:id="1333607797">
      <w:bodyDiv w:val="1"/>
      <w:marLeft w:val="0"/>
      <w:marRight w:val="0"/>
      <w:marTop w:val="0"/>
      <w:marBottom w:val="0"/>
      <w:divBdr>
        <w:top w:val="none" w:sz="0" w:space="0" w:color="auto"/>
        <w:left w:val="none" w:sz="0" w:space="0" w:color="auto"/>
        <w:bottom w:val="none" w:sz="0" w:space="0" w:color="auto"/>
        <w:right w:val="none" w:sz="0" w:space="0" w:color="auto"/>
      </w:divBdr>
    </w:div>
    <w:div w:id="1942377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www.iso.org/obp" TargetMode="External"/><Relationship Id="rId21" Type="http://schemas.openxmlformats.org/officeDocument/2006/relationships/image" Target="media/image1.emf"/><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yperlink" Target="https://www.iso.org/directives-and-policies.html" TargetMode="External"/><Relationship Id="rId13" Type="http://schemas.openxmlformats.org/officeDocument/2006/relationships/hyperlink" Target="https://www.iso.org/patents" TargetMode="External"/><Relationship Id="rId14" Type="http://schemas.openxmlformats.org/officeDocument/2006/relationships/hyperlink" Target="https://www.iso.org/iso/foreword.html"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hyperlink" Target="http://www.electropedia.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so.org/iso/how-to-write-standards.pdf" TargetMode="External"/><Relationship Id="rId8" Type="http://schemas.openxmlformats.org/officeDocument/2006/relationships/hyperlink" Target="https://www.iso.org/iso/model_document-rice_mode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28</Pages>
  <Words>6000</Words>
  <Characters>34206</Characters>
  <Application>Microsoft Macintosh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40126</CharactersWithSpaces>
  <SharedDoc>false</SharedDoc>
  <HLinks>
    <vt:vector size="114" baseType="variant">
      <vt:variant>
        <vt:i4>2752593</vt:i4>
      </vt:variant>
      <vt:variant>
        <vt:i4>93</vt:i4>
      </vt:variant>
      <vt:variant>
        <vt:i4>0</vt:i4>
      </vt:variant>
      <vt:variant>
        <vt:i4>5</vt:i4>
      </vt:variant>
      <vt:variant>
        <vt:lpwstr>https://www.iso.org/obp</vt:lpwstr>
      </vt:variant>
      <vt:variant>
        <vt:lpwstr/>
      </vt:variant>
      <vt:variant>
        <vt:i4>5177424</vt:i4>
      </vt:variant>
      <vt:variant>
        <vt:i4>90</vt:i4>
      </vt:variant>
      <vt:variant>
        <vt:i4>0</vt:i4>
      </vt:variant>
      <vt:variant>
        <vt:i4>5</vt:i4>
      </vt:variant>
      <vt:variant>
        <vt:lpwstr>http://www.electropedia.org/</vt:lpwstr>
      </vt:variant>
      <vt:variant>
        <vt:lpwstr/>
      </vt:variant>
      <vt:variant>
        <vt:i4>1048687</vt:i4>
      </vt:variant>
      <vt:variant>
        <vt:i4>87</vt:i4>
      </vt:variant>
      <vt:variant>
        <vt:i4>0</vt:i4>
      </vt:variant>
      <vt:variant>
        <vt:i4>5</vt:i4>
      </vt:variant>
      <vt:variant>
        <vt:lpwstr>https://www.iso.org/iso/foreword.html</vt:lpwstr>
      </vt:variant>
      <vt:variant>
        <vt:lpwstr/>
      </vt:variant>
      <vt:variant>
        <vt:i4>3670103</vt:i4>
      </vt:variant>
      <vt:variant>
        <vt:i4>84</vt:i4>
      </vt:variant>
      <vt:variant>
        <vt:i4>0</vt:i4>
      </vt:variant>
      <vt:variant>
        <vt:i4>5</vt:i4>
      </vt:variant>
      <vt:variant>
        <vt:lpwstr>https://www.iso.org/patents</vt:lpwstr>
      </vt:variant>
      <vt:variant>
        <vt:lpwstr/>
      </vt:variant>
      <vt:variant>
        <vt:i4>1835072</vt:i4>
      </vt:variant>
      <vt:variant>
        <vt:i4>81</vt:i4>
      </vt:variant>
      <vt:variant>
        <vt:i4>0</vt:i4>
      </vt:variant>
      <vt:variant>
        <vt:i4>5</vt:i4>
      </vt:variant>
      <vt:variant>
        <vt:lpwstr>https://www.iso.org/directives-and-policies.html</vt:lpwstr>
      </vt:variant>
      <vt:variant>
        <vt:lpwstr/>
      </vt:variant>
      <vt:variant>
        <vt:i4>1703944</vt:i4>
      </vt:variant>
      <vt:variant>
        <vt:i4>74</vt:i4>
      </vt:variant>
      <vt:variant>
        <vt:i4>0</vt:i4>
      </vt:variant>
      <vt:variant>
        <vt:i4>5</vt:i4>
      </vt:variant>
      <vt:variant>
        <vt:lpwstr/>
      </vt:variant>
      <vt:variant>
        <vt:lpwstr>_Toc485815088</vt:lpwstr>
      </vt:variant>
      <vt:variant>
        <vt:i4>1703943</vt:i4>
      </vt:variant>
      <vt:variant>
        <vt:i4>68</vt:i4>
      </vt:variant>
      <vt:variant>
        <vt:i4>0</vt:i4>
      </vt:variant>
      <vt:variant>
        <vt:i4>5</vt:i4>
      </vt:variant>
      <vt:variant>
        <vt:lpwstr/>
      </vt:variant>
      <vt:variant>
        <vt:lpwstr>_Toc485815087</vt:lpwstr>
      </vt:variant>
      <vt:variant>
        <vt:i4>1703942</vt:i4>
      </vt:variant>
      <vt:variant>
        <vt:i4>62</vt:i4>
      </vt:variant>
      <vt:variant>
        <vt:i4>0</vt:i4>
      </vt:variant>
      <vt:variant>
        <vt:i4>5</vt:i4>
      </vt:variant>
      <vt:variant>
        <vt:lpwstr/>
      </vt:variant>
      <vt:variant>
        <vt:lpwstr>_Toc485815086</vt:lpwstr>
      </vt:variant>
      <vt:variant>
        <vt:i4>1703941</vt:i4>
      </vt:variant>
      <vt:variant>
        <vt:i4>56</vt:i4>
      </vt:variant>
      <vt:variant>
        <vt:i4>0</vt:i4>
      </vt:variant>
      <vt:variant>
        <vt:i4>5</vt:i4>
      </vt:variant>
      <vt:variant>
        <vt:lpwstr/>
      </vt:variant>
      <vt:variant>
        <vt:lpwstr>_Toc485815085</vt:lpwstr>
      </vt:variant>
      <vt:variant>
        <vt:i4>1703940</vt:i4>
      </vt:variant>
      <vt:variant>
        <vt:i4>50</vt:i4>
      </vt:variant>
      <vt:variant>
        <vt:i4>0</vt:i4>
      </vt:variant>
      <vt:variant>
        <vt:i4>5</vt:i4>
      </vt:variant>
      <vt:variant>
        <vt:lpwstr/>
      </vt:variant>
      <vt:variant>
        <vt:lpwstr>_Toc485815084</vt:lpwstr>
      </vt:variant>
      <vt:variant>
        <vt:i4>1703939</vt:i4>
      </vt:variant>
      <vt:variant>
        <vt:i4>44</vt:i4>
      </vt:variant>
      <vt:variant>
        <vt:i4>0</vt:i4>
      </vt:variant>
      <vt:variant>
        <vt:i4>5</vt:i4>
      </vt:variant>
      <vt:variant>
        <vt:lpwstr/>
      </vt:variant>
      <vt:variant>
        <vt:lpwstr>_Toc485815083</vt:lpwstr>
      </vt:variant>
      <vt:variant>
        <vt:i4>1703938</vt:i4>
      </vt:variant>
      <vt:variant>
        <vt:i4>38</vt:i4>
      </vt:variant>
      <vt:variant>
        <vt:i4>0</vt:i4>
      </vt:variant>
      <vt:variant>
        <vt:i4>5</vt:i4>
      </vt:variant>
      <vt:variant>
        <vt:lpwstr/>
      </vt:variant>
      <vt:variant>
        <vt:lpwstr>_Toc485815082</vt:lpwstr>
      </vt:variant>
      <vt:variant>
        <vt:i4>1703937</vt:i4>
      </vt:variant>
      <vt:variant>
        <vt:i4>32</vt:i4>
      </vt:variant>
      <vt:variant>
        <vt:i4>0</vt:i4>
      </vt:variant>
      <vt:variant>
        <vt:i4>5</vt:i4>
      </vt:variant>
      <vt:variant>
        <vt:lpwstr/>
      </vt:variant>
      <vt:variant>
        <vt:lpwstr>_Toc485815081</vt:lpwstr>
      </vt:variant>
      <vt:variant>
        <vt:i4>1703936</vt:i4>
      </vt:variant>
      <vt:variant>
        <vt:i4>26</vt:i4>
      </vt:variant>
      <vt:variant>
        <vt:i4>0</vt:i4>
      </vt:variant>
      <vt:variant>
        <vt:i4>5</vt:i4>
      </vt:variant>
      <vt:variant>
        <vt:lpwstr/>
      </vt:variant>
      <vt:variant>
        <vt:lpwstr>_Toc485815080</vt:lpwstr>
      </vt:variant>
      <vt:variant>
        <vt:i4>1376265</vt:i4>
      </vt:variant>
      <vt:variant>
        <vt:i4>20</vt:i4>
      </vt:variant>
      <vt:variant>
        <vt:i4>0</vt:i4>
      </vt:variant>
      <vt:variant>
        <vt:i4>5</vt:i4>
      </vt:variant>
      <vt:variant>
        <vt:lpwstr/>
      </vt:variant>
      <vt:variant>
        <vt:lpwstr>_Toc485815079</vt:lpwstr>
      </vt:variant>
      <vt:variant>
        <vt:i4>1376264</vt:i4>
      </vt:variant>
      <vt:variant>
        <vt:i4>14</vt:i4>
      </vt:variant>
      <vt:variant>
        <vt:i4>0</vt:i4>
      </vt:variant>
      <vt:variant>
        <vt:i4>5</vt:i4>
      </vt:variant>
      <vt:variant>
        <vt:lpwstr/>
      </vt:variant>
      <vt:variant>
        <vt:lpwstr>_Toc485815078</vt:lpwstr>
      </vt:variant>
      <vt:variant>
        <vt:i4>1376263</vt:i4>
      </vt:variant>
      <vt:variant>
        <vt:i4>8</vt:i4>
      </vt:variant>
      <vt:variant>
        <vt:i4>0</vt:i4>
      </vt:variant>
      <vt:variant>
        <vt:i4>5</vt:i4>
      </vt:variant>
      <vt:variant>
        <vt:lpwstr/>
      </vt:variant>
      <vt:variant>
        <vt:lpwstr>_Toc485815077</vt:lpwstr>
      </vt:variant>
      <vt:variant>
        <vt:i4>4456571</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WANNER</dc:creator>
  <cp:keywords/>
  <dc:description/>
  <cp:lastModifiedBy>Ronald Tse</cp:lastModifiedBy>
  <cp:revision>101</cp:revision>
  <dcterms:created xsi:type="dcterms:W3CDTF">2017-11-28T08:56:00Z</dcterms:created>
  <dcterms:modified xsi:type="dcterms:W3CDTF">2017-11-29T17:43:00Z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